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72942F9F" w:rsidP="67F7AFBC" w:rsidRDefault="308DF566" w14:paraId="416E58C2" w14:textId="297F0713">
      <w:pPr>
        <w:ind w:left="1440"/>
        <w:rPr>
          <w:rFonts w:ascii="Century" w:hAnsi="Century" w:eastAsia="Century" w:cs="Century"/>
          <w:color w:val="000000" w:themeColor="text1"/>
        </w:rPr>
      </w:pPr>
      <w:r w:rsidRPr="67F7AFBC">
        <w:rPr>
          <w:rFonts w:ascii="Century" w:hAnsi="Century" w:eastAsia="Century" w:cs="Century"/>
          <w:b/>
          <w:bCs/>
          <w:color w:val="000000" w:themeColor="text1"/>
          <w:highlight w:val="black"/>
          <w:u w:val="single"/>
        </w:rPr>
        <w:t>|_|_</w:t>
      </w:r>
      <w:r w:rsidRPr="67F7AFBC">
        <w:rPr>
          <w:rFonts w:ascii="Century" w:hAnsi="Century" w:eastAsia="Century" w:cs="Century"/>
          <w:b/>
          <w:bCs/>
          <w:color w:val="000000" w:themeColor="text1"/>
          <w:highlight w:val="darkGray"/>
          <w:u w:val="single"/>
        </w:rPr>
        <w:t xml:space="preserve">M A R C E L </w:t>
      </w:r>
      <w:proofErr w:type="spellStart"/>
      <w:r w:rsidRPr="67F7AFBC">
        <w:rPr>
          <w:rFonts w:ascii="Century" w:hAnsi="Century" w:eastAsia="Century" w:cs="Century"/>
          <w:b/>
          <w:bCs/>
          <w:color w:val="000000" w:themeColor="text1"/>
          <w:highlight w:val="darkGray"/>
          <w:u w:val="single"/>
        </w:rPr>
        <w:t>L</w:t>
      </w:r>
      <w:proofErr w:type="spellEnd"/>
      <w:r w:rsidRPr="67F7AFBC">
        <w:rPr>
          <w:rFonts w:ascii="Century" w:hAnsi="Century" w:eastAsia="Century" w:cs="Century"/>
          <w:b/>
          <w:bCs/>
          <w:color w:val="000000" w:themeColor="text1"/>
          <w:highlight w:val="darkGray"/>
          <w:u w:val="single"/>
        </w:rPr>
        <w:t xml:space="preserve"> </w:t>
      </w:r>
      <w:r w:rsidRPr="67F7AFBC">
        <w:rPr>
          <w:rFonts w:ascii="Century" w:hAnsi="Century" w:eastAsia="Century" w:cs="Century"/>
          <w:b/>
          <w:bCs/>
          <w:color w:val="FFFFFF" w:themeColor="background1"/>
          <w:highlight w:val="darkGray"/>
          <w:u w:val="single"/>
        </w:rPr>
        <w:t xml:space="preserve"> </w:t>
      </w:r>
      <w:r w:rsidRPr="67F7AFBC">
        <w:rPr>
          <w:rFonts w:ascii="Century" w:hAnsi="Century" w:eastAsia="Century" w:cs="Century"/>
          <w:b/>
          <w:bCs/>
          <w:color w:val="FFFFFF" w:themeColor="background1"/>
          <w:highlight w:val="darkGray"/>
        </w:rPr>
        <w:t>D</w:t>
      </w:r>
      <w:r w:rsidRPr="67F7AFBC">
        <w:rPr>
          <w:rFonts w:ascii="Century" w:hAnsi="Century" w:eastAsia="Century" w:cs="Century"/>
          <w:b/>
          <w:bCs/>
          <w:color w:val="FF0000"/>
          <w:highlight w:val="darkGray"/>
        </w:rPr>
        <w:t>.</w:t>
      </w:r>
      <w:r w:rsidRPr="67F7AFBC">
        <w:rPr>
          <w:rFonts w:ascii="Century" w:hAnsi="Century" w:eastAsia="Century" w:cs="Century"/>
          <w:b/>
          <w:bCs/>
          <w:color w:val="000000" w:themeColor="text1"/>
          <w:highlight w:val="darkGray"/>
          <w:u w:val="single"/>
        </w:rPr>
        <w:t xml:space="preserve"> W I L </w:t>
      </w:r>
      <w:proofErr w:type="spellStart"/>
      <w:r w:rsidRPr="67F7AFBC">
        <w:rPr>
          <w:rFonts w:ascii="Century" w:hAnsi="Century" w:eastAsia="Century" w:cs="Century"/>
          <w:b/>
          <w:bCs/>
          <w:color w:val="000000" w:themeColor="text1"/>
          <w:highlight w:val="darkGray"/>
          <w:u w:val="single"/>
        </w:rPr>
        <w:t>L</w:t>
      </w:r>
      <w:proofErr w:type="spellEnd"/>
      <w:r w:rsidRPr="67F7AFBC">
        <w:rPr>
          <w:rFonts w:ascii="Century" w:hAnsi="Century" w:eastAsia="Century" w:cs="Century"/>
          <w:b/>
          <w:bCs/>
          <w:color w:val="000000" w:themeColor="text1"/>
          <w:highlight w:val="darkGray"/>
          <w:u w:val="single"/>
        </w:rPr>
        <w:t xml:space="preserve"> I A M S</w:t>
      </w:r>
    </w:p>
    <w:p w:rsidR="72942F9F" w:rsidP="67F7AFBC" w:rsidRDefault="308DF566" w14:paraId="18915C4F" w14:textId="19B8D5AB">
      <w:pPr>
        <w:rPr>
          <w:rFonts w:ascii="KaiTi" w:hAnsi="KaiTi" w:eastAsia="KaiTi" w:cs="KaiTi"/>
          <w:color w:val="000000" w:themeColor="text1"/>
          <w:sz w:val="32"/>
          <w:szCs w:val="32"/>
        </w:rPr>
      </w:pPr>
      <w:r w:rsidRPr="67F7AFBC">
        <w:rPr>
          <w:rFonts w:ascii="KaiTi" w:hAnsi="KaiTi" w:eastAsia="KaiTi" w:cs="KaiTi"/>
          <w:color w:val="FFFFFF" w:themeColor="background1"/>
          <w:sz w:val="32"/>
          <w:szCs w:val="32"/>
          <w:u w:val="single"/>
        </w:rPr>
        <w:t>_</w:t>
      </w:r>
      <w:r w:rsidRPr="67F7AFBC">
        <w:rPr>
          <w:rFonts w:ascii="KaiTi" w:hAnsi="KaiTi" w:eastAsia="KaiTi" w:cs="KaiTi"/>
          <w:i/>
          <w:iCs/>
          <w:color w:val="FFFFFF" w:themeColor="background1"/>
          <w:sz w:val="32"/>
          <w:szCs w:val="32"/>
          <w:highlight w:val="darkRed"/>
          <w:u w:val="single"/>
        </w:rPr>
        <w:t xml:space="preserve">A l </w:t>
      </w:r>
      <w:proofErr w:type="spellStart"/>
      <w:r w:rsidRPr="67F7AFBC">
        <w:rPr>
          <w:rFonts w:ascii="KaiTi" w:hAnsi="KaiTi" w:eastAsia="KaiTi" w:cs="KaiTi"/>
          <w:i/>
          <w:iCs/>
          <w:color w:val="FFFFFF" w:themeColor="background1"/>
          <w:sz w:val="32"/>
          <w:szCs w:val="32"/>
          <w:highlight w:val="darkRed"/>
          <w:u w:val="single"/>
        </w:rPr>
        <w:t>l</w:t>
      </w:r>
      <w:proofErr w:type="spellEnd"/>
      <w:r w:rsidRPr="67F7AFBC">
        <w:rPr>
          <w:rFonts w:ascii="KaiTi" w:hAnsi="KaiTi" w:eastAsia="KaiTi" w:cs="KaiTi"/>
          <w:i/>
          <w:iCs/>
          <w:color w:val="FFFFFF" w:themeColor="background1"/>
          <w:sz w:val="32"/>
          <w:szCs w:val="32"/>
          <w:highlight w:val="darkRed"/>
          <w:u w:val="single"/>
        </w:rPr>
        <w:t xml:space="preserve"> - T H I N G S_</w:t>
      </w:r>
      <w:r w:rsidRPr="67F7AFBC">
        <w:rPr>
          <w:rFonts w:ascii="KaiTi" w:hAnsi="KaiTi" w:eastAsia="KaiTi" w:cs="KaiTi"/>
          <w:i/>
          <w:iCs/>
          <w:color w:val="FFFFFF" w:themeColor="background1"/>
          <w:sz w:val="32"/>
          <w:szCs w:val="32"/>
          <w:highlight w:val="black"/>
          <w:u w:val="single"/>
        </w:rPr>
        <w:t>_</w:t>
      </w:r>
      <w:r w:rsidR="72942F9F">
        <w:tab/>
      </w:r>
    </w:p>
    <w:p w:rsidR="72942F9F" w:rsidP="67F7AFBC" w:rsidRDefault="308DF566" w14:paraId="321415E8" w14:textId="2AC2134D">
      <w:pPr>
        <w:ind w:left="1440" w:firstLine="720"/>
        <w:rPr>
          <w:rFonts w:ascii="KaiTi" w:hAnsi="KaiTi" w:eastAsia="KaiTi" w:cs="KaiTi"/>
          <w:color w:val="FFFFFF" w:themeColor="background1"/>
          <w:sz w:val="32"/>
          <w:szCs w:val="32"/>
        </w:rPr>
      </w:pPr>
      <w:r w:rsidRPr="67F7AFBC">
        <w:rPr>
          <w:rFonts w:ascii="KaiTi" w:hAnsi="KaiTi" w:eastAsia="KaiTi" w:cs="KaiTi"/>
          <w:color w:val="FFFFFF" w:themeColor="background1"/>
          <w:sz w:val="32"/>
          <w:szCs w:val="32"/>
          <w:u w:val="single"/>
        </w:rPr>
        <w:t>_</w:t>
      </w:r>
      <w:r w:rsidRPr="67F7AFBC">
        <w:rPr>
          <w:rFonts w:ascii="KaiTi" w:hAnsi="KaiTi" w:eastAsia="KaiTi" w:cs="KaiTi"/>
          <w:color w:val="FFFFFF" w:themeColor="background1"/>
          <w:sz w:val="32"/>
          <w:szCs w:val="32"/>
          <w:highlight w:val="black"/>
          <w:u w:val="single"/>
        </w:rPr>
        <w:t>C O N S I D E R E D|</w:t>
      </w:r>
      <w:r w:rsidRPr="67F7AFBC">
        <w:rPr>
          <w:rFonts w:ascii="KaiTi" w:hAnsi="KaiTi" w:eastAsia="KaiTi" w:cs="KaiTi"/>
          <w:color w:val="FFFFFF" w:themeColor="background1"/>
          <w:sz w:val="32"/>
          <w:szCs w:val="32"/>
          <w:u w:val="single"/>
        </w:rPr>
        <w:t>;</w:t>
      </w:r>
    </w:p>
    <w:p w:rsidR="72942F9F" w:rsidP="67F7AFBC" w:rsidRDefault="308DF566" w14:paraId="1C2FFC57" w14:textId="16A18DDC">
      <w:pPr>
        <w:rPr>
          <w:rFonts w:ascii="Century" w:hAnsi="Century" w:eastAsia="Century" w:cs="Century"/>
          <w:color w:val="000000" w:themeColor="text1"/>
          <w:sz w:val="40"/>
          <w:szCs w:val="40"/>
        </w:rPr>
      </w:pPr>
      <w:r w:rsidRPr="67F7AFBC">
        <w:rPr>
          <w:rFonts w:ascii="KaiTi" w:hAnsi="KaiTi" w:eastAsia="KaiTi" w:cs="KaiTi"/>
          <w:i/>
          <w:iCs/>
          <w:color w:val="000000" w:themeColor="text1"/>
          <w:sz w:val="52"/>
          <w:szCs w:val="52"/>
        </w:rPr>
        <w:t xml:space="preserve"> </w:t>
      </w:r>
      <w:r w:rsidRPr="67F7AFBC">
        <w:rPr>
          <w:rFonts w:ascii="KaiTi" w:hAnsi="KaiTi" w:eastAsia="KaiTi" w:cs="KaiTi"/>
          <w:i/>
          <w:iCs/>
          <w:color w:val="000000" w:themeColor="text1"/>
          <w:sz w:val="52"/>
          <w:szCs w:val="52"/>
          <w:highlight w:val="darkGray"/>
        </w:rPr>
        <w:t>...</w:t>
      </w:r>
      <w:r w:rsidRPr="67F7AFBC">
        <w:rPr>
          <w:rFonts w:ascii="Century" w:hAnsi="Century" w:eastAsia="Century" w:cs="Century"/>
          <w:color w:val="000000" w:themeColor="text1"/>
          <w:sz w:val="40"/>
          <w:szCs w:val="40"/>
          <w:u w:val="single"/>
        </w:rPr>
        <w:t xml:space="preserve">W I T H </w:t>
      </w:r>
      <w:r w:rsidRPr="67F7AFBC">
        <w:rPr>
          <w:rFonts w:ascii="Century" w:hAnsi="Century" w:eastAsia="Century" w:cs="Century"/>
          <w:color w:val="000000" w:themeColor="text1"/>
          <w:sz w:val="40"/>
          <w:szCs w:val="40"/>
        </w:rPr>
        <w:t xml:space="preserve"> D </w:t>
      </w:r>
      <w:r w:rsidRPr="67F7AFBC">
        <w:rPr>
          <w:rFonts w:ascii="Century" w:hAnsi="Century" w:eastAsia="Century" w:cs="Century"/>
          <w:color w:val="000000" w:themeColor="text1"/>
          <w:sz w:val="40"/>
          <w:szCs w:val="40"/>
          <w:u w:val="single"/>
        </w:rPr>
        <w:t xml:space="preserve">R A W A L </w:t>
      </w:r>
    </w:p>
    <w:p w:rsidR="72942F9F" w:rsidP="67F7AFBC" w:rsidRDefault="308DF566" w14:paraId="0DDA8A4F" w14:textId="6DBBDB59">
      <w:pPr>
        <w:ind w:left="1440" w:firstLine="720"/>
        <w:rPr>
          <w:rFonts w:ascii="Century" w:hAnsi="Century" w:eastAsia="Century" w:cs="Century"/>
          <w:color w:val="000000" w:themeColor="text1"/>
          <w:sz w:val="26"/>
          <w:szCs w:val="26"/>
        </w:rPr>
      </w:pPr>
      <w:r w:rsidRPr="67F7AFBC">
        <w:rPr>
          <w:rFonts w:ascii="Century" w:hAnsi="Century" w:eastAsia="Century" w:cs="Century"/>
          <w:b/>
          <w:bCs/>
          <w:i/>
          <w:iCs/>
          <w:color w:val="833C0B" w:themeColor="accent2" w:themeShade="80"/>
          <w:sz w:val="26"/>
          <w:szCs w:val="26"/>
        </w:rPr>
        <w:t>“Another time</w:t>
      </w:r>
      <w:r w:rsidRPr="67F7AFBC">
        <w:rPr>
          <w:rFonts w:ascii="Century" w:hAnsi="Century" w:eastAsia="Century" w:cs="Century"/>
          <w:b/>
          <w:bCs/>
          <w:i/>
          <w:iCs/>
          <w:color w:val="000000" w:themeColor="text1"/>
          <w:sz w:val="26"/>
          <w:szCs w:val="26"/>
        </w:rPr>
        <w:t>”</w:t>
      </w:r>
    </w:p>
    <w:p w:rsidR="72942F9F" w:rsidP="67F7AFBC" w:rsidRDefault="72942F9F" w14:paraId="04592C64" w14:textId="16334C35">
      <w:pPr>
        <w:ind w:left="1440"/>
        <w:rPr>
          <w:rFonts w:ascii="Century" w:hAnsi="Century" w:eastAsia="Century" w:cs="Century"/>
          <w:color w:val="000000" w:themeColor="text1"/>
          <w:sz w:val="26"/>
          <w:szCs w:val="26"/>
        </w:rPr>
      </w:pPr>
    </w:p>
    <w:p w:rsidR="72942F9F" w:rsidP="67F7AFBC" w:rsidRDefault="72942F9F" w14:paraId="1B304FE6" w14:textId="3AA3CA8C">
      <w:pPr>
        <w:ind w:left="1440"/>
        <w:rPr>
          <w:rFonts w:ascii="Century" w:hAnsi="Century" w:eastAsia="Century" w:cs="Century"/>
          <w:color w:val="000000" w:themeColor="text1"/>
          <w:sz w:val="26"/>
          <w:szCs w:val="26"/>
        </w:rPr>
      </w:pPr>
    </w:p>
    <w:p w:rsidR="72942F9F" w:rsidP="67F7AFBC" w:rsidRDefault="72942F9F" w14:paraId="5722D60C" w14:textId="1C1EC19C">
      <w:pPr>
        <w:ind w:left="1440"/>
        <w:rPr>
          <w:rFonts w:ascii="Century" w:hAnsi="Century" w:eastAsia="Century" w:cs="Century"/>
          <w:color w:val="000000" w:themeColor="text1"/>
          <w:sz w:val="26"/>
          <w:szCs w:val="26"/>
        </w:rPr>
      </w:pPr>
    </w:p>
    <w:p w:rsidR="72942F9F" w:rsidP="67F7AFBC" w:rsidRDefault="72942F9F" w14:paraId="5FE4A8D0" w14:textId="4BF7C276">
      <w:pPr>
        <w:ind w:left="1440"/>
        <w:rPr>
          <w:rFonts w:ascii="Century" w:hAnsi="Century" w:eastAsia="Century" w:cs="Century"/>
          <w:color w:val="000000" w:themeColor="text1"/>
          <w:sz w:val="26"/>
          <w:szCs w:val="26"/>
        </w:rPr>
      </w:pPr>
    </w:p>
    <w:p w:rsidR="72942F9F" w:rsidP="67F7AFBC" w:rsidRDefault="72942F9F" w14:paraId="59AF5143" w14:textId="3214FDD3">
      <w:pPr>
        <w:ind w:left="1440"/>
        <w:rPr>
          <w:rFonts w:ascii="Century" w:hAnsi="Century" w:eastAsia="Century" w:cs="Century"/>
          <w:color w:val="000000" w:themeColor="text1"/>
          <w:sz w:val="26"/>
          <w:szCs w:val="26"/>
        </w:rPr>
      </w:pPr>
    </w:p>
    <w:p w:rsidR="72942F9F" w:rsidP="67F7AFBC" w:rsidRDefault="72942F9F" w14:paraId="04B05721" w14:textId="21246CB8">
      <w:pPr>
        <w:ind w:left="1440"/>
        <w:rPr>
          <w:rFonts w:ascii="Century" w:hAnsi="Century" w:eastAsia="Century" w:cs="Century"/>
          <w:color w:val="000000" w:themeColor="text1"/>
          <w:sz w:val="26"/>
          <w:szCs w:val="26"/>
        </w:rPr>
      </w:pPr>
    </w:p>
    <w:p w:rsidR="72942F9F" w:rsidP="67F7AFBC" w:rsidRDefault="72942F9F" w14:paraId="6787E9BC" w14:textId="38F211AD">
      <w:pPr>
        <w:ind w:left="1440"/>
        <w:rPr>
          <w:rFonts w:ascii="Century" w:hAnsi="Century" w:eastAsia="Century" w:cs="Century"/>
          <w:color w:val="000000" w:themeColor="text1"/>
          <w:sz w:val="26"/>
          <w:szCs w:val="26"/>
        </w:rPr>
      </w:pPr>
    </w:p>
    <w:p w:rsidR="72942F9F" w:rsidP="67F7AFBC" w:rsidRDefault="72942F9F" w14:paraId="5964475D" w14:textId="2E387227">
      <w:pPr>
        <w:ind w:left="1440"/>
        <w:rPr>
          <w:rFonts w:ascii="Century" w:hAnsi="Century" w:eastAsia="Century" w:cs="Century"/>
          <w:color w:val="000000" w:themeColor="text1"/>
          <w:sz w:val="26"/>
          <w:szCs w:val="26"/>
        </w:rPr>
      </w:pPr>
    </w:p>
    <w:p w:rsidR="72942F9F" w:rsidP="67F7AFBC" w:rsidRDefault="72942F9F" w14:paraId="652F7CF6" w14:textId="513CD4F7">
      <w:pPr>
        <w:ind w:left="1440"/>
        <w:rPr>
          <w:rFonts w:ascii="Century" w:hAnsi="Century" w:eastAsia="Century" w:cs="Century"/>
          <w:color w:val="000000" w:themeColor="text1"/>
          <w:sz w:val="26"/>
          <w:szCs w:val="26"/>
        </w:rPr>
      </w:pPr>
    </w:p>
    <w:p w:rsidR="72942F9F" w:rsidP="67F7AFBC" w:rsidRDefault="72942F9F" w14:paraId="6DC07A73" w14:textId="491ED6B8">
      <w:pPr>
        <w:ind w:left="1440"/>
        <w:rPr>
          <w:rFonts w:ascii="Century" w:hAnsi="Century" w:eastAsia="Century" w:cs="Century"/>
          <w:color w:val="000000" w:themeColor="text1"/>
          <w:sz w:val="26"/>
          <w:szCs w:val="26"/>
        </w:rPr>
      </w:pPr>
    </w:p>
    <w:p w:rsidR="72942F9F" w:rsidP="67F7AFBC" w:rsidRDefault="72942F9F" w14:paraId="1CAB96C4" w14:textId="04780412">
      <w:pPr>
        <w:ind w:left="1440"/>
        <w:rPr>
          <w:rFonts w:ascii="Century" w:hAnsi="Century" w:eastAsia="Century" w:cs="Century"/>
          <w:color w:val="000000" w:themeColor="text1"/>
          <w:sz w:val="26"/>
          <w:szCs w:val="26"/>
        </w:rPr>
      </w:pPr>
    </w:p>
    <w:p w:rsidR="72942F9F" w:rsidP="67F7AFBC" w:rsidRDefault="72942F9F" w14:paraId="3C1E80E6" w14:textId="3833AB2A">
      <w:pPr>
        <w:ind w:left="1440"/>
        <w:rPr>
          <w:rFonts w:ascii="Century" w:hAnsi="Century" w:eastAsia="Century" w:cs="Century"/>
          <w:color w:val="000000" w:themeColor="text1"/>
          <w:sz w:val="26"/>
          <w:szCs w:val="26"/>
        </w:rPr>
      </w:pPr>
    </w:p>
    <w:p w:rsidR="72942F9F" w:rsidP="67F7AFBC" w:rsidRDefault="72942F9F" w14:paraId="448FF1F8" w14:textId="25FC92DC">
      <w:pPr>
        <w:rPr>
          <w:rFonts w:ascii="Century" w:hAnsi="Century" w:eastAsia="Century" w:cs="Century"/>
          <w:color w:val="000000" w:themeColor="text1"/>
          <w:sz w:val="20"/>
          <w:szCs w:val="20"/>
        </w:rPr>
      </w:pPr>
    </w:p>
    <w:p w:rsidR="72942F9F" w:rsidP="67F7AFBC" w:rsidRDefault="308DF566" w14:paraId="53A83B70" w14:textId="069914D6">
      <w:pPr>
        <w:ind w:left="1440"/>
        <w:rPr>
          <w:rFonts w:ascii="Century" w:hAnsi="Century" w:eastAsia="Century" w:cs="Century"/>
          <w:color w:val="000000" w:themeColor="text1"/>
        </w:rPr>
      </w:pPr>
      <w:r w:rsidRPr="67F7AFBC">
        <w:rPr>
          <w:rFonts w:ascii="Century" w:hAnsi="Century" w:eastAsia="Century" w:cs="Century"/>
          <w:b/>
          <w:bCs/>
          <w:color w:val="000000" w:themeColor="text1"/>
          <w:highlight w:val="black"/>
          <w:u w:val="single"/>
        </w:rPr>
        <w:t>__</w:t>
      </w:r>
      <w:r w:rsidRPr="67F7AFBC">
        <w:rPr>
          <w:rFonts w:ascii="Century" w:hAnsi="Century" w:eastAsia="Century" w:cs="Century"/>
          <w:b/>
          <w:bCs/>
          <w:color w:val="000000" w:themeColor="text1"/>
          <w:highlight w:val="lightGray"/>
          <w:u w:val="single"/>
        </w:rPr>
        <w:t xml:space="preserve">M A R C E L </w:t>
      </w:r>
      <w:proofErr w:type="spellStart"/>
      <w:r w:rsidRPr="67F7AFBC">
        <w:rPr>
          <w:rFonts w:ascii="Century" w:hAnsi="Century" w:eastAsia="Century" w:cs="Century"/>
          <w:b/>
          <w:bCs/>
          <w:color w:val="000000" w:themeColor="text1"/>
          <w:highlight w:val="lightGray"/>
          <w:u w:val="single"/>
        </w:rPr>
        <w:t>L</w:t>
      </w:r>
      <w:proofErr w:type="spellEnd"/>
      <w:r w:rsidRPr="67F7AFBC">
        <w:rPr>
          <w:rFonts w:ascii="Century" w:hAnsi="Century" w:eastAsia="Century" w:cs="Century"/>
          <w:b/>
          <w:bCs/>
          <w:color w:val="000000" w:themeColor="text1"/>
          <w:highlight w:val="lightGray"/>
          <w:u w:val="single"/>
        </w:rPr>
        <w:t xml:space="preserve"> </w:t>
      </w:r>
      <w:r w:rsidRPr="67F7AFBC">
        <w:rPr>
          <w:rFonts w:ascii="Century" w:hAnsi="Century" w:eastAsia="Century" w:cs="Century"/>
          <w:b/>
          <w:bCs/>
          <w:color w:val="767171" w:themeColor="background2" w:themeShade="80"/>
          <w:highlight w:val="lightGray"/>
          <w:u w:val="single"/>
        </w:rPr>
        <w:t xml:space="preserve"> </w:t>
      </w:r>
      <w:r w:rsidRPr="67F7AFBC">
        <w:rPr>
          <w:rFonts w:ascii="Century" w:hAnsi="Century" w:eastAsia="Century" w:cs="Century"/>
          <w:b/>
          <w:bCs/>
          <w:color w:val="767171" w:themeColor="background2" w:themeShade="80"/>
          <w:highlight w:val="lightGray"/>
        </w:rPr>
        <w:t>D</w:t>
      </w:r>
      <w:r w:rsidRPr="67F7AFBC">
        <w:rPr>
          <w:rFonts w:ascii="Century" w:hAnsi="Century" w:eastAsia="Century" w:cs="Century"/>
          <w:b/>
          <w:bCs/>
          <w:color w:val="FFFFFF" w:themeColor="background1"/>
          <w:highlight w:val="lightGray"/>
        </w:rPr>
        <w:t>.</w:t>
      </w:r>
      <w:r w:rsidRPr="67F7AFBC">
        <w:rPr>
          <w:rFonts w:ascii="Century" w:hAnsi="Century" w:eastAsia="Century" w:cs="Century"/>
          <w:b/>
          <w:bCs/>
          <w:color w:val="000000" w:themeColor="text1"/>
          <w:highlight w:val="lightGray"/>
          <w:u w:val="single"/>
        </w:rPr>
        <w:t xml:space="preserve">  W I L </w:t>
      </w:r>
      <w:proofErr w:type="spellStart"/>
      <w:r w:rsidRPr="67F7AFBC">
        <w:rPr>
          <w:rFonts w:ascii="Century" w:hAnsi="Century" w:eastAsia="Century" w:cs="Century"/>
          <w:b/>
          <w:bCs/>
          <w:color w:val="000000" w:themeColor="text1"/>
          <w:highlight w:val="lightGray"/>
          <w:u w:val="single"/>
        </w:rPr>
        <w:t>L</w:t>
      </w:r>
      <w:proofErr w:type="spellEnd"/>
      <w:r w:rsidRPr="67F7AFBC">
        <w:rPr>
          <w:rFonts w:ascii="Century" w:hAnsi="Century" w:eastAsia="Century" w:cs="Century"/>
          <w:b/>
          <w:bCs/>
          <w:color w:val="000000" w:themeColor="text1"/>
          <w:highlight w:val="lightGray"/>
          <w:u w:val="single"/>
        </w:rPr>
        <w:t xml:space="preserve"> I A M S</w:t>
      </w:r>
    </w:p>
    <w:p w:rsidR="72942F9F" w:rsidP="67F7AFBC" w:rsidRDefault="308DF566" w14:paraId="1D4CA572" w14:textId="6C572F0D">
      <w:pPr>
        <w:rPr>
          <w:rFonts w:ascii="KaiTi" w:hAnsi="KaiTi" w:eastAsia="KaiTi" w:cs="KaiTi"/>
          <w:color w:val="000000" w:themeColor="text1"/>
          <w:sz w:val="32"/>
          <w:szCs w:val="32"/>
        </w:rPr>
      </w:pPr>
      <w:r w:rsidRPr="67F7AFBC">
        <w:rPr>
          <w:rFonts w:ascii="KaiTi" w:hAnsi="KaiTi" w:eastAsia="KaiTi" w:cs="KaiTi"/>
          <w:i/>
          <w:iCs/>
          <w:color w:val="FFFFFF" w:themeColor="background1"/>
          <w:sz w:val="32"/>
          <w:szCs w:val="32"/>
          <w:highlight w:val="darkRed"/>
          <w:u w:val="single"/>
        </w:rPr>
        <w:t xml:space="preserve">_A l </w:t>
      </w:r>
      <w:proofErr w:type="spellStart"/>
      <w:r w:rsidRPr="67F7AFBC">
        <w:rPr>
          <w:rFonts w:ascii="KaiTi" w:hAnsi="KaiTi" w:eastAsia="KaiTi" w:cs="KaiTi"/>
          <w:i/>
          <w:iCs/>
          <w:color w:val="FFFFFF" w:themeColor="background1"/>
          <w:sz w:val="32"/>
          <w:szCs w:val="32"/>
          <w:highlight w:val="darkRed"/>
          <w:u w:val="single"/>
        </w:rPr>
        <w:t>l</w:t>
      </w:r>
      <w:proofErr w:type="spellEnd"/>
      <w:r w:rsidRPr="67F7AFBC">
        <w:rPr>
          <w:rFonts w:ascii="KaiTi" w:hAnsi="KaiTi" w:eastAsia="KaiTi" w:cs="KaiTi"/>
          <w:i/>
          <w:iCs/>
          <w:color w:val="FFFFFF" w:themeColor="background1"/>
          <w:sz w:val="32"/>
          <w:szCs w:val="32"/>
          <w:highlight w:val="darkRed"/>
          <w:u w:val="single"/>
        </w:rPr>
        <w:t xml:space="preserve"> - T H I N G S_</w:t>
      </w:r>
      <w:r w:rsidRPr="67F7AFBC">
        <w:rPr>
          <w:rFonts w:ascii="KaiTi" w:hAnsi="KaiTi" w:eastAsia="KaiTi" w:cs="KaiTi"/>
          <w:i/>
          <w:iCs/>
          <w:color w:val="FFFFFF" w:themeColor="background1"/>
          <w:sz w:val="32"/>
          <w:szCs w:val="32"/>
          <w:highlight w:val="darkGray"/>
          <w:u w:val="single"/>
        </w:rPr>
        <w:t>_</w:t>
      </w:r>
      <w:r w:rsidR="72942F9F">
        <w:tab/>
      </w:r>
    </w:p>
    <w:p w:rsidR="72942F9F" w:rsidP="67F7AFBC" w:rsidRDefault="308DF566" w14:paraId="03DF003C" w14:textId="61A8FE88">
      <w:pPr>
        <w:ind w:left="1440" w:firstLine="720"/>
        <w:rPr>
          <w:rFonts w:ascii="KaiTi" w:hAnsi="KaiTi" w:eastAsia="KaiTi" w:cs="KaiTi"/>
          <w:color w:val="FFFFFF" w:themeColor="background1"/>
          <w:sz w:val="32"/>
          <w:szCs w:val="32"/>
        </w:rPr>
      </w:pPr>
      <w:r w:rsidRPr="67F7AFBC">
        <w:rPr>
          <w:rFonts w:ascii="KaiTi" w:hAnsi="KaiTi" w:eastAsia="KaiTi" w:cs="KaiTi"/>
          <w:i/>
          <w:iCs/>
          <w:color w:val="FFFFFF" w:themeColor="background1"/>
          <w:sz w:val="32"/>
          <w:szCs w:val="32"/>
          <w:highlight w:val="black"/>
          <w:u w:val="single"/>
        </w:rPr>
        <w:t>_</w:t>
      </w:r>
      <w:r w:rsidRPr="67F7AFBC">
        <w:rPr>
          <w:rFonts w:ascii="KaiTi" w:hAnsi="KaiTi" w:eastAsia="KaiTi" w:cs="KaiTi"/>
          <w:i/>
          <w:iCs/>
          <w:color w:val="FFFFFF" w:themeColor="background1"/>
          <w:sz w:val="32"/>
          <w:szCs w:val="32"/>
          <w:highlight w:val="darkRed"/>
          <w:u w:val="single"/>
        </w:rPr>
        <w:t>C O N S I D E R E D;</w:t>
      </w:r>
    </w:p>
    <w:p w:rsidR="72942F9F" w:rsidP="67F7AFBC" w:rsidRDefault="308DF566" w14:paraId="724D71C8" w14:textId="63F68B78">
      <w:pPr>
        <w:rPr>
          <w:rFonts w:ascii="Century" w:hAnsi="Century" w:eastAsia="Century" w:cs="Century"/>
          <w:color w:val="767171" w:themeColor="background2" w:themeShade="80"/>
          <w:sz w:val="40"/>
          <w:szCs w:val="40"/>
        </w:rPr>
      </w:pPr>
      <w:r w:rsidRPr="67F7AFBC">
        <w:rPr>
          <w:rFonts w:ascii="KaiTi" w:hAnsi="KaiTi" w:eastAsia="KaiTi" w:cs="KaiTi"/>
          <w:b/>
          <w:bCs/>
          <w:i/>
          <w:iCs/>
          <w:color w:val="000000" w:themeColor="text1"/>
          <w:sz w:val="52"/>
          <w:szCs w:val="52"/>
        </w:rPr>
        <w:t xml:space="preserve"> </w:t>
      </w:r>
      <w:r w:rsidR="72942F9F">
        <w:tab/>
      </w:r>
      <w:r w:rsidRPr="67F7AFBC">
        <w:rPr>
          <w:rFonts w:ascii="Century" w:hAnsi="Century" w:eastAsia="Century" w:cs="Century"/>
          <w:i/>
          <w:iCs/>
          <w:color w:val="767171" w:themeColor="background2" w:themeShade="80"/>
          <w:sz w:val="40"/>
          <w:szCs w:val="40"/>
          <w:highlight w:val="black"/>
          <w:u w:val="single"/>
        </w:rPr>
        <w:t xml:space="preserve">W I T H </w:t>
      </w:r>
      <w:r w:rsidRPr="67F7AFBC">
        <w:rPr>
          <w:rFonts w:ascii="Century" w:hAnsi="Century" w:eastAsia="Century" w:cs="Century"/>
          <w:i/>
          <w:iCs/>
          <w:color w:val="C00000"/>
          <w:sz w:val="40"/>
          <w:szCs w:val="40"/>
          <w:highlight w:val="black"/>
        </w:rPr>
        <w:t xml:space="preserve">D </w:t>
      </w:r>
      <w:r w:rsidRPr="67F7AFBC">
        <w:rPr>
          <w:rFonts w:ascii="Century" w:hAnsi="Century" w:eastAsia="Century" w:cs="Century"/>
          <w:i/>
          <w:iCs/>
          <w:color w:val="767171" w:themeColor="background2" w:themeShade="80"/>
          <w:sz w:val="40"/>
          <w:szCs w:val="40"/>
          <w:highlight w:val="black"/>
          <w:u w:val="single"/>
        </w:rPr>
        <w:t xml:space="preserve">R A W A L </w:t>
      </w:r>
      <w:r w:rsidRPr="67F7AFBC">
        <w:rPr>
          <w:rFonts w:ascii="Century" w:hAnsi="Century" w:eastAsia="Century" w:cs="Century"/>
          <w:color w:val="767171" w:themeColor="background2" w:themeShade="80"/>
          <w:sz w:val="40"/>
          <w:szCs w:val="40"/>
          <w:highlight w:val="black"/>
          <w:u w:val="single"/>
        </w:rPr>
        <w:t xml:space="preserve"> </w:t>
      </w:r>
      <w:r w:rsidRPr="67F7AFBC">
        <w:rPr>
          <w:rFonts w:ascii="Century" w:hAnsi="Century" w:eastAsia="Century" w:cs="Century"/>
          <w:color w:val="767171" w:themeColor="background2" w:themeShade="80"/>
          <w:sz w:val="40"/>
          <w:szCs w:val="40"/>
          <w:highlight w:val="darkGray"/>
          <w:u w:val="single"/>
        </w:rPr>
        <w:t>_</w:t>
      </w:r>
    </w:p>
    <w:p w:rsidR="72942F9F" w:rsidP="67F7AFBC" w:rsidRDefault="72942F9F" w14:paraId="73E9CB72" w14:textId="02324E0B">
      <w:pPr>
        <w:rPr>
          <w:rFonts w:ascii="Century" w:hAnsi="Century" w:eastAsia="Century" w:cs="Century"/>
          <w:color w:val="000000" w:themeColor="text1"/>
          <w:sz w:val="48"/>
          <w:szCs w:val="48"/>
        </w:rPr>
      </w:pPr>
    </w:p>
    <w:p w:rsidR="72942F9F" w:rsidP="67F7AFBC" w:rsidRDefault="308DF566" w14:paraId="7F8151B5" w14:textId="1BA6B578">
      <w:pPr>
        <w:rPr>
          <w:rFonts w:ascii="Century" w:hAnsi="Century" w:eastAsia="Century" w:cs="Century"/>
          <w:color w:val="000000" w:themeColor="text1"/>
          <w:sz w:val="32"/>
          <w:szCs w:val="32"/>
        </w:rPr>
      </w:pPr>
      <w:r w:rsidRPr="67F7AFBC">
        <w:rPr>
          <w:rFonts w:ascii="Century" w:hAnsi="Century" w:eastAsia="Century" w:cs="Century"/>
          <w:b/>
          <w:bCs/>
          <w:color w:val="000000" w:themeColor="text1"/>
          <w:sz w:val="32"/>
          <w:szCs w:val="32"/>
          <w:u w:val="single"/>
        </w:rPr>
        <w:t>P</w:t>
      </w:r>
      <w:r w:rsidRPr="67F7AFBC">
        <w:rPr>
          <w:rFonts w:ascii="Century" w:hAnsi="Century" w:eastAsia="Century" w:cs="Century"/>
          <w:color w:val="000000" w:themeColor="text1"/>
          <w:sz w:val="32"/>
          <w:szCs w:val="32"/>
          <w:u w:val="single"/>
        </w:rPr>
        <w:t xml:space="preserve">reface </w:t>
      </w:r>
      <w:r w:rsidR="72942F9F">
        <w:tab/>
      </w:r>
    </w:p>
    <w:p w:rsidR="72942F9F" w:rsidP="67F7AFBC" w:rsidRDefault="308DF566" w14:paraId="7F7C0745" w14:textId="15790CD9">
      <w:pPr>
        <w:rPr>
          <w:rFonts w:ascii="Century" w:hAnsi="Century" w:eastAsia="Century" w:cs="Century"/>
          <w:color w:val="000000" w:themeColor="text1"/>
          <w:sz w:val="26"/>
          <w:szCs w:val="26"/>
        </w:rPr>
      </w:pPr>
      <w:r w:rsidRPr="67F7AFBC">
        <w:rPr>
          <w:rFonts w:ascii="Century" w:hAnsi="Century" w:eastAsia="Century" w:cs="Century"/>
          <w:color w:val="000000" w:themeColor="text1"/>
          <w:sz w:val="26"/>
          <w:szCs w:val="26"/>
        </w:rPr>
        <w:t xml:space="preserve">All Rights Reserved. </w:t>
      </w:r>
    </w:p>
    <w:p w:rsidR="72942F9F" w:rsidP="67F7AFBC" w:rsidRDefault="308DF566" w14:paraId="0FB249A1" w14:textId="11D1D1A8">
      <w:pPr>
        <w:ind w:left="4320"/>
        <w:rPr>
          <w:rFonts w:ascii="Century" w:hAnsi="Century" w:eastAsia="Century" w:cs="Century"/>
          <w:color w:val="000000" w:themeColor="text1"/>
          <w:sz w:val="26"/>
          <w:szCs w:val="26"/>
        </w:rPr>
      </w:pPr>
      <w:proofErr w:type="spellStart"/>
      <w:r w:rsidRPr="67F7AFBC">
        <w:rPr>
          <w:rFonts w:ascii="Century" w:hAnsi="Century" w:eastAsia="Century" w:cs="Century"/>
          <w:color w:val="000000" w:themeColor="text1"/>
          <w:sz w:val="26"/>
          <w:szCs w:val="26"/>
        </w:rPr>
        <w:t>Propre</w:t>
      </w:r>
      <w:proofErr w:type="spellEnd"/>
      <w:r w:rsidRPr="67F7AFBC">
        <w:rPr>
          <w:rFonts w:ascii="Century" w:hAnsi="Century" w:eastAsia="Century" w:cs="Century"/>
          <w:color w:val="000000" w:themeColor="text1"/>
          <w:sz w:val="26"/>
          <w:szCs w:val="26"/>
        </w:rPr>
        <w:t xml:space="preserve"> Monde A.W.S.</w:t>
      </w:r>
    </w:p>
    <w:p w:rsidR="72942F9F" w:rsidP="67F7AFBC" w:rsidRDefault="308DF566" w14:paraId="11900A72" w14:textId="5A32219A">
      <w:pPr>
        <w:ind w:left="2160"/>
        <w:rPr>
          <w:rFonts w:ascii="Century" w:hAnsi="Century" w:eastAsia="Century" w:cs="Century"/>
          <w:color w:val="000000" w:themeColor="text1"/>
          <w:sz w:val="26"/>
          <w:szCs w:val="26"/>
        </w:rPr>
      </w:pPr>
      <w:r w:rsidRPr="67F7AFBC">
        <w:rPr>
          <w:rFonts w:ascii="Century" w:hAnsi="Century" w:eastAsia="Century" w:cs="Century"/>
          <w:color w:val="000000" w:themeColor="text1"/>
          <w:sz w:val="26"/>
          <w:szCs w:val="26"/>
        </w:rPr>
        <w:t>NOTICE</w:t>
      </w:r>
    </w:p>
    <w:p w:rsidR="72942F9F" w:rsidP="67F7AFBC" w:rsidRDefault="308DF566" w14:paraId="22AFD35B" w14:textId="72CA3B48">
      <w:pPr>
        <w:rPr>
          <w:rFonts w:ascii="Century" w:hAnsi="Century" w:eastAsia="Century" w:cs="Century"/>
          <w:color w:val="000000" w:themeColor="text1"/>
          <w:sz w:val="26"/>
          <w:szCs w:val="26"/>
        </w:rPr>
      </w:pPr>
      <w:r w:rsidRPr="67F7AFBC">
        <w:rPr>
          <w:rFonts w:ascii="Century" w:hAnsi="Century" w:eastAsia="Century" w:cs="Century"/>
          <w:color w:val="000000" w:themeColor="text1"/>
          <w:sz w:val="26"/>
          <w:szCs w:val="26"/>
        </w:rPr>
        <w:t>[As a reminder, please be advised that any duplications, alteration or piracy, of any kind; as well as, the manufacturing, thereof. Is strictly prohibited, under Chapter. 3(a)-(b) of the constitution, of these United States of America.]</w:t>
      </w:r>
    </w:p>
    <w:p w:rsidR="72942F9F" w:rsidP="67F7AFBC" w:rsidRDefault="308DF566" w14:paraId="24684D03" w14:textId="7A227553">
      <w:pPr>
        <w:rPr>
          <w:rFonts w:ascii="Century" w:hAnsi="Century" w:eastAsia="Century" w:cs="Century"/>
          <w:color w:val="000000" w:themeColor="text1"/>
          <w:sz w:val="26"/>
          <w:szCs w:val="26"/>
        </w:rPr>
      </w:pPr>
      <w:r w:rsidRPr="67F7AFBC">
        <w:rPr>
          <w:rFonts w:ascii="Century" w:hAnsi="Century" w:eastAsia="Century" w:cs="Century"/>
          <w:color w:val="000000" w:themeColor="text1"/>
          <w:sz w:val="26"/>
          <w:szCs w:val="26"/>
        </w:rPr>
        <w:t xml:space="preserve">If you or someone, you know has been a victim; of harassment. Within, the workplace or have been subjected to violence, or discrimination, of any kind. </w:t>
      </w:r>
    </w:p>
    <w:p w:rsidR="72942F9F" w:rsidP="67F7AFBC" w:rsidRDefault="308DF566" w14:paraId="6AD094D0" w14:textId="4A683B32">
      <w:pPr>
        <w:rPr>
          <w:rFonts w:ascii="Century" w:hAnsi="Century" w:eastAsia="Century" w:cs="Century"/>
          <w:color w:val="000000" w:themeColor="text1"/>
          <w:sz w:val="26"/>
          <w:szCs w:val="26"/>
        </w:rPr>
      </w:pPr>
      <w:r w:rsidRPr="67F7AFBC">
        <w:rPr>
          <w:rFonts w:ascii="Century" w:hAnsi="Century" w:eastAsia="Century" w:cs="Century"/>
          <w:color w:val="000000" w:themeColor="text1"/>
          <w:sz w:val="26"/>
          <w:szCs w:val="26"/>
        </w:rPr>
        <w:t xml:space="preserve">You can file a report, with your local authorities, OSHA and the EEOC directly, if you’d like to file a claim. </w:t>
      </w:r>
    </w:p>
    <w:p w:rsidR="72942F9F" w:rsidP="67F7AFBC" w:rsidRDefault="308DF566" w14:paraId="7768C59C" w14:textId="0B112297">
      <w:pPr>
        <w:ind w:left="1440"/>
        <w:rPr>
          <w:rFonts w:ascii="Century" w:hAnsi="Century" w:eastAsia="Century" w:cs="Century"/>
          <w:color w:val="000000" w:themeColor="text1"/>
          <w:sz w:val="26"/>
          <w:szCs w:val="26"/>
        </w:rPr>
      </w:pPr>
      <w:r w:rsidRPr="67F7AFBC">
        <w:rPr>
          <w:rFonts w:ascii="Century" w:hAnsi="Century" w:eastAsia="Century" w:cs="Century"/>
          <w:color w:val="000000" w:themeColor="text1"/>
          <w:sz w:val="26"/>
          <w:szCs w:val="26"/>
        </w:rPr>
        <w:t xml:space="preserve">This message is sponsored: by the CA DOR and SHRM Foundation.  </w:t>
      </w:r>
    </w:p>
    <w:p w:rsidR="3F8F3AF4" w:rsidP="296059DC" w:rsidRDefault="3F8F3AF4" w14:paraId="277AEAFE" w14:textId="22F2B198">
      <w:pPr>
        <w:rPr>
          <w:rFonts w:ascii="Century" w:hAnsi="Century" w:eastAsia="Century" w:cs="Century"/>
          <w:b w:val="1"/>
          <w:bCs w:val="1"/>
          <w:i w:val="1"/>
          <w:iCs w:val="1"/>
          <w:color w:val="000000" w:themeColor="text1"/>
          <w:sz w:val="48"/>
          <w:szCs w:val="48"/>
        </w:rPr>
      </w:pPr>
      <w:r w:rsidRPr="296059DC" w:rsidR="559AF6F4">
        <w:rPr>
          <w:rFonts w:ascii="Century" w:hAnsi="Century" w:eastAsia="Century" w:cs="Century"/>
          <w:b w:val="1"/>
          <w:bCs w:val="1"/>
          <w:i w:val="1"/>
          <w:iCs w:val="1"/>
          <w:color w:val="000000" w:themeColor="text1" w:themeTint="FF" w:themeShade="FF"/>
          <w:sz w:val="48"/>
          <w:szCs w:val="48"/>
        </w:rPr>
        <w:t>________________________</w:t>
      </w:r>
    </w:p>
    <w:p w:rsidR="00B26031" w:rsidP="296059DC" w:rsidRDefault="5CD3B7D1" w14:paraId="3EDEFBC5" w14:textId="19B756DB">
      <w:pPr>
        <w:rPr>
          <w:rFonts w:ascii="Century" w:hAnsi="Century"/>
          <w:i w:val="1"/>
          <w:iCs w:val="1"/>
          <w:sz w:val="36"/>
          <w:szCs w:val="36"/>
          <w:u w:val="single"/>
        </w:rPr>
      </w:pPr>
      <w:r w:rsidRPr="296059DC" w:rsidR="39907EC4">
        <w:rPr>
          <w:rFonts w:ascii="Century" w:hAnsi="Century"/>
          <w:i w:val="1"/>
          <w:iCs w:val="1"/>
          <w:sz w:val="36"/>
          <w:szCs w:val="36"/>
          <w:u w:val="single"/>
        </w:rPr>
        <w:t>-</w:t>
      </w:r>
      <w:r w:rsidRPr="296059DC" w:rsidR="58AA35CE">
        <w:rPr>
          <w:rFonts w:ascii="Century" w:hAnsi="Century"/>
          <w:i w:val="1"/>
          <w:iCs w:val="1"/>
          <w:sz w:val="36"/>
          <w:szCs w:val="36"/>
          <w:u w:val="single"/>
        </w:rPr>
        <w:t>-</w:t>
      </w:r>
      <w:r w:rsidRPr="296059DC" w:rsidR="3A9C3F6F">
        <w:rPr>
          <w:rFonts w:ascii="Century" w:hAnsi="Century"/>
          <w:i w:val="1"/>
          <w:iCs w:val="1"/>
          <w:sz w:val="36"/>
          <w:szCs w:val="36"/>
          <w:u w:val="single"/>
        </w:rPr>
        <w:t>More w</w:t>
      </w:r>
      <w:r w:rsidRPr="296059DC" w:rsidR="5B9DFF3D">
        <w:rPr>
          <w:rFonts w:ascii="Century" w:hAnsi="Century"/>
          <w:i w:val="1"/>
          <w:iCs w:val="1"/>
          <w:sz w:val="36"/>
          <w:szCs w:val="36"/>
          <w:u w:val="single"/>
        </w:rPr>
        <w:t>orks</w:t>
      </w:r>
      <w:r w:rsidRPr="296059DC" w:rsidR="7547C0A0">
        <w:rPr>
          <w:rFonts w:ascii="Century" w:hAnsi="Century"/>
          <w:i w:val="1"/>
          <w:iCs w:val="1"/>
          <w:sz w:val="36"/>
          <w:szCs w:val="36"/>
          <w:u w:val="single"/>
        </w:rPr>
        <w:t>,</w:t>
      </w:r>
      <w:r w:rsidRPr="296059DC" w:rsidR="5B9DFF3D">
        <w:rPr>
          <w:rFonts w:ascii="Century" w:hAnsi="Century"/>
          <w:i w:val="1"/>
          <w:iCs w:val="1"/>
          <w:sz w:val="36"/>
          <w:szCs w:val="36"/>
          <w:u w:val="single"/>
        </w:rPr>
        <w:t xml:space="preserve"> by</w:t>
      </w:r>
      <w:r w:rsidRPr="296059DC" w:rsidR="14375783">
        <w:rPr>
          <w:rFonts w:ascii="Century" w:hAnsi="Century"/>
          <w:i w:val="1"/>
          <w:iCs w:val="1"/>
          <w:sz w:val="36"/>
          <w:szCs w:val="36"/>
          <w:u w:val="single"/>
        </w:rPr>
        <w:t xml:space="preserve"> the </w:t>
      </w:r>
      <w:r w:rsidRPr="296059DC" w:rsidR="39464D53">
        <w:rPr>
          <w:rFonts w:ascii="Century" w:hAnsi="Century"/>
          <w:i w:val="1"/>
          <w:iCs w:val="1"/>
          <w:sz w:val="36"/>
          <w:szCs w:val="36"/>
          <w:u w:val="single"/>
        </w:rPr>
        <w:t>Author</w:t>
      </w:r>
      <w:r w:rsidRPr="296059DC" w:rsidR="5C60A457">
        <w:rPr>
          <w:rFonts w:ascii="Century" w:hAnsi="Century"/>
          <w:i w:val="1"/>
          <w:iCs w:val="1"/>
          <w:sz w:val="36"/>
          <w:szCs w:val="36"/>
          <w:u w:val="single"/>
        </w:rPr>
        <w:t>;</w:t>
      </w:r>
      <w:r w:rsidRPr="296059DC" w:rsidR="190F829B">
        <w:rPr>
          <w:rFonts w:ascii="Century" w:hAnsi="Century"/>
          <w:i w:val="1"/>
          <w:iCs w:val="1"/>
          <w:sz w:val="36"/>
          <w:szCs w:val="36"/>
          <w:u w:val="single"/>
        </w:rPr>
        <w:t xml:space="preserve"> . . .</w:t>
      </w:r>
      <w:r>
        <w:tab/>
      </w:r>
    </w:p>
    <w:p w:rsidR="00B26031" w:rsidP="296059DC" w:rsidRDefault="5CD3B7D1" w14:paraId="31C00280" w14:textId="2718034F">
      <w:pPr>
        <w:rPr>
          <w:rFonts w:ascii="Century" w:hAnsi="Century"/>
          <w:i w:val="1"/>
          <w:iCs w:val="1"/>
          <w:sz w:val="36"/>
          <w:szCs w:val="36"/>
          <w:u w:val="single"/>
        </w:rPr>
      </w:pPr>
      <w:r w:rsidRPr="296059DC" w:rsidR="741DD016">
        <w:rPr>
          <w:rFonts w:ascii="Century" w:hAnsi="Century"/>
          <w:i w:val="1"/>
          <w:iCs w:val="1"/>
          <w:sz w:val="36"/>
          <w:szCs w:val="36"/>
          <w:u w:val="single"/>
        </w:rPr>
        <w:t>-</w:t>
      </w:r>
      <w:r w:rsidRPr="296059DC" w:rsidR="77589B4F">
        <w:rPr>
          <w:rFonts w:ascii="Century" w:hAnsi="Century"/>
          <w:i w:val="1"/>
          <w:iCs w:val="1"/>
          <w:sz w:val="36"/>
          <w:szCs w:val="36"/>
          <w:u w:val="single"/>
        </w:rPr>
        <w:t xml:space="preserve"> </w:t>
      </w:r>
      <w:r w:rsidRPr="296059DC" w:rsidR="741DD016">
        <w:rPr>
          <w:rFonts w:ascii="Century" w:hAnsi="Century"/>
          <w:i w:val="1"/>
          <w:iCs w:val="1"/>
          <w:sz w:val="36"/>
          <w:szCs w:val="36"/>
          <w:u w:val="single"/>
        </w:rPr>
        <w:t>--</w:t>
      </w:r>
      <w:r w:rsidRPr="296059DC" w:rsidR="31E6D78A">
        <w:rPr>
          <w:rFonts w:ascii="Century" w:hAnsi="Century"/>
          <w:i w:val="1"/>
          <w:iCs w:val="1"/>
          <w:sz w:val="36"/>
          <w:szCs w:val="36"/>
          <w:u w:val="single"/>
        </w:rPr>
        <w:t xml:space="preserve"> </w:t>
      </w:r>
      <w:r w:rsidRPr="296059DC" w:rsidR="741DD016">
        <w:rPr>
          <w:rFonts w:ascii="Century" w:hAnsi="Century"/>
          <w:i w:val="1"/>
          <w:iCs w:val="1"/>
          <w:sz w:val="36"/>
          <w:szCs w:val="36"/>
          <w:u w:val="single"/>
        </w:rPr>
        <w:t>-</w:t>
      </w:r>
      <w:r w:rsidRPr="296059DC" w:rsidR="00631287">
        <w:rPr>
          <w:rFonts w:ascii="Century" w:hAnsi="Century"/>
          <w:i w:val="1"/>
          <w:iCs w:val="1"/>
          <w:sz w:val="36"/>
          <w:szCs w:val="36"/>
          <w:u w:val="single"/>
        </w:rPr>
        <w:t xml:space="preserve"> </w:t>
      </w:r>
      <w:r w:rsidRPr="296059DC" w:rsidR="35963C3C">
        <w:rPr>
          <w:rFonts w:ascii="Century" w:hAnsi="Century"/>
          <w:i w:val="1"/>
          <w:iCs w:val="1"/>
          <w:sz w:val="36"/>
          <w:szCs w:val="36"/>
          <w:u w:val="single"/>
        </w:rPr>
        <w:t>--</w:t>
      </w:r>
      <w:r w:rsidRPr="296059DC" w:rsidR="7AFBD88A">
        <w:rPr>
          <w:rFonts w:ascii="Century" w:hAnsi="Century"/>
          <w:i w:val="1"/>
          <w:iCs w:val="1"/>
          <w:sz w:val="36"/>
          <w:szCs w:val="36"/>
          <w:u w:val="single"/>
        </w:rPr>
        <w:t xml:space="preserve"> </w:t>
      </w:r>
      <w:r w:rsidRPr="296059DC" w:rsidR="35963C3C">
        <w:rPr>
          <w:rFonts w:ascii="Century" w:hAnsi="Century"/>
          <w:i w:val="1"/>
          <w:iCs w:val="1"/>
          <w:sz w:val="36"/>
          <w:szCs w:val="36"/>
          <w:u w:val="single"/>
        </w:rPr>
        <w:t>-</w:t>
      </w:r>
      <w:r w:rsidRPr="296059DC" w:rsidR="5859A201">
        <w:rPr>
          <w:rFonts w:ascii="Century" w:hAnsi="Century"/>
          <w:i w:val="1"/>
          <w:iCs w:val="1"/>
          <w:sz w:val="36"/>
          <w:szCs w:val="36"/>
          <w:u w:val="single"/>
        </w:rPr>
        <w:t xml:space="preserve"> </w:t>
      </w:r>
      <w:r w:rsidRPr="296059DC" w:rsidR="35963C3C">
        <w:rPr>
          <w:rFonts w:ascii="Century" w:hAnsi="Century"/>
          <w:i w:val="1"/>
          <w:iCs w:val="1"/>
          <w:sz w:val="36"/>
          <w:szCs w:val="36"/>
          <w:u w:val="single"/>
        </w:rPr>
        <w:t>---</w:t>
      </w:r>
      <w:r w:rsidRPr="296059DC" w:rsidR="0E40CB5C">
        <w:rPr>
          <w:rFonts w:ascii="Century" w:hAnsi="Century"/>
          <w:i w:val="1"/>
          <w:iCs w:val="1"/>
          <w:sz w:val="36"/>
          <w:szCs w:val="36"/>
          <w:u w:val="single"/>
        </w:rPr>
        <w:t xml:space="preserve"> </w:t>
      </w:r>
      <w:r w:rsidRPr="296059DC" w:rsidR="35963C3C">
        <w:rPr>
          <w:rFonts w:ascii="Century" w:hAnsi="Century"/>
          <w:i w:val="1"/>
          <w:iCs w:val="1"/>
          <w:sz w:val="36"/>
          <w:szCs w:val="36"/>
          <w:u w:val="single"/>
        </w:rPr>
        <w:t>--</w:t>
      </w:r>
      <w:r w:rsidRPr="296059DC" w:rsidR="4A8FD0C1">
        <w:rPr>
          <w:rFonts w:ascii="Century" w:hAnsi="Century"/>
          <w:i w:val="1"/>
          <w:iCs w:val="1"/>
          <w:sz w:val="36"/>
          <w:szCs w:val="36"/>
          <w:u w:val="single"/>
        </w:rPr>
        <w:t xml:space="preserve">  </w:t>
      </w:r>
      <w:r w:rsidRPr="296059DC" w:rsidR="35963C3C">
        <w:rPr>
          <w:rFonts w:ascii="Century" w:hAnsi="Century"/>
          <w:i w:val="1"/>
          <w:iCs w:val="1"/>
          <w:sz w:val="36"/>
          <w:szCs w:val="36"/>
          <w:u w:val="single"/>
        </w:rPr>
        <w:t>--</w:t>
      </w:r>
      <w:r w:rsidRPr="296059DC" w:rsidR="45C12EE0">
        <w:rPr>
          <w:rFonts w:ascii="Century" w:hAnsi="Century"/>
          <w:i w:val="1"/>
          <w:iCs w:val="1"/>
          <w:sz w:val="36"/>
          <w:szCs w:val="36"/>
          <w:u w:val="single"/>
        </w:rPr>
        <w:t xml:space="preserve">  </w:t>
      </w:r>
      <w:r w:rsidRPr="296059DC" w:rsidR="35963C3C">
        <w:rPr>
          <w:rFonts w:ascii="Century" w:hAnsi="Century"/>
          <w:i w:val="1"/>
          <w:iCs w:val="1"/>
          <w:sz w:val="36"/>
          <w:szCs w:val="36"/>
          <w:u w:val="single"/>
        </w:rPr>
        <w:t>---</w:t>
      </w:r>
      <w:r w:rsidRPr="296059DC" w:rsidR="557BFC08">
        <w:rPr>
          <w:rFonts w:ascii="Century" w:hAnsi="Century"/>
          <w:i w:val="1"/>
          <w:iCs w:val="1"/>
          <w:sz w:val="36"/>
          <w:szCs w:val="36"/>
          <w:u w:val="single"/>
        </w:rPr>
        <w:t xml:space="preserve"> </w:t>
      </w:r>
      <w:r w:rsidRPr="296059DC" w:rsidR="35963C3C">
        <w:rPr>
          <w:rFonts w:ascii="Century" w:hAnsi="Century"/>
          <w:i w:val="1"/>
          <w:iCs w:val="1"/>
          <w:sz w:val="36"/>
          <w:szCs w:val="36"/>
          <w:u w:val="single"/>
        </w:rPr>
        <w:t>---</w:t>
      </w:r>
      <w:r w:rsidRPr="296059DC" w:rsidR="1BBA090A">
        <w:rPr>
          <w:rFonts w:ascii="Century" w:hAnsi="Century"/>
          <w:i w:val="1"/>
          <w:iCs w:val="1"/>
          <w:sz w:val="36"/>
          <w:szCs w:val="36"/>
          <w:u w:val="single"/>
        </w:rPr>
        <w:t xml:space="preserve"> </w:t>
      </w:r>
      <w:r w:rsidRPr="296059DC" w:rsidR="35963C3C">
        <w:rPr>
          <w:rFonts w:ascii="Century" w:hAnsi="Century"/>
          <w:i w:val="1"/>
          <w:iCs w:val="1"/>
          <w:sz w:val="36"/>
          <w:szCs w:val="36"/>
          <w:u w:val="single"/>
        </w:rPr>
        <w:t>----</w:t>
      </w:r>
      <w:r w:rsidRPr="296059DC" w:rsidR="1B589A5C">
        <w:rPr>
          <w:rFonts w:ascii="Century" w:hAnsi="Century"/>
          <w:i w:val="1"/>
          <w:iCs w:val="1"/>
          <w:sz w:val="36"/>
          <w:szCs w:val="36"/>
          <w:u w:val="single"/>
        </w:rPr>
        <w:t xml:space="preserve"> </w:t>
      </w:r>
      <w:r w:rsidRPr="296059DC" w:rsidR="35963C3C">
        <w:rPr>
          <w:rFonts w:ascii="Century" w:hAnsi="Century"/>
          <w:i w:val="1"/>
          <w:iCs w:val="1"/>
          <w:sz w:val="36"/>
          <w:szCs w:val="36"/>
          <w:u w:val="single"/>
        </w:rPr>
        <w:t>-----</w:t>
      </w:r>
      <w:r w:rsidRPr="296059DC" w:rsidR="66AD6BCA">
        <w:rPr>
          <w:rFonts w:ascii="Century" w:hAnsi="Century"/>
          <w:i w:val="1"/>
          <w:iCs w:val="1"/>
          <w:sz w:val="36"/>
          <w:szCs w:val="36"/>
          <w:u w:val="single"/>
        </w:rPr>
        <w:t xml:space="preserve"> -</w:t>
      </w:r>
      <w:r w:rsidRPr="296059DC" w:rsidR="35963C3C">
        <w:rPr>
          <w:rFonts w:ascii="Century" w:hAnsi="Century"/>
          <w:i w:val="1"/>
          <w:iCs w:val="1"/>
          <w:sz w:val="36"/>
          <w:szCs w:val="36"/>
          <w:u w:val="single"/>
        </w:rPr>
        <w:t>---</w:t>
      </w:r>
      <w:r w:rsidRPr="296059DC" w:rsidR="614A256D">
        <w:rPr>
          <w:rFonts w:ascii="Century" w:hAnsi="Century"/>
          <w:i w:val="1"/>
          <w:iCs w:val="1"/>
          <w:sz w:val="36"/>
          <w:szCs w:val="36"/>
          <w:u w:val="single"/>
        </w:rPr>
        <w:t xml:space="preserve"> </w:t>
      </w:r>
      <w:r w:rsidRPr="296059DC" w:rsidR="35963C3C">
        <w:rPr>
          <w:rFonts w:ascii="Century" w:hAnsi="Century"/>
          <w:i w:val="1"/>
          <w:iCs w:val="1"/>
          <w:sz w:val="36"/>
          <w:szCs w:val="36"/>
          <w:u w:val="single"/>
        </w:rPr>
        <w:t>---</w:t>
      </w:r>
    </w:p>
    <w:p w:rsidR="00B26031" w:rsidP="65BEA578" w:rsidRDefault="6A011B3E" w14:paraId="12252F84" w14:textId="11BBE66D">
      <w:pPr>
        <w:rPr>
          <w:rFonts w:ascii="Century" w:hAnsi="Century"/>
          <w:sz w:val="24"/>
          <w:szCs w:val="24"/>
        </w:rPr>
      </w:pPr>
      <w:r w:rsidRPr="3F8F3AF4">
        <w:rPr>
          <w:rFonts w:ascii="Century" w:hAnsi="Century"/>
          <w:sz w:val="24"/>
          <w:szCs w:val="24"/>
        </w:rPr>
        <w:t xml:space="preserve"> “I Always forget the Core”</w:t>
      </w:r>
      <w:r w:rsidRPr="3F8F3AF4" w:rsidR="036C4691">
        <w:rPr>
          <w:rFonts w:ascii="Century" w:hAnsi="Century"/>
          <w:sz w:val="24"/>
          <w:szCs w:val="24"/>
        </w:rPr>
        <w:t xml:space="preserve"> </w:t>
      </w:r>
      <w:r w:rsidRPr="3F8F3AF4" w:rsidR="74CCA7D7">
        <w:rPr>
          <w:rFonts w:ascii="Century" w:hAnsi="Century"/>
          <w:sz w:val="24"/>
          <w:szCs w:val="24"/>
        </w:rPr>
        <w:t xml:space="preserve">® </w:t>
      </w:r>
      <w:r w:rsidRPr="3F8F3AF4" w:rsidR="01F0BE82">
        <w:rPr>
          <w:rFonts w:ascii="Century" w:hAnsi="Century"/>
          <w:sz w:val="24"/>
          <w:szCs w:val="24"/>
        </w:rPr>
        <w:t xml:space="preserve">[copyright </w:t>
      </w:r>
      <w:r w:rsidRPr="3F8F3AF4" w:rsidR="74CCA7D7">
        <w:rPr>
          <w:rFonts w:ascii="Century" w:hAnsi="Century"/>
          <w:sz w:val="24"/>
          <w:szCs w:val="24"/>
        </w:rPr>
        <w:t>September</w:t>
      </w:r>
      <w:r w:rsidRPr="3F8F3AF4" w:rsidR="036C4691">
        <w:rPr>
          <w:rFonts w:ascii="Century" w:hAnsi="Century"/>
          <w:sz w:val="24"/>
          <w:szCs w:val="24"/>
        </w:rPr>
        <w:t xml:space="preserve"> 202</w:t>
      </w:r>
      <w:r w:rsidRPr="3F8F3AF4" w:rsidR="1040DB95">
        <w:rPr>
          <w:rFonts w:ascii="Century" w:hAnsi="Century"/>
          <w:sz w:val="24"/>
          <w:szCs w:val="24"/>
        </w:rPr>
        <w:t>1.</w:t>
      </w:r>
      <w:r w:rsidRPr="3F8F3AF4" w:rsidR="2DFC7C9D">
        <w:rPr>
          <w:rFonts w:ascii="Century" w:hAnsi="Century"/>
          <w:sz w:val="24"/>
          <w:szCs w:val="24"/>
        </w:rPr>
        <w:t>]</w:t>
      </w:r>
    </w:p>
    <w:p w:rsidR="00B26031" w:rsidP="65BEA578" w:rsidRDefault="0C24A417" w14:paraId="754A828F" w14:textId="6B525085">
      <w:pPr>
        <w:rPr>
          <w:rFonts w:ascii="Century" w:hAnsi="Century"/>
          <w:sz w:val="24"/>
          <w:szCs w:val="24"/>
        </w:rPr>
      </w:pPr>
      <w:r w:rsidRPr="3F8F3AF4">
        <w:rPr>
          <w:rFonts w:ascii="Century" w:hAnsi="Century"/>
          <w:sz w:val="24"/>
          <w:szCs w:val="24"/>
        </w:rPr>
        <w:t>M</w:t>
      </w:r>
      <w:r w:rsidRPr="3F8F3AF4" w:rsidR="4E1C2FFF">
        <w:rPr>
          <w:rFonts w:ascii="Century" w:hAnsi="Century"/>
          <w:sz w:val="24"/>
          <w:szCs w:val="24"/>
        </w:rPr>
        <w:t xml:space="preserve">ARCEL MONDE, </w:t>
      </w:r>
      <w:r w:rsidRPr="3F8F3AF4" w:rsidR="2774ED25">
        <w:rPr>
          <w:rFonts w:ascii="Century" w:hAnsi="Century"/>
          <w:sz w:val="24"/>
          <w:szCs w:val="24"/>
        </w:rPr>
        <w:t>L</w:t>
      </w:r>
      <w:r w:rsidRPr="3F8F3AF4" w:rsidR="0DD60E89">
        <w:rPr>
          <w:rFonts w:ascii="Century" w:hAnsi="Century"/>
          <w:sz w:val="24"/>
          <w:szCs w:val="24"/>
        </w:rPr>
        <w:t>.</w:t>
      </w:r>
      <w:r w:rsidRPr="3F8F3AF4" w:rsidR="2774ED25">
        <w:rPr>
          <w:rFonts w:ascii="Century" w:hAnsi="Century"/>
          <w:sz w:val="24"/>
          <w:szCs w:val="24"/>
        </w:rPr>
        <w:t>L</w:t>
      </w:r>
      <w:r w:rsidRPr="3F8F3AF4" w:rsidR="147DE52F">
        <w:rPr>
          <w:rFonts w:ascii="Century" w:hAnsi="Century"/>
          <w:sz w:val="24"/>
          <w:szCs w:val="24"/>
        </w:rPr>
        <w:t>.</w:t>
      </w:r>
      <w:r w:rsidRPr="3F8F3AF4" w:rsidR="2774ED25">
        <w:rPr>
          <w:rFonts w:ascii="Century" w:hAnsi="Century"/>
          <w:sz w:val="24"/>
          <w:szCs w:val="24"/>
        </w:rPr>
        <w:t>C</w:t>
      </w:r>
      <w:r w:rsidRPr="3F8F3AF4" w:rsidR="12764EA3">
        <w:rPr>
          <w:rFonts w:ascii="Century" w:hAnsi="Century"/>
          <w:sz w:val="24"/>
          <w:szCs w:val="24"/>
        </w:rPr>
        <w:t>.</w:t>
      </w:r>
      <w:r w:rsidRPr="3F8F3AF4" w:rsidR="16377A7A">
        <w:rPr>
          <w:rFonts w:ascii="Century" w:hAnsi="Century"/>
          <w:sz w:val="24"/>
          <w:szCs w:val="24"/>
        </w:rPr>
        <w:t xml:space="preserve"> </w:t>
      </w:r>
    </w:p>
    <w:p w:rsidR="00B26031" w:rsidP="3D9F8932" w:rsidRDefault="5F79257A" w14:paraId="6FE2D019" w14:textId="78D8D50E">
      <w:pPr>
        <w:rPr>
          <w:rFonts w:ascii="Century" w:hAnsi="Century"/>
          <w:b/>
          <w:bCs/>
          <w:sz w:val="24"/>
          <w:szCs w:val="24"/>
        </w:rPr>
      </w:pPr>
      <w:r w:rsidRPr="3D9F8932">
        <w:rPr>
          <w:rFonts w:ascii="Century" w:hAnsi="Century"/>
          <w:b/>
          <w:bCs/>
          <w:sz w:val="24"/>
          <w:szCs w:val="24"/>
        </w:rPr>
        <w:t xml:space="preserve">A.W.S. - </w:t>
      </w:r>
      <w:r w:rsidRPr="3D9F8932" w:rsidR="4B485920">
        <w:rPr>
          <w:rFonts w:ascii="Century" w:hAnsi="Century"/>
          <w:b/>
          <w:bCs/>
          <w:sz w:val="24"/>
          <w:szCs w:val="24"/>
        </w:rPr>
        <w:t>A</w:t>
      </w:r>
      <w:r w:rsidRPr="3D9F8932" w:rsidR="45C1D44B">
        <w:rPr>
          <w:rFonts w:ascii="Century" w:hAnsi="Century"/>
          <w:b/>
          <w:bCs/>
          <w:sz w:val="24"/>
          <w:szCs w:val="24"/>
        </w:rPr>
        <w:t xml:space="preserve">mazon </w:t>
      </w:r>
      <w:r w:rsidRPr="3D9F8932" w:rsidR="4B485920">
        <w:rPr>
          <w:rFonts w:ascii="Century" w:hAnsi="Century"/>
          <w:b/>
          <w:bCs/>
          <w:sz w:val="24"/>
          <w:szCs w:val="24"/>
        </w:rPr>
        <w:t>W</w:t>
      </w:r>
      <w:r w:rsidRPr="3D9F8932" w:rsidR="3E3301B6">
        <w:rPr>
          <w:rFonts w:ascii="Century" w:hAnsi="Century"/>
          <w:b/>
          <w:bCs/>
          <w:sz w:val="24"/>
          <w:szCs w:val="24"/>
        </w:rPr>
        <w:t xml:space="preserve">eb </w:t>
      </w:r>
      <w:r w:rsidRPr="3D9F8932" w:rsidR="4B485920">
        <w:rPr>
          <w:rFonts w:ascii="Century" w:hAnsi="Century"/>
          <w:b/>
          <w:bCs/>
          <w:sz w:val="24"/>
          <w:szCs w:val="24"/>
        </w:rPr>
        <w:t>S</w:t>
      </w:r>
      <w:r w:rsidRPr="3D9F8932" w:rsidR="0F6F1A74">
        <w:rPr>
          <w:rFonts w:ascii="Century" w:hAnsi="Century"/>
          <w:b/>
          <w:bCs/>
          <w:sz w:val="24"/>
          <w:szCs w:val="24"/>
        </w:rPr>
        <w:t>ervices</w:t>
      </w:r>
      <w:r w:rsidRPr="3D9F8932" w:rsidR="59A13C03">
        <w:rPr>
          <w:rFonts w:ascii="Century" w:hAnsi="Century"/>
          <w:b/>
          <w:bCs/>
          <w:sz w:val="24"/>
          <w:szCs w:val="24"/>
        </w:rPr>
        <w:t xml:space="preserve"> ™ </w:t>
      </w:r>
      <w:r w:rsidRPr="3D9F8932" w:rsidR="6B79CE6F">
        <w:rPr>
          <w:rFonts w:ascii="Century" w:hAnsi="Century"/>
          <w:b/>
          <w:bCs/>
          <w:sz w:val="24"/>
          <w:szCs w:val="24"/>
        </w:rPr>
        <w:t xml:space="preserve"> </w:t>
      </w:r>
    </w:p>
    <w:p w:rsidR="00B26031" w:rsidP="65BEA578" w:rsidRDefault="68A9F850" w14:paraId="4872B427" w14:textId="16040BB9">
      <w:pPr>
        <w:rPr>
          <w:rFonts w:ascii="Century" w:hAnsi="Century"/>
          <w:sz w:val="24"/>
          <w:szCs w:val="24"/>
        </w:rPr>
      </w:pPr>
      <w:r w:rsidRPr="65BEA578">
        <w:rPr>
          <w:rFonts w:ascii="Century" w:hAnsi="Century"/>
          <w:sz w:val="24"/>
          <w:szCs w:val="24"/>
        </w:rPr>
        <w:t>Di</w:t>
      </w:r>
      <w:r w:rsidRPr="65BEA578" w:rsidR="594C7641">
        <w:rPr>
          <w:rFonts w:ascii="Century" w:hAnsi="Century"/>
          <w:sz w:val="24"/>
          <w:szCs w:val="24"/>
        </w:rPr>
        <w:t>gital distribution services, brought to you</w:t>
      </w:r>
      <w:r w:rsidRPr="65BEA578" w:rsidR="6BC85B39">
        <w:rPr>
          <w:rFonts w:ascii="Century" w:hAnsi="Century"/>
          <w:sz w:val="24"/>
          <w:szCs w:val="24"/>
        </w:rPr>
        <w:t>,</w:t>
      </w:r>
      <w:r w:rsidRPr="65BEA578" w:rsidR="594C7641">
        <w:rPr>
          <w:rFonts w:ascii="Century" w:hAnsi="Century"/>
          <w:sz w:val="24"/>
          <w:szCs w:val="24"/>
        </w:rPr>
        <w:t xml:space="preserve"> in part</w:t>
      </w:r>
      <w:r w:rsidRPr="65BEA578">
        <w:rPr>
          <w:rFonts w:ascii="Century" w:hAnsi="Century"/>
          <w:sz w:val="24"/>
          <w:szCs w:val="24"/>
        </w:rPr>
        <w:t xml:space="preserve"> by</w:t>
      </w:r>
      <w:r w:rsidRPr="65BEA578" w:rsidR="1E563A6D">
        <w:rPr>
          <w:rFonts w:ascii="Century" w:hAnsi="Century"/>
          <w:sz w:val="24"/>
          <w:szCs w:val="24"/>
        </w:rPr>
        <w:t>;</w:t>
      </w:r>
      <w:r w:rsidRPr="65BEA578" w:rsidR="3BA839E6">
        <w:rPr>
          <w:rFonts w:ascii="Century" w:hAnsi="Century"/>
          <w:sz w:val="24"/>
          <w:szCs w:val="24"/>
        </w:rPr>
        <w:t xml:space="preserve"> </w:t>
      </w:r>
    </w:p>
    <w:p w:rsidR="00B26031" w:rsidP="65BEA578" w:rsidRDefault="6B79CE6F" w14:paraId="1AE18FBB" w14:textId="6BCD7699">
      <w:pPr>
        <w:rPr>
          <w:rFonts w:ascii="Century" w:hAnsi="Century"/>
          <w:sz w:val="24"/>
          <w:szCs w:val="24"/>
        </w:rPr>
      </w:pPr>
      <w:r w:rsidRPr="3D9F8932">
        <w:rPr>
          <w:rFonts w:ascii="Century" w:hAnsi="Century"/>
          <w:sz w:val="24"/>
          <w:szCs w:val="24"/>
        </w:rPr>
        <w:t>K</w:t>
      </w:r>
      <w:r w:rsidRPr="3D9F8932" w:rsidR="552DC665">
        <w:rPr>
          <w:rFonts w:ascii="Century" w:hAnsi="Century"/>
          <w:sz w:val="24"/>
          <w:szCs w:val="24"/>
        </w:rPr>
        <w:t>.</w:t>
      </w:r>
      <w:r w:rsidRPr="3D9F8932">
        <w:rPr>
          <w:rFonts w:ascii="Century" w:hAnsi="Century"/>
          <w:sz w:val="24"/>
          <w:szCs w:val="24"/>
        </w:rPr>
        <w:t>D</w:t>
      </w:r>
      <w:r w:rsidRPr="3D9F8932" w:rsidR="552DC665">
        <w:rPr>
          <w:rFonts w:ascii="Century" w:hAnsi="Century"/>
          <w:sz w:val="24"/>
          <w:szCs w:val="24"/>
        </w:rPr>
        <w:t>.</w:t>
      </w:r>
      <w:r w:rsidRPr="3D9F8932">
        <w:rPr>
          <w:rFonts w:ascii="Century" w:hAnsi="Century"/>
          <w:sz w:val="24"/>
          <w:szCs w:val="24"/>
        </w:rPr>
        <w:t>P</w:t>
      </w:r>
      <w:r w:rsidRPr="3D9F8932" w:rsidR="552DC665">
        <w:rPr>
          <w:rFonts w:ascii="Century" w:hAnsi="Century"/>
          <w:sz w:val="24"/>
          <w:szCs w:val="24"/>
        </w:rPr>
        <w:t>.</w:t>
      </w:r>
      <w:r w:rsidRPr="3D9F8932" w:rsidR="14776D73">
        <w:rPr>
          <w:rFonts w:ascii="Century" w:hAnsi="Century"/>
          <w:sz w:val="24"/>
          <w:szCs w:val="24"/>
        </w:rPr>
        <w:t xml:space="preserve"> –Kindle Direct Publishing</w:t>
      </w:r>
      <w:r w:rsidRPr="3D9F8932" w:rsidR="634BA798">
        <w:rPr>
          <w:rFonts w:ascii="Century" w:hAnsi="Century"/>
          <w:sz w:val="24"/>
          <w:szCs w:val="24"/>
        </w:rPr>
        <w:t xml:space="preserve">™ </w:t>
      </w:r>
      <w:r w:rsidRPr="3D9F8932" w:rsidR="5E1413DC">
        <w:rPr>
          <w:rFonts w:ascii="Century" w:hAnsi="Century"/>
          <w:sz w:val="24"/>
          <w:szCs w:val="24"/>
        </w:rPr>
        <w:t>&amp;</w:t>
      </w:r>
      <w:r w:rsidRPr="3D9F8932" w:rsidR="725474E9">
        <w:rPr>
          <w:rFonts w:ascii="Century" w:hAnsi="Century"/>
          <w:sz w:val="24"/>
          <w:szCs w:val="24"/>
        </w:rPr>
        <w:t xml:space="preserve"> Don’t Tell Le</w:t>
      </w:r>
      <w:r w:rsidRPr="3D9F8932" w:rsidR="60D45C25">
        <w:rPr>
          <w:rFonts w:ascii="Century" w:hAnsi="Century"/>
          <w:sz w:val="24"/>
          <w:szCs w:val="24"/>
        </w:rPr>
        <w:t xml:space="preserve"> </w:t>
      </w:r>
      <w:r w:rsidRPr="3D9F8932" w:rsidR="725474E9">
        <w:rPr>
          <w:rFonts w:ascii="Century" w:hAnsi="Century"/>
          <w:sz w:val="24"/>
          <w:szCs w:val="24"/>
        </w:rPr>
        <w:t>Monde</w:t>
      </w:r>
    </w:p>
    <w:p w:rsidR="00B26031" w:rsidP="7C4FB161" w:rsidRDefault="567E3026" w14:paraId="40FF5855" w14:textId="24C7F5A7">
      <w:pPr>
        <w:rPr>
          <w:rFonts w:ascii="Century" w:hAnsi="Century"/>
          <w:sz w:val="24"/>
          <w:szCs w:val="24"/>
          <w:u w:val="single"/>
        </w:rPr>
      </w:pPr>
      <w:r w:rsidRPr="7C4FB161">
        <w:rPr>
          <w:rFonts w:ascii="Century" w:hAnsi="Century"/>
          <w:sz w:val="24"/>
          <w:szCs w:val="24"/>
          <w:u w:val="single"/>
        </w:rPr>
        <w:t>The</w:t>
      </w:r>
      <w:r w:rsidRPr="7C4FB161" w:rsidR="77985625">
        <w:rPr>
          <w:rFonts w:ascii="Century" w:hAnsi="Century"/>
          <w:sz w:val="24"/>
          <w:szCs w:val="24"/>
          <w:u w:val="single"/>
        </w:rPr>
        <w:t xml:space="preserve"> </w:t>
      </w:r>
      <w:r w:rsidRPr="7C4FB161" w:rsidR="00B26031">
        <w:rPr>
          <w:rFonts w:ascii="Century" w:hAnsi="Century"/>
          <w:sz w:val="24"/>
          <w:szCs w:val="24"/>
          <w:u w:val="single"/>
        </w:rPr>
        <w:t>S</w:t>
      </w:r>
      <w:r w:rsidRPr="7C4FB161" w:rsidR="2A91D209">
        <w:rPr>
          <w:rFonts w:ascii="Century" w:hAnsi="Century"/>
          <w:sz w:val="24"/>
          <w:szCs w:val="24"/>
          <w:u w:val="single"/>
        </w:rPr>
        <w:t>an</w:t>
      </w:r>
      <w:r w:rsidRPr="7C4FB161" w:rsidR="465C2070">
        <w:rPr>
          <w:rFonts w:ascii="Century" w:hAnsi="Century"/>
          <w:sz w:val="24"/>
          <w:szCs w:val="24"/>
          <w:u w:val="single"/>
        </w:rPr>
        <w:t xml:space="preserve"> </w:t>
      </w:r>
      <w:r w:rsidRPr="7C4FB161" w:rsidR="00B26031">
        <w:rPr>
          <w:rFonts w:ascii="Century" w:hAnsi="Century"/>
          <w:sz w:val="24"/>
          <w:szCs w:val="24"/>
          <w:u w:val="single"/>
        </w:rPr>
        <w:t>F</w:t>
      </w:r>
      <w:r w:rsidRPr="7C4FB161" w:rsidR="52E204C3">
        <w:rPr>
          <w:rFonts w:ascii="Century" w:hAnsi="Century"/>
          <w:sz w:val="24"/>
          <w:szCs w:val="24"/>
          <w:u w:val="single"/>
        </w:rPr>
        <w:t>rancisc</w:t>
      </w:r>
      <w:r w:rsidRPr="7C4FB161" w:rsidR="3BE9E45C">
        <w:rPr>
          <w:rFonts w:ascii="Century" w:hAnsi="Century"/>
          <w:sz w:val="24"/>
          <w:szCs w:val="24"/>
          <w:u w:val="single"/>
        </w:rPr>
        <w:t xml:space="preserve">o </w:t>
      </w:r>
      <w:r w:rsidRPr="7C4FB161" w:rsidR="00B26031">
        <w:rPr>
          <w:rFonts w:ascii="Century" w:hAnsi="Century"/>
          <w:sz w:val="24"/>
          <w:szCs w:val="24"/>
          <w:u w:val="single"/>
        </w:rPr>
        <w:t>P</w:t>
      </w:r>
      <w:r w:rsidRPr="7C4FB161" w:rsidR="1B064D9E">
        <w:rPr>
          <w:rFonts w:ascii="Century" w:hAnsi="Century"/>
          <w:sz w:val="24"/>
          <w:szCs w:val="24"/>
          <w:u w:val="single"/>
        </w:rPr>
        <w:t>ublic</w:t>
      </w:r>
      <w:r w:rsidRPr="7C4FB161" w:rsidR="1D58AFB4">
        <w:rPr>
          <w:rFonts w:ascii="Century" w:hAnsi="Century"/>
          <w:sz w:val="24"/>
          <w:szCs w:val="24"/>
          <w:u w:val="single"/>
        </w:rPr>
        <w:t xml:space="preserve"> </w:t>
      </w:r>
      <w:r w:rsidRPr="7C4FB161" w:rsidR="00B26031">
        <w:rPr>
          <w:rFonts w:ascii="Century" w:hAnsi="Century"/>
          <w:sz w:val="24"/>
          <w:szCs w:val="24"/>
          <w:u w:val="single"/>
        </w:rPr>
        <w:t>L</w:t>
      </w:r>
      <w:r w:rsidRPr="7C4FB161" w:rsidR="7A922E75">
        <w:rPr>
          <w:rFonts w:ascii="Century" w:hAnsi="Century"/>
          <w:sz w:val="24"/>
          <w:szCs w:val="24"/>
          <w:u w:val="single"/>
        </w:rPr>
        <w:t>ibrary</w:t>
      </w:r>
    </w:p>
    <w:p w:rsidR="4A64F2EB" w:rsidP="7C4FB161" w:rsidRDefault="4A64F2EB" w14:paraId="277F917C" w14:textId="6F762A94">
      <w:pPr>
        <w:rPr>
          <w:rFonts w:ascii="Century" w:hAnsi="Century"/>
          <w:sz w:val="18"/>
          <w:szCs w:val="18"/>
        </w:rPr>
      </w:pPr>
      <w:r w:rsidRPr="7C4FB161">
        <w:rPr>
          <w:rFonts w:ascii="Century" w:hAnsi="Century"/>
          <w:sz w:val="18"/>
          <w:szCs w:val="18"/>
        </w:rPr>
        <w:t xml:space="preserve">100 Larkin St, </w:t>
      </w:r>
    </w:p>
    <w:p w:rsidR="4A64F2EB" w:rsidP="7C4FB161" w:rsidRDefault="4A64F2EB" w14:paraId="57B473D9" w14:textId="630C77E2">
      <w:pPr>
        <w:rPr>
          <w:rFonts w:ascii="Century" w:hAnsi="Century"/>
          <w:sz w:val="18"/>
          <w:szCs w:val="18"/>
        </w:rPr>
      </w:pPr>
      <w:r w:rsidRPr="7C4FB161">
        <w:rPr>
          <w:rFonts w:ascii="Century" w:hAnsi="Century"/>
          <w:sz w:val="18"/>
          <w:szCs w:val="18"/>
        </w:rPr>
        <w:t>San Francisco, CA 94102</w:t>
      </w:r>
    </w:p>
    <w:p w:rsidR="4294B85A" w:rsidP="72942F9F" w:rsidRDefault="470EFC15" w14:paraId="756080AF" w14:textId="5EA4C959">
      <w:pPr>
        <w:rPr>
          <w:rFonts w:ascii="Century" w:hAnsi="Century"/>
          <w:i/>
          <w:iCs/>
        </w:rPr>
      </w:pPr>
      <w:r w:rsidRPr="72942F9F">
        <w:rPr>
          <w:rFonts w:ascii="Century" w:hAnsi="Century"/>
          <w:i/>
          <w:iCs/>
        </w:rPr>
        <w:t>copyright</w:t>
      </w:r>
      <w:r w:rsidRPr="72942F9F" w:rsidR="08FC8C38">
        <w:rPr>
          <w:rFonts w:ascii="Century" w:hAnsi="Century"/>
          <w:i/>
          <w:iCs/>
        </w:rPr>
        <w:t xml:space="preserve"> </w:t>
      </w:r>
      <w:proofErr w:type="spellStart"/>
      <w:r w:rsidRPr="72942F9F" w:rsidR="66F6916E">
        <w:rPr>
          <w:rFonts w:ascii="Century" w:hAnsi="Century"/>
          <w:i/>
          <w:iCs/>
        </w:rPr>
        <w:t>Marcell</w:t>
      </w:r>
      <w:proofErr w:type="spellEnd"/>
      <w:r w:rsidRPr="72942F9F" w:rsidR="66F6916E">
        <w:rPr>
          <w:rFonts w:ascii="Century" w:hAnsi="Century"/>
          <w:i/>
          <w:iCs/>
        </w:rPr>
        <w:t xml:space="preserve"> D. Williams 202</w:t>
      </w:r>
      <w:r w:rsidRPr="72942F9F" w:rsidR="27AEDE94">
        <w:rPr>
          <w:rFonts w:ascii="Century" w:hAnsi="Century"/>
          <w:i/>
          <w:iCs/>
        </w:rPr>
        <w:t>5</w:t>
      </w:r>
    </w:p>
    <w:p w:rsidR="72942F9F" w:rsidP="72942F9F" w:rsidRDefault="72942F9F" w14:paraId="2D88D7CB" w14:textId="3C0921CD">
      <w:pPr>
        <w:rPr>
          <w:rFonts w:ascii="Century" w:hAnsi="Century"/>
          <w:i/>
          <w:iCs/>
        </w:rPr>
      </w:pPr>
    </w:p>
    <w:p w:rsidR="004C1386" w:rsidP="004C1386" w:rsidRDefault="004C1386" w14:paraId="60DF6FA7" w14:textId="77777777">
      <w:pPr>
        <w:rPr>
          <w:rFonts w:ascii="Century" w:hAnsi="Century"/>
          <w:sz w:val="24"/>
          <w:szCs w:val="24"/>
        </w:rPr>
      </w:pPr>
    </w:p>
    <w:p w:rsidR="00B26031" w:rsidP="004C1386" w:rsidRDefault="009E34EC" w14:paraId="3762C2AD" w14:textId="74C9D4C4">
      <w:pPr>
        <w:rPr>
          <w:rFonts w:ascii="Century" w:hAnsi="Century"/>
          <w:b/>
          <w:sz w:val="24"/>
          <w:szCs w:val="24"/>
        </w:rPr>
      </w:pPr>
      <w:r>
        <w:rPr>
          <w:rFonts w:ascii="Century" w:hAnsi="Century"/>
          <w:b/>
          <w:sz w:val="24"/>
          <w:szCs w:val="24"/>
        </w:rPr>
        <w:t xml:space="preserve"> </w:t>
      </w:r>
      <w:r w:rsidRPr="67F7AFBC" w:rsidR="237C675D">
        <w:rPr>
          <w:rFonts w:ascii="Century" w:hAnsi="Century"/>
          <w:b/>
          <w:sz w:val="24"/>
          <w:szCs w:val="24"/>
        </w:rPr>
        <w:t>INDEX</w:t>
      </w:r>
    </w:p>
    <w:p w:rsidR="00B26031" w:rsidP="78AC268F" w:rsidRDefault="00B26031" w14:paraId="586239C2" w14:textId="407D206F">
      <w:pPr>
        <w:jc w:val="center"/>
        <w:rPr>
          <w:rFonts w:ascii="Century" w:hAnsi="Century"/>
          <w:sz w:val="24"/>
          <w:szCs w:val="24"/>
        </w:rPr>
      </w:pPr>
    </w:p>
    <w:p w:rsidR="00B26031" w:rsidP="3F8F3AF4" w:rsidRDefault="237C675D" w14:paraId="30080A41" w14:textId="096F7057">
      <w:pPr>
        <w:ind w:left="1440" w:firstLine="720"/>
        <w:rPr>
          <w:rFonts w:ascii="Century" w:hAnsi="Century"/>
          <w:b w:val="1"/>
          <w:bCs w:val="1"/>
        </w:rPr>
      </w:pPr>
      <w:r w:rsidRPr="296059DC" w:rsidR="148DE9A9">
        <w:rPr>
          <w:rFonts w:ascii="Century" w:hAnsi="Century"/>
          <w:u w:val="none"/>
        </w:rPr>
        <w:t xml:space="preserve">CHAPTER </w:t>
      </w:r>
      <w:r w:rsidRPr="296059DC" w:rsidR="32E0AF54">
        <w:rPr>
          <w:rFonts w:ascii="Century" w:hAnsi="Century"/>
          <w:u w:val="single"/>
        </w:rPr>
        <w:t>1</w:t>
      </w:r>
      <w:r w:rsidRPr="296059DC" w:rsidR="3E758B1B">
        <w:rPr>
          <w:rFonts w:ascii="Century" w:hAnsi="Century"/>
          <w:u w:val="single"/>
        </w:rPr>
        <w:t>.</w:t>
      </w:r>
      <w:r>
        <w:tab/>
      </w:r>
      <w:r>
        <w:tab/>
      </w:r>
      <w:r>
        <w:tab/>
      </w:r>
    </w:p>
    <w:p w:rsidR="00B26031" w:rsidP="3F8F3AF4" w:rsidRDefault="35583F5C" w14:paraId="61493329" w14:textId="6DBE4D1F">
      <w:pPr>
        <w:ind w:firstLine="720"/>
        <w:rPr>
          <w:rFonts w:ascii="Century" w:hAnsi="Century"/>
        </w:rPr>
      </w:pPr>
      <w:r w:rsidRPr="296059DC" w:rsidR="1992FB8D">
        <w:rPr>
          <w:rFonts w:ascii="Century" w:hAnsi="Century"/>
        </w:rPr>
        <w:t>-I</w:t>
      </w:r>
      <w:r w:rsidRPr="296059DC" w:rsidR="779C8B04">
        <w:rPr>
          <w:rFonts w:ascii="Century" w:hAnsi="Century"/>
        </w:rPr>
        <w:t>LLICIT</w:t>
      </w:r>
      <w:r w:rsidRPr="296059DC" w:rsidR="116938B4">
        <w:rPr>
          <w:rFonts w:ascii="Century" w:hAnsi="Century"/>
        </w:rPr>
        <w:t>ED</w:t>
      </w:r>
    </w:p>
    <w:p w:rsidR="3F8F3AF4" w:rsidP="3F8F3AF4" w:rsidRDefault="3F8F3AF4" w14:paraId="0EF7CE0B" w14:textId="0435FF83">
      <w:pPr>
        <w:rPr>
          <w:rFonts w:ascii="Century" w:hAnsi="Century"/>
          <w:u w:val="single"/>
        </w:rPr>
      </w:pPr>
    </w:p>
    <w:p w:rsidR="00B26031" w:rsidP="296059DC" w:rsidRDefault="00356BB9" w14:paraId="3D850CC7" w14:textId="1EA1B289">
      <w:pPr>
        <w:ind w:left="1440" w:firstLine="720"/>
        <w:rPr>
          <w:rFonts w:ascii="Century" w:hAnsi="Century"/>
          <w:b w:val="1"/>
          <w:bCs w:val="1"/>
          <w:i w:val="1"/>
          <w:iCs w:val="1"/>
          <w:u w:val="single"/>
        </w:rPr>
      </w:pPr>
      <w:r w:rsidRPr="296059DC" w:rsidR="06B0D849">
        <w:rPr>
          <w:rFonts w:ascii="Century" w:hAnsi="Century"/>
          <w:b w:val="1"/>
          <w:bCs w:val="1"/>
          <w:i w:val="1"/>
          <w:iCs w:val="1"/>
        </w:rPr>
        <w:t xml:space="preserve">    </w:t>
      </w:r>
      <w:r w:rsidRPr="296059DC" w:rsidR="0F293D9E">
        <w:rPr>
          <w:rFonts w:ascii="Century" w:hAnsi="Century"/>
          <w:b w:val="1"/>
          <w:bCs w:val="1"/>
          <w:i w:val="1"/>
          <w:iCs w:val="1"/>
        </w:rPr>
        <w:t xml:space="preserve">    </w:t>
      </w:r>
      <w:r w:rsidRPr="296059DC" w:rsidR="06B0D849">
        <w:rPr>
          <w:rFonts w:ascii="Century" w:hAnsi="Century"/>
          <w:b w:val="1"/>
          <w:bCs w:val="1"/>
          <w:i w:val="1"/>
          <w:iCs w:val="1"/>
        </w:rPr>
        <w:t xml:space="preserve">      </w:t>
      </w:r>
      <w:r w:rsidRPr="296059DC" w:rsidR="093F5BAE">
        <w:rPr>
          <w:rFonts w:ascii="Century" w:hAnsi="Century"/>
          <w:b w:val="1"/>
          <w:bCs w:val="1"/>
          <w:i w:val="1"/>
          <w:iCs w:val="1"/>
        </w:rPr>
        <w:t xml:space="preserve">  </w:t>
      </w:r>
      <w:r w:rsidRPr="296059DC" w:rsidR="06B0D849">
        <w:rPr>
          <w:rFonts w:ascii="Century" w:hAnsi="Century"/>
          <w:b w:val="1"/>
          <w:bCs w:val="1"/>
          <w:i w:val="1"/>
          <w:iCs w:val="1"/>
        </w:rPr>
        <w:t xml:space="preserve"> </w:t>
      </w:r>
      <w:r w:rsidRPr="296059DC" w:rsidR="26476DE1">
        <w:rPr>
          <w:rFonts w:ascii="Century" w:hAnsi="Century"/>
          <w:b w:val="1"/>
          <w:bCs w:val="1"/>
          <w:i w:val="1"/>
          <w:iCs w:val="1"/>
        </w:rPr>
        <w:t xml:space="preserve"> </w:t>
      </w:r>
      <w:r w:rsidRPr="296059DC" w:rsidR="148DE9A9">
        <w:rPr>
          <w:rFonts w:ascii="Century" w:hAnsi="Century"/>
          <w:b w:val="1"/>
          <w:bCs w:val="1"/>
          <w:i w:val="1"/>
          <w:iCs w:val="1"/>
          <w:u w:val="none"/>
        </w:rPr>
        <w:t>CHAPTER</w:t>
      </w:r>
      <w:r w:rsidRPr="296059DC" w:rsidR="6A13570A">
        <w:rPr>
          <w:rFonts w:ascii="Century" w:hAnsi="Century"/>
          <w:b w:val="1"/>
          <w:bCs w:val="1"/>
          <w:i w:val="1"/>
          <w:iCs w:val="1"/>
          <w:u w:val="none"/>
        </w:rPr>
        <w:t xml:space="preserve"> </w:t>
      </w:r>
      <w:r w:rsidRPr="296059DC" w:rsidR="148DE9A9">
        <w:rPr>
          <w:rFonts w:ascii="Century" w:hAnsi="Century"/>
          <w:b w:val="1"/>
          <w:bCs w:val="1"/>
          <w:i w:val="1"/>
          <w:iCs w:val="1"/>
          <w:u w:val="single"/>
        </w:rPr>
        <w:t>2</w:t>
      </w:r>
      <w:r w:rsidRPr="296059DC" w:rsidR="07A7F6F2">
        <w:rPr>
          <w:rFonts w:ascii="Century" w:hAnsi="Century"/>
          <w:b w:val="1"/>
          <w:bCs w:val="1"/>
          <w:i w:val="1"/>
          <w:iCs w:val="1"/>
          <w:u w:val="single"/>
        </w:rPr>
        <w:t>.</w:t>
      </w:r>
    </w:p>
    <w:p w:rsidR="00B26031" w:rsidP="3F8F3AF4" w:rsidRDefault="6FFB3ECF" w14:paraId="68B4EF30" w14:textId="66887709">
      <w:pPr>
        <w:ind w:left="720"/>
        <w:rPr>
          <w:rFonts w:ascii="Century" w:hAnsi="Century"/>
        </w:rPr>
      </w:pPr>
      <w:r w:rsidRPr="3F8F3AF4">
        <w:rPr>
          <w:rFonts w:ascii="Century" w:hAnsi="Century"/>
        </w:rPr>
        <w:t xml:space="preserve"> </w:t>
      </w:r>
      <w:r w:rsidR="003403F4">
        <w:rPr>
          <w:rFonts w:ascii="Century" w:hAnsi="Century"/>
        </w:rPr>
        <w:t xml:space="preserve"> </w:t>
      </w:r>
      <w:r w:rsidR="237C675D">
        <w:tab/>
      </w:r>
    </w:p>
    <w:p w:rsidR="00B26031" w:rsidP="3F8F3AF4" w:rsidRDefault="003403F4" w14:paraId="3FFE2065" w14:textId="60D40792">
      <w:pPr>
        <w:ind w:left="720" w:firstLine="720"/>
        <w:rPr>
          <w:rFonts w:ascii="Century" w:hAnsi="Century"/>
          <w:u w:val="single"/>
        </w:rPr>
      </w:pPr>
      <w:r>
        <w:rPr>
          <w:rFonts w:ascii="Century" w:hAnsi="Century"/>
        </w:rPr>
        <w:t xml:space="preserve">       </w:t>
      </w:r>
      <w:r w:rsidRPr="67F7AFBC" w:rsidR="360C7597">
        <w:rPr>
          <w:rFonts w:ascii="Century" w:hAnsi="Century"/>
          <w:u w:val="single"/>
        </w:rPr>
        <w:t>-</w:t>
      </w:r>
      <w:r w:rsidRPr="3F8F3AF4" w:rsidR="47BF89AE">
        <w:rPr>
          <w:rFonts w:ascii="Century" w:hAnsi="Century"/>
          <w:u w:val="single"/>
        </w:rPr>
        <w:t>TRUSTEES</w:t>
      </w:r>
    </w:p>
    <w:p w:rsidR="00B26031" w:rsidP="6FB02899" w:rsidRDefault="00B26031" w14:paraId="33923E12" w14:textId="22F5367A">
      <w:pPr>
        <w:rPr>
          <w:rFonts w:ascii="Century" w:hAnsi="Century"/>
          <w:sz w:val="24"/>
          <w:szCs w:val="24"/>
        </w:rPr>
      </w:pPr>
    </w:p>
    <w:p w:rsidR="00B26031" w:rsidP="3F8F3AF4" w:rsidRDefault="5ECC5BA1" w14:paraId="5CC478DA" w14:textId="7DB8BDB7">
      <w:pPr>
        <w:rPr>
          <w:rFonts w:ascii="Century" w:hAnsi="Century"/>
          <w:sz w:val="24"/>
          <w:szCs w:val="24"/>
        </w:rPr>
      </w:pPr>
      <w:r w:rsidRPr="296059DC" w:rsidR="7E50EF08">
        <w:rPr>
          <w:rFonts w:ascii="Century" w:hAnsi="Century"/>
          <w:b w:val="1"/>
          <w:bCs w:val="1"/>
          <w:sz w:val="24"/>
          <w:szCs w:val="24"/>
        </w:rPr>
        <w:t>CHAPTER</w:t>
      </w:r>
      <w:r w:rsidRPr="296059DC" w:rsidR="7E50EF08">
        <w:rPr>
          <w:rFonts w:ascii="Century" w:hAnsi="Century"/>
          <w:b w:val="1"/>
          <w:bCs w:val="1"/>
          <w:i w:val="1"/>
          <w:iCs w:val="1"/>
          <w:sz w:val="24"/>
          <w:szCs w:val="24"/>
        </w:rPr>
        <w:t xml:space="preserve"> </w:t>
      </w:r>
      <w:r w:rsidRPr="296059DC" w:rsidR="7E50EF08">
        <w:rPr>
          <w:rFonts w:ascii="Century" w:hAnsi="Century"/>
          <w:b w:val="1"/>
          <w:bCs w:val="1"/>
          <w:i w:val="1"/>
          <w:iCs w:val="1"/>
          <w:sz w:val="24"/>
          <w:szCs w:val="24"/>
        </w:rPr>
        <w:t>3</w:t>
      </w:r>
      <w:r w:rsidRPr="296059DC" w:rsidR="21BE126D">
        <w:rPr>
          <w:rFonts w:ascii="Century" w:hAnsi="Century"/>
          <w:b w:val="1"/>
          <w:bCs w:val="1"/>
          <w:i w:val="1"/>
          <w:iCs w:val="1"/>
          <w:sz w:val="24"/>
          <w:szCs w:val="24"/>
        </w:rPr>
        <w:t xml:space="preserve"> </w:t>
      </w:r>
      <w:r w:rsidRPr="296059DC" w:rsidR="7E71D701">
        <w:rPr>
          <w:rFonts w:ascii="Century" w:hAnsi="Century"/>
          <w:b w:val="1"/>
          <w:bCs w:val="1"/>
          <w:i w:val="1"/>
          <w:iCs w:val="1"/>
          <w:sz w:val="24"/>
          <w:szCs w:val="24"/>
        </w:rPr>
        <w:t>.</w:t>
      </w:r>
      <w:r w:rsidRPr="296059DC" w:rsidR="0F293D9E">
        <w:rPr>
          <w:rFonts w:ascii="Century" w:hAnsi="Century"/>
          <w:b w:val="1"/>
          <w:bCs w:val="1"/>
          <w:sz w:val="24"/>
          <w:szCs w:val="24"/>
        </w:rPr>
        <w:t xml:space="preserve">            </w:t>
      </w:r>
      <w:r w:rsidRPr="296059DC" w:rsidR="0DFB640D">
        <w:rPr>
          <w:rFonts w:ascii="Century" w:hAnsi="Century"/>
          <w:b w:val="1"/>
          <w:bCs w:val="1"/>
          <w:sz w:val="24"/>
          <w:szCs w:val="24"/>
        </w:rPr>
        <w:t xml:space="preserve">  </w:t>
      </w:r>
      <w:r w:rsidRPr="296059DC" w:rsidR="7E50EF08">
        <w:rPr>
          <w:rFonts w:ascii="Century" w:hAnsi="Century"/>
          <w:i w:val="1"/>
          <w:iCs w:val="1"/>
          <w:sz w:val="24"/>
          <w:szCs w:val="24"/>
        </w:rPr>
        <w:t xml:space="preserve"> </w:t>
      </w:r>
      <w:r w:rsidRPr="296059DC" w:rsidR="310EC304">
        <w:rPr>
          <w:rFonts w:ascii="Century" w:hAnsi="Century"/>
          <w:i w:val="1"/>
          <w:iCs w:val="1"/>
          <w:sz w:val="24"/>
          <w:szCs w:val="24"/>
        </w:rPr>
        <w:t>-</w:t>
      </w:r>
      <w:r w:rsidRPr="296059DC" w:rsidR="7E50EF08">
        <w:rPr>
          <w:rFonts w:ascii="Century" w:hAnsi="Century"/>
          <w:i w:val="1"/>
          <w:iCs w:val="1"/>
          <w:sz w:val="24"/>
          <w:szCs w:val="24"/>
        </w:rPr>
        <w:t>BEHAVIOR</w:t>
      </w:r>
    </w:p>
    <w:p w:rsidR="00B26031" w:rsidP="3F8F3AF4" w:rsidRDefault="00B26031" w14:paraId="785D1D2E" w14:textId="77777777">
      <w:pPr>
        <w:jc w:val="center"/>
        <w:rPr>
          <w:rFonts w:ascii="Century" w:hAnsi="Century"/>
          <w:sz w:val="24"/>
          <w:szCs w:val="24"/>
        </w:rPr>
      </w:pPr>
    </w:p>
    <w:p w:rsidR="78AC268F" w:rsidP="3F8F3AF4" w:rsidRDefault="78AC268F" w14:paraId="6C4111B1" w14:textId="7FBDAA5D">
      <w:pPr>
        <w:jc w:val="center"/>
        <w:rPr>
          <w:rFonts w:ascii="Century" w:hAnsi="Century"/>
          <w:sz w:val="24"/>
          <w:szCs w:val="24"/>
        </w:rPr>
      </w:pPr>
    </w:p>
    <w:p w:rsidR="78AC268F" w:rsidP="7C4FB161" w:rsidRDefault="7C1665FC" w14:paraId="53B40A11" w14:textId="5D9C02A4">
      <w:pPr>
        <w:jc w:val="center"/>
        <w:rPr>
          <w:rFonts w:ascii="Century" w:hAnsi="Century"/>
          <w:sz w:val="24"/>
          <w:szCs w:val="24"/>
        </w:rPr>
      </w:pPr>
      <w:r w:rsidRPr="296059DC" w:rsidR="1FF35F9C">
        <w:rPr>
          <w:rFonts w:ascii="Century" w:hAnsi="Century"/>
          <w:sz w:val="24"/>
          <w:szCs w:val="24"/>
        </w:rPr>
        <w:t xml:space="preserve">This book is </w:t>
      </w:r>
      <w:r w:rsidRPr="296059DC" w:rsidR="4FEB4FAA">
        <w:rPr>
          <w:rFonts w:ascii="Century" w:hAnsi="Century"/>
          <w:i w:val="1"/>
          <w:iCs w:val="1"/>
          <w:sz w:val="24"/>
          <w:szCs w:val="24"/>
        </w:rPr>
        <w:t>Dedicat</w:t>
      </w:r>
      <w:r w:rsidRPr="296059DC" w:rsidR="6F41A508">
        <w:rPr>
          <w:rFonts w:ascii="Century" w:hAnsi="Century"/>
          <w:i w:val="1"/>
          <w:iCs w:val="1"/>
          <w:sz w:val="24"/>
          <w:szCs w:val="24"/>
        </w:rPr>
        <w:t>ed</w:t>
      </w:r>
      <w:r w:rsidRPr="296059DC" w:rsidR="6F41A508">
        <w:rPr>
          <w:rFonts w:ascii="Century" w:hAnsi="Century"/>
          <w:sz w:val="24"/>
          <w:szCs w:val="24"/>
        </w:rPr>
        <w:t xml:space="preserve"> to</w:t>
      </w:r>
      <w:r w:rsidRPr="296059DC" w:rsidR="1F96AA07">
        <w:rPr>
          <w:rFonts w:ascii="Century" w:hAnsi="Century"/>
          <w:sz w:val="24"/>
          <w:szCs w:val="24"/>
        </w:rPr>
        <w:t>;</w:t>
      </w:r>
    </w:p>
    <w:p w:rsidR="00B26031" w:rsidP="7C4FB161" w:rsidRDefault="0A831485" w14:paraId="4C58AE6F" w14:textId="1BB06977">
      <w:pPr>
        <w:jc w:val="center"/>
        <w:rPr>
          <w:rFonts w:ascii="Century" w:hAnsi="Century"/>
          <w:sz w:val="28"/>
          <w:szCs w:val="28"/>
        </w:rPr>
      </w:pPr>
      <w:r w:rsidRPr="3F8F3AF4">
        <w:rPr>
          <w:rFonts w:ascii="Century" w:hAnsi="Century"/>
          <w:sz w:val="28"/>
          <w:szCs w:val="28"/>
        </w:rPr>
        <w:t>“</w:t>
      </w:r>
      <w:r w:rsidRPr="3F8F3AF4" w:rsidR="00780107">
        <w:rPr>
          <w:rFonts w:ascii="Century" w:hAnsi="Century"/>
          <w:sz w:val="28"/>
          <w:szCs w:val="28"/>
        </w:rPr>
        <w:t>None; however, some</w:t>
      </w:r>
      <w:r w:rsidRPr="3F8F3AF4" w:rsidR="664AC0DE">
        <w:rPr>
          <w:rFonts w:ascii="Century" w:hAnsi="Century"/>
          <w:sz w:val="28"/>
          <w:szCs w:val="28"/>
        </w:rPr>
        <w:t xml:space="preserve"> of the most</w:t>
      </w:r>
      <w:r w:rsidRPr="3F8F3AF4" w:rsidR="7CC17732">
        <w:rPr>
          <w:rFonts w:ascii="Century" w:hAnsi="Century"/>
          <w:sz w:val="28"/>
          <w:szCs w:val="28"/>
        </w:rPr>
        <w:t xml:space="preserve"> </w:t>
      </w:r>
      <w:r w:rsidRPr="3F8F3AF4" w:rsidR="1AF64E13">
        <w:rPr>
          <w:rFonts w:ascii="Century" w:hAnsi="Century"/>
          <w:sz w:val="28"/>
          <w:szCs w:val="28"/>
        </w:rPr>
        <w:t xml:space="preserve">humorously </w:t>
      </w:r>
      <w:r w:rsidRPr="3F8F3AF4" w:rsidR="2FD81172">
        <w:rPr>
          <w:rFonts w:ascii="Century" w:hAnsi="Century"/>
          <w:sz w:val="28"/>
          <w:szCs w:val="28"/>
        </w:rPr>
        <w:t>enamor</w:t>
      </w:r>
      <w:r w:rsidRPr="3F8F3AF4" w:rsidR="443E1B38">
        <w:rPr>
          <w:rFonts w:ascii="Century" w:hAnsi="Century"/>
          <w:sz w:val="28"/>
          <w:szCs w:val="28"/>
        </w:rPr>
        <w:t>ed</w:t>
      </w:r>
      <w:r w:rsidRPr="3F8F3AF4" w:rsidR="57B7346B">
        <w:rPr>
          <w:rFonts w:ascii="Century" w:hAnsi="Century"/>
          <w:sz w:val="28"/>
          <w:szCs w:val="28"/>
        </w:rPr>
        <w:t>...To become</w:t>
      </w:r>
      <w:r w:rsidRPr="3F8F3AF4" w:rsidR="7B3C8F59">
        <w:rPr>
          <w:rFonts w:ascii="Century" w:hAnsi="Century"/>
          <w:sz w:val="28"/>
          <w:szCs w:val="28"/>
        </w:rPr>
        <w:t xml:space="preserve"> </w:t>
      </w:r>
      <w:r w:rsidRPr="3F8F3AF4" w:rsidR="5E7B9353">
        <w:rPr>
          <w:rFonts w:ascii="Century" w:hAnsi="Century"/>
          <w:sz w:val="28"/>
          <w:szCs w:val="28"/>
        </w:rPr>
        <w:t>as</w:t>
      </w:r>
      <w:r w:rsidRPr="3F8F3AF4" w:rsidR="4E19F1A4">
        <w:rPr>
          <w:rFonts w:ascii="Century" w:hAnsi="Century"/>
          <w:sz w:val="28"/>
          <w:szCs w:val="28"/>
        </w:rPr>
        <w:t xml:space="preserve"> </w:t>
      </w:r>
      <w:r w:rsidRPr="3F8F3AF4" w:rsidR="57B98386">
        <w:rPr>
          <w:rFonts w:ascii="Century" w:hAnsi="Century"/>
          <w:sz w:val="28"/>
          <w:szCs w:val="28"/>
        </w:rPr>
        <w:t xml:space="preserve">they </w:t>
      </w:r>
      <w:r w:rsidRPr="3F8F3AF4" w:rsidR="50DC05E7">
        <w:rPr>
          <w:rFonts w:ascii="Century" w:hAnsi="Century"/>
          <w:sz w:val="28"/>
          <w:szCs w:val="28"/>
        </w:rPr>
        <w:t>were</w:t>
      </w:r>
      <w:r w:rsidRPr="3F8F3AF4" w:rsidR="7F324897">
        <w:rPr>
          <w:rFonts w:ascii="Century" w:hAnsi="Century"/>
          <w:sz w:val="28"/>
          <w:szCs w:val="28"/>
        </w:rPr>
        <w:t>,</w:t>
      </w:r>
      <w:r w:rsidRPr="3F8F3AF4" w:rsidR="3667BD4E">
        <w:rPr>
          <w:rFonts w:ascii="Century" w:hAnsi="Century"/>
          <w:sz w:val="28"/>
          <w:szCs w:val="28"/>
        </w:rPr>
        <w:t xml:space="preserve"> </w:t>
      </w:r>
      <w:r w:rsidRPr="3F8F3AF4" w:rsidR="4D13F75C">
        <w:rPr>
          <w:rFonts w:ascii="Century" w:hAnsi="Century"/>
          <w:sz w:val="28"/>
          <w:szCs w:val="28"/>
        </w:rPr>
        <w:t>withheld</w:t>
      </w:r>
      <w:r w:rsidRPr="3F8F3AF4" w:rsidR="47D7A97D">
        <w:rPr>
          <w:rFonts w:ascii="Century" w:hAnsi="Century"/>
          <w:sz w:val="28"/>
          <w:szCs w:val="28"/>
        </w:rPr>
        <w:t>.</w:t>
      </w:r>
      <w:r w:rsidRPr="3F8F3AF4" w:rsidR="2702BC1D">
        <w:rPr>
          <w:rFonts w:ascii="Century" w:hAnsi="Century"/>
          <w:sz w:val="28"/>
          <w:szCs w:val="28"/>
        </w:rPr>
        <w:t>”</w:t>
      </w:r>
    </w:p>
    <w:p w:rsidR="78AC268F" w:rsidP="7C4FB161" w:rsidRDefault="78AC268F" w14:paraId="3DE39DEC" w14:textId="095284E7">
      <w:pPr>
        <w:jc w:val="center"/>
        <w:rPr>
          <w:rFonts w:ascii="Century" w:hAnsi="Century"/>
          <w:sz w:val="24"/>
          <w:szCs w:val="24"/>
        </w:rPr>
      </w:pPr>
    </w:p>
    <w:p w:rsidR="00B26031" w:rsidP="7C4FB161" w:rsidRDefault="00B26031" w14:paraId="0128AFFF" w14:textId="77777777">
      <w:pPr>
        <w:jc w:val="center"/>
        <w:rPr>
          <w:rFonts w:ascii="Century" w:hAnsi="Century"/>
          <w:sz w:val="24"/>
          <w:szCs w:val="24"/>
        </w:rPr>
      </w:pPr>
    </w:p>
    <w:p w:rsidR="00B26031" w:rsidP="3F8F3AF4" w:rsidRDefault="00B26031" w14:paraId="10F46AAF" w14:textId="77777777">
      <w:pPr>
        <w:jc w:val="center"/>
        <w:rPr>
          <w:rFonts w:ascii="Century" w:hAnsi="Century"/>
          <w:sz w:val="24"/>
          <w:szCs w:val="24"/>
        </w:rPr>
      </w:pPr>
    </w:p>
    <w:p w:rsidR="3F8F3AF4" w:rsidP="3F8F3AF4" w:rsidRDefault="3F8F3AF4" w14:paraId="582FC74A" w14:textId="164E3B1A">
      <w:pPr>
        <w:jc w:val="center"/>
        <w:rPr>
          <w:rFonts w:ascii="Century" w:hAnsi="Century"/>
          <w:sz w:val="24"/>
          <w:szCs w:val="24"/>
        </w:rPr>
      </w:pPr>
    </w:p>
    <w:p w:rsidR="3F8F3AF4" w:rsidP="3F8F3AF4" w:rsidRDefault="3F8F3AF4" w14:paraId="2B3D5F0A" w14:textId="34D588A1">
      <w:pPr>
        <w:jc w:val="center"/>
        <w:rPr>
          <w:rFonts w:ascii="Century" w:hAnsi="Century"/>
          <w:sz w:val="24"/>
          <w:szCs w:val="24"/>
        </w:rPr>
      </w:pPr>
    </w:p>
    <w:p w:rsidR="54C9DA43" w:rsidP="736139AC" w:rsidRDefault="397760E6" w14:paraId="04E365E9" w14:textId="2D3248CB">
      <w:pPr>
        <w:jc w:val="right"/>
        <w:rPr>
          <w:rFonts w:ascii="Century" w:hAnsi="Century"/>
          <w:sz w:val="24"/>
          <w:szCs w:val="24"/>
        </w:rPr>
      </w:pPr>
      <w:r w:rsidRPr="736139AC">
        <w:rPr>
          <w:rFonts w:ascii="Century" w:hAnsi="Century"/>
          <w:sz w:val="24"/>
          <w:szCs w:val="24"/>
        </w:rPr>
        <w:t>CHAPTER I.</w:t>
      </w:r>
    </w:p>
    <w:p w:rsidR="27E8A09D" w:rsidP="3F8F3AF4" w:rsidRDefault="5D72D249" w14:paraId="03FA3428" w14:textId="16C7F26B">
      <w:pPr>
        <w:rPr>
          <w:rFonts w:ascii="Century" w:hAnsi="Century"/>
          <w:b/>
          <w:bCs/>
          <w:sz w:val="24"/>
          <w:szCs w:val="24"/>
        </w:rPr>
      </w:pPr>
      <w:r w:rsidRPr="3F8F3AF4">
        <w:rPr>
          <w:rFonts w:ascii="Century" w:hAnsi="Century"/>
          <w:b/>
          <w:bCs/>
          <w:sz w:val="24"/>
          <w:szCs w:val="24"/>
        </w:rPr>
        <w:t>-</w:t>
      </w:r>
      <w:r w:rsidRPr="3F8F3AF4" w:rsidR="62BBB1A7">
        <w:rPr>
          <w:rFonts w:ascii="Century" w:hAnsi="Century"/>
          <w:b/>
          <w:bCs/>
          <w:sz w:val="24"/>
          <w:szCs w:val="24"/>
        </w:rPr>
        <w:t>ILLICIT</w:t>
      </w:r>
      <w:r w:rsidRPr="3F8F3AF4" w:rsidR="305DBFCB">
        <w:rPr>
          <w:rFonts w:ascii="Century" w:hAnsi="Century"/>
          <w:b/>
          <w:bCs/>
          <w:sz w:val="24"/>
          <w:szCs w:val="24"/>
        </w:rPr>
        <w:t>ED</w:t>
      </w:r>
      <w:r w:rsidRPr="3F8F3AF4" w:rsidR="62BBB1A7">
        <w:rPr>
          <w:rFonts w:ascii="Century" w:hAnsi="Century"/>
          <w:b/>
          <w:bCs/>
          <w:sz w:val="24"/>
          <w:szCs w:val="24"/>
        </w:rPr>
        <w:t xml:space="preserve"> </w:t>
      </w:r>
    </w:p>
    <w:p w:rsidRPr="00B26031" w:rsidR="00B26031" w:rsidP="3F8F3AF4" w:rsidRDefault="532C7078" w14:paraId="66DE7A45" w14:textId="30618F3D">
      <w:pPr>
        <w:ind w:firstLine="720"/>
        <w:rPr>
          <w:rFonts w:ascii="Century" w:hAnsi="Century"/>
          <w:sz w:val="24"/>
          <w:szCs w:val="24"/>
        </w:rPr>
      </w:pPr>
      <w:r w:rsidRPr="5A3DCF4D">
        <w:rPr>
          <w:rFonts w:ascii="Century" w:hAnsi="Century"/>
          <w:sz w:val="24"/>
          <w:szCs w:val="24"/>
        </w:rPr>
        <w:t>Somehow today was gorgeous, normally the idea wouldn’t have floated around in my head</w:t>
      </w:r>
      <w:r w:rsidRPr="5A3DCF4D" w:rsidR="7A86037A">
        <w:rPr>
          <w:rFonts w:ascii="Century" w:hAnsi="Century"/>
          <w:sz w:val="24"/>
          <w:szCs w:val="24"/>
        </w:rPr>
        <w:t>. “I’m attempting to revise my work</w:t>
      </w:r>
      <w:r w:rsidRPr="5A3DCF4D" w:rsidR="3D34DEF5">
        <w:rPr>
          <w:rFonts w:ascii="Century" w:hAnsi="Century"/>
          <w:sz w:val="24"/>
          <w:szCs w:val="24"/>
        </w:rPr>
        <w:t>, haven’t you had enough of that</w:t>
      </w:r>
      <w:r w:rsidRPr="5A3DCF4D" w:rsidR="29409FE9">
        <w:rPr>
          <w:rFonts w:ascii="Century" w:hAnsi="Century" w:eastAsia="Century" w:cs="Century"/>
          <w:b/>
          <w:bCs/>
          <w:i/>
          <w:iCs/>
          <w:sz w:val="21"/>
          <w:szCs w:val="21"/>
        </w:rPr>
        <w:t xml:space="preserve"> </w:t>
      </w:r>
      <w:r w:rsidRPr="5A3DCF4D" w:rsidR="29409FE9">
        <w:rPr>
          <w:rFonts w:ascii="Century" w:hAnsi="Century" w:eastAsia="Century" w:cs="Century"/>
          <w:i/>
          <w:iCs/>
          <w:sz w:val="21"/>
          <w:szCs w:val="21"/>
        </w:rPr>
        <w:t>incipient</w:t>
      </w:r>
      <w:r w:rsidR="00507F43">
        <w:rPr>
          <w:rFonts w:ascii="Century" w:hAnsi="Century"/>
          <w:sz w:val="24"/>
          <w:szCs w:val="24"/>
        </w:rPr>
        <w:t xml:space="preserve">? Not that </w:t>
      </w:r>
      <w:r w:rsidR="00507F43">
        <w:rPr>
          <w:rFonts w:ascii="Century" w:hAnsi="Century"/>
          <w:i/>
          <w:iCs/>
          <w:sz w:val="24"/>
          <w:szCs w:val="24"/>
        </w:rPr>
        <w:t>this</w:t>
      </w:r>
      <w:r w:rsidR="00A07610">
        <w:rPr>
          <w:rFonts w:ascii="Century" w:hAnsi="Century"/>
          <w:i/>
          <w:iCs/>
          <w:sz w:val="24"/>
          <w:szCs w:val="24"/>
        </w:rPr>
        <w:t xml:space="preserve">;  </w:t>
      </w:r>
      <w:r w:rsidR="00A07610">
        <w:rPr>
          <w:rFonts w:ascii="Century" w:hAnsi="Century"/>
          <w:sz w:val="24"/>
          <w:szCs w:val="24"/>
        </w:rPr>
        <w:t>being</w:t>
      </w:r>
      <w:r w:rsidRPr="5A3DCF4D">
        <w:rPr>
          <w:rFonts w:ascii="Century" w:hAnsi="Century"/>
          <w:sz w:val="24"/>
          <w:szCs w:val="24"/>
        </w:rPr>
        <w:t xml:space="preserve"> o</w:t>
      </w:r>
      <w:r w:rsidRPr="5A3DCF4D" w:rsidR="00B26031">
        <w:rPr>
          <w:rFonts w:ascii="Century" w:hAnsi="Century"/>
          <w:sz w:val="24"/>
          <w:szCs w:val="24"/>
        </w:rPr>
        <w:t>ne of the hottest days</w:t>
      </w:r>
      <w:r w:rsidRPr="5A3DCF4D" w:rsidR="4DDDA691">
        <w:rPr>
          <w:rFonts w:ascii="Century" w:hAnsi="Century"/>
          <w:sz w:val="24"/>
          <w:szCs w:val="24"/>
        </w:rPr>
        <w:t xml:space="preserve"> out</w:t>
      </w:r>
      <w:r w:rsidRPr="5A3DCF4D" w:rsidR="00B26031">
        <w:rPr>
          <w:rFonts w:ascii="Century" w:hAnsi="Century"/>
          <w:sz w:val="24"/>
          <w:szCs w:val="24"/>
        </w:rPr>
        <w:t xml:space="preserve"> of the year, thus far</w:t>
      </w:r>
      <w:r w:rsidRPr="5A3DCF4D" w:rsidR="5D838330">
        <w:rPr>
          <w:rFonts w:ascii="Century" w:hAnsi="Century"/>
          <w:sz w:val="24"/>
          <w:szCs w:val="24"/>
        </w:rPr>
        <w:t>; if</w:t>
      </w:r>
      <w:r w:rsidRPr="5A3DCF4D" w:rsidR="3DD4AF02">
        <w:rPr>
          <w:rFonts w:ascii="Century" w:hAnsi="Century"/>
          <w:sz w:val="24"/>
          <w:szCs w:val="24"/>
        </w:rPr>
        <w:t>,</w:t>
      </w:r>
      <w:r w:rsidRPr="5A3DCF4D" w:rsidR="5D838330">
        <w:rPr>
          <w:rFonts w:ascii="Century" w:hAnsi="Century"/>
          <w:sz w:val="24"/>
          <w:szCs w:val="24"/>
        </w:rPr>
        <w:t xml:space="preserve"> memory serves, there’s been approximately twenty</w:t>
      </w:r>
      <w:r w:rsidRPr="5A3DCF4D" w:rsidR="5197BA60">
        <w:rPr>
          <w:rFonts w:ascii="Century" w:hAnsi="Century"/>
          <w:sz w:val="24"/>
          <w:szCs w:val="24"/>
        </w:rPr>
        <w:t>-</w:t>
      </w:r>
      <w:r w:rsidRPr="5A3DCF4D" w:rsidR="5D838330">
        <w:rPr>
          <w:rFonts w:ascii="Century" w:hAnsi="Century"/>
          <w:sz w:val="24"/>
          <w:szCs w:val="24"/>
        </w:rPr>
        <w:t>three, other da</w:t>
      </w:r>
      <w:r w:rsidRPr="5A3DCF4D" w:rsidR="77D184F7">
        <w:rPr>
          <w:rFonts w:ascii="Century" w:hAnsi="Century"/>
          <w:sz w:val="24"/>
          <w:szCs w:val="24"/>
        </w:rPr>
        <w:t>ys</w:t>
      </w:r>
      <w:r w:rsidRPr="5A3DCF4D" w:rsidR="047C6A33">
        <w:rPr>
          <w:rFonts w:ascii="Century" w:hAnsi="Century"/>
          <w:sz w:val="24"/>
          <w:szCs w:val="24"/>
        </w:rPr>
        <w:t>.</w:t>
      </w:r>
      <w:r w:rsidRPr="5A3DCF4D" w:rsidR="77D184F7">
        <w:rPr>
          <w:rFonts w:ascii="Century" w:hAnsi="Century"/>
          <w:sz w:val="24"/>
          <w:szCs w:val="24"/>
        </w:rPr>
        <w:t xml:space="preserve"> </w:t>
      </w:r>
      <w:r w:rsidRPr="5A3DCF4D" w:rsidR="0515904A">
        <w:rPr>
          <w:rFonts w:ascii="Century" w:hAnsi="Century"/>
          <w:sz w:val="24"/>
          <w:szCs w:val="24"/>
        </w:rPr>
        <w:t>According</w:t>
      </w:r>
      <w:r w:rsidRPr="5A3DCF4D" w:rsidR="2BF86F99">
        <w:rPr>
          <w:rFonts w:ascii="Century" w:hAnsi="Century"/>
          <w:sz w:val="24"/>
          <w:szCs w:val="24"/>
        </w:rPr>
        <w:t>,</w:t>
      </w:r>
      <w:r w:rsidRPr="5A3DCF4D" w:rsidR="0515904A">
        <w:rPr>
          <w:rFonts w:ascii="Century" w:hAnsi="Century"/>
          <w:sz w:val="24"/>
          <w:szCs w:val="24"/>
        </w:rPr>
        <w:t xml:space="preserve"> to my</w:t>
      </w:r>
      <w:r w:rsidRPr="5A3DCF4D" w:rsidR="677E4C43">
        <w:rPr>
          <w:rFonts w:ascii="Century" w:hAnsi="Century"/>
          <w:sz w:val="24"/>
          <w:szCs w:val="24"/>
        </w:rPr>
        <w:t xml:space="preserve"> “loose-leafed"</w:t>
      </w:r>
      <w:r w:rsidRPr="5A3DCF4D" w:rsidR="0515904A">
        <w:rPr>
          <w:rFonts w:ascii="Century" w:hAnsi="Century"/>
          <w:sz w:val="24"/>
          <w:szCs w:val="24"/>
        </w:rPr>
        <w:t xml:space="preserve"> spiral notebook</w:t>
      </w:r>
      <w:r w:rsidRPr="5A3DCF4D" w:rsidR="70216953">
        <w:rPr>
          <w:rFonts w:ascii="Century" w:hAnsi="Century"/>
          <w:sz w:val="24"/>
          <w:szCs w:val="24"/>
        </w:rPr>
        <w:t>;</w:t>
      </w:r>
      <w:r w:rsidRPr="5A3DCF4D" w:rsidR="0515904A">
        <w:rPr>
          <w:rFonts w:ascii="Century" w:hAnsi="Century"/>
          <w:sz w:val="24"/>
          <w:szCs w:val="24"/>
        </w:rPr>
        <w:t xml:space="preserve"> </w:t>
      </w:r>
      <w:r w:rsidRPr="5A3DCF4D" w:rsidR="4598FD51">
        <w:rPr>
          <w:rFonts w:ascii="Century" w:hAnsi="Century"/>
          <w:sz w:val="24"/>
          <w:szCs w:val="24"/>
        </w:rPr>
        <w:t>that</w:t>
      </w:r>
      <w:r w:rsidRPr="5A3DCF4D" w:rsidR="47F403EB">
        <w:rPr>
          <w:rFonts w:ascii="Century" w:hAnsi="Century"/>
          <w:sz w:val="24"/>
          <w:szCs w:val="24"/>
        </w:rPr>
        <w:t>,</w:t>
      </w:r>
      <w:r w:rsidRPr="5A3DCF4D" w:rsidR="4598FD51">
        <w:rPr>
          <w:rFonts w:ascii="Century" w:hAnsi="Century"/>
          <w:sz w:val="24"/>
          <w:szCs w:val="24"/>
        </w:rPr>
        <w:t xml:space="preserve"> I</w:t>
      </w:r>
      <w:r w:rsidRPr="5A3DCF4D" w:rsidR="0BC77429">
        <w:rPr>
          <w:rFonts w:ascii="Century" w:hAnsi="Century"/>
          <w:sz w:val="24"/>
          <w:szCs w:val="24"/>
        </w:rPr>
        <w:t xml:space="preserve">’d </w:t>
      </w:r>
      <w:r w:rsidRPr="5A3DCF4D" w:rsidR="464E4AE3">
        <w:rPr>
          <w:rFonts w:ascii="Century" w:hAnsi="Century"/>
          <w:sz w:val="24"/>
          <w:szCs w:val="24"/>
        </w:rPr>
        <w:t>removed</w:t>
      </w:r>
      <w:r w:rsidRPr="5A3DCF4D" w:rsidR="0BC77429">
        <w:rPr>
          <w:rFonts w:ascii="Century" w:hAnsi="Century"/>
          <w:sz w:val="24"/>
          <w:szCs w:val="24"/>
        </w:rPr>
        <w:t xml:space="preserve"> from its once</w:t>
      </w:r>
      <w:r w:rsidRPr="5A3DCF4D" w:rsidR="0515904A">
        <w:rPr>
          <w:rFonts w:ascii="Century" w:hAnsi="Century"/>
          <w:sz w:val="24"/>
          <w:szCs w:val="24"/>
        </w:rPr>
        <w:t xml:space="preserve"> tucked away </w:t>
      </w:r>
      <w:r w:rsidRPr="5A3DCF4D" w:rsidR="1B553407">
        <w:rPr>
          <w:rFonts w:ascii="Century" w:hAnsi="Century"/>
          <w:sz w:val="24"/>
          <w:szCs w:val="24"/>
        </w:rPr>
        <w:t xml:space="preserve">positioning. Alongside, </w:t>
      </w:r>
      <w:r w:rsidRPr="5A3DCF4D" w:rsidR="27616249">
        <w:rPr>
          <w:rFonts w:ascii="Century" w:hAnsi="Century"/>
          <w:sz w:val="24"/>
          <w:szCs w:val="24"/>
        </w:rPr>
        <w:t xml:space="preserve">some </w:t>
      </w:r>
      <w:r w:rsidRPr="5A3DCF4D" w:rsidR="63C317CE">
        <w:rPr>
          <w:rFonts w:ascii="Century" w:hAnsi="Century"/>
          <w:sz w:val="24"/>
          <w:szCs w:val="24"/>
        </w:rPr>
        <w:t>non-proctored</w:t>
      </w:r>
      <w:r w:rsidRPr="5A3DCF4D" w:rsidR="27616249">
        <w:rPr>
          <w:rFonts w:ascii="Century" w:hAnsi="Century"/>
          <w:sz w:val="24"/>
          <w:szCs w:val="24"/>
        </w:rPr>
        <w:t xml:space="preserve">, </w:t>
      </w:r>
      <w:r w:rsidRPr="5A3DCF4D" w:rsidR="1B553407">
        <w:rPr>
          <w:rFonts w:ascii="Century" w:hAnsi="Century"/>
          <w:sz w:val="24"/>
          <w:szCs w:val="24"/>
        </w:rPr>
        <w:t>“junk-drawer” items</w:t>
      </w:r>
      <w:r w:rsidRPr="5A3DCF4D" w:rsidR="0EF60467">
        <w:rPr>
          <w:rFonts w:ascii="Century" w:hAnsi="Century"/>
          <w:sz w:val="24"/>
          <w:szCs w:val="24"/>
        </w:rPr>
        <w:t>;</w:t>
      </w:r>
      <w:r w:rsidRPr="5A3DCF4D" w:rsidR="45928DE3">
        <w:rPr>
          <w:rFonts w:ascii="Century" w:hAnsi="Century"/>
          <w:sz w:val="24"/>
          <w:szCs w:val="24"/>
        </w:rPr>
        <w:t xml:space="preserve"> </w:t>
      </w:r>
      <w:r w:rsidRPr="5A3DCF4D" w:rsidR="7F39B9A9">
        <w:rPr>
          <w:rFonts w:ascii="Century" w:hAnsi="Century"/>
          <w:sz w:val="24"/>
          <w:szCs w:val="24"/>
        </w:rPr>
        <w:t>that would lie</w:t>
      </w:r>
      <w:r w:rsidRPr="5A3DCF4D" w:rsidR="398CCBF7">
        <w:rPr>
          <w:rFonts w:ascii="Century" w:hAnsi="Century"/>
          <w:sz w:val="24"/>
          <w:szCs w:val="24"/>
        </w:rPr>
        <w:t>,</w:t>
      </w:r>
      <w:r w:rsidRPr="5A3DCF4D" w:rsidR="7F39B9A9">
        <w:rPr>
          <w:rFonts w:ascii="Century" w:hAnsi="Century"/>
          <w:sz w:val="24"/>
          <w:szCs w:val="24"/>
        </w:rPr>
        <w:t xml:space="preserve"> be</w:t>
      </w:r>
      <w:r w:rsidRPr="5A3DCF4D" w:rsidR="0515904A">
        <w:rPr>
          <w:rFonts w:ascii="Century" w:hAnsi="Century"/>
          <w:sz w:val="24"/>
          <w:szCs w:val="24"/>
        </w:rPr>
        <w:t>neath th</w:t>
      </w:r>
      <w:r w:rsidRPr="5A3DCF4D" w:rsidR="6DC19C1A">
        <w:rPr>
          <w:rFonts w:ascii="Century" w:hAnsi="Century"/>
          <w:sz w:val="24"/>
          <w:szCs w:val="24"/>
        </w:rPr>
        <w:t>at</w:t>
      </w:r>
      <w:r w:rsidRPr="5A3DCF4D" w:rsidR="08FEC812">
        <w:rPr>
          <w:rFonts w:ascii="Century" w:hAnsi="Century"/>
          <w:sz w:val="24"/>
          <w:szCs w:val="24"/>
        </w:rPr>
        <w:t xml:space="preserve"> </w:t>
      </w:r>
      <w:r w:rsidRPr="5A3DCF4D" w:rsidR="73C01C09">
        <w:rPr>
          <w:rFonts w:ascii="Century" w:hAnsi="Century"/>
          <w:sz w:val="24"/>
          <w:szCs w:val="24"/>
        </w:rPr>
        <w:t>ol</w:t>
      </w:r>
      <w:r w:rsidRPr="5A3DCF4D" w:rsidR="15CA2EF2">
        <w:rPr>
          <w:rFonts w:ascii="Century" w:hAnsi="Century"/>
          <w:sz w:val="24"/>
          <w:szCs w:val="24"/>
        </w:rPr>
        <w:t>d</w:t>
      </w:r>
      <w:r w:rsidRPr="5A3DCF4D" w:rsidR="73C01C09">
        <w:rPr>
          <w:rFonts w:ascii="Century" w:hAnsi="Century"/>
          <w:sz w:val="24"/>
          <w:szCs w:val="24"/>
        </w:rPr>
        <w:t xml:space="preserve">-school </w:t>
      </w:r>
      <w:proofErr w:type="spellStart"/>
      <w:r w:rsidRPr="5A3DCF4D" w:rsidR="08FEC812">
        <w:rPr>
          <w:rFonts w:ascii="Century" w:hAnsi="Century"/>
          <w:sz w:val="24"/>
          <w:szCs w:val="24"/>
        </w:rPr>
        <w:t>pull</w:t>
      </w:r>
      <w:r w:rsidRPr="5A3DCF4D" w:rsidR="1D2EBE43">
        <w:rPr>
          <w:rFonts w:ascii="Century" w:hAnsi="Century"/>
          <w:sz w:val="24"/>
          <w:szCs w:val="24"/>
        </w:rPr>
        <w:t>y</w:t>
      </w:r>
      <w:proofErr w:type="spellEnd"/>
      <w:r w:rsidRPr="5A3DCF4D" w:rsidR="08FEC812">
        <w:rPr>
          <w:rFonts w:ascii="Century" w:hAnsi="Century"/>
          <w:sz w:val="24"/>
          <w:szCs w:val="24"/>
        </w:rPr>
        <w:t>-like</w:t>
      </w:r>
      <w:r w:rsidRPr="5A3DCF4D" w:rsidR="6DC19C1A">
        <w:rPr>
          <w:rFonts w:ascii="Century" w:hAnsi="Century"/>
          <w:sz w:val="24"/>
          <w:szCs w:val="24"/>
        </w:rPr>
        <w:t xml:space="preserve"> lever</w:t>
      </w:r>
      <w:r w:rsidRPr="5A3DCF4D" w:rsidR="5F4F047F">
        <w:rPr>
          <w:rFonts w:ascii="Century" w:hAnsi="Century"/>
          <w:sz w:val="24"/>
          <w:szCs w:val="24"/>
        </w:rPr>
        <w:t>.</w:t>
      </w:r>
      <w:r w:rsidRPr="5A3DCF4D" w:rsidR="7890F170">
        <w:rPr>
          <w:rFonts w:ascii="Century" w:hAnsi="Century"/>
          <w:sz w:val="24"/>
          <w:szCs w:val="24"/>
        </w:rPr>
        <w:t xml:space="preserve"> </w:t>
      </w:r>
      <w:r w:rsidRPr="5A3DCF4D" w:rsidR="05B9BC1E">
        <w:rPr>
          <w:rFonts w:ascii="Century" w:hAnsi="Century"/>
          <w:sz w:val="24"/>
          <w:szCs w:val="24"/>
        </w:rPr>
        <w:t>L</w:t>
      </w:r>
      <w:r w:rsidRPr="5A3DCF4D" w:rsidR="7890F170">
        <w:rPr>
          <w:rFonts w:ascii="Century" w:hAnsi="Century"/>
          <w:sz w:val="24"/>
          <w:szCs w:val="24"/>
        </w:rPr>
        <w:t>ocated</w:t>
      </w:r>
      <w:r w:rsidRPr="5A3DCF4D" w:rsidR="3B933830">
        <w:rPr>
          <w:rFonts w:ascii="Century" w:hAnsi="Century"/>
          <w:sz w:val="24"/>
          <w:szCs w:val="24"/>
        </w:rPr>
        <w:t>,</w:t>
      </w:r>
      <w:r w:rsidRPr="5A3DCF4D" w:rsidR="7890F170">
        <w:rPr>
          <w:rFonts w:ascii="Century" w:hAnsi="Century"/>
          <w:sz w:val="24"/>
          <w:szCs w:val="24"/>
        </w:rPr>
        <w:t xml:space="preserve"> on</w:t>
      </w:r>
      <w:r w:rsidRPr="5A3DCF4D" w:rsidR="50DB7079">
        <w:rPr>
          <w:rFonts w:ascii="Century" w:hAnsi="Century"/>
          <w:sz w:val="24"/>
          <w:szCs w:val="24"/>
        </w:rPr>
        <w:t xml:space="preserve"> </w:t>
      </w:r>
      <w:r w:rsidRPr="5A3DCF4D" w:rsidR="7325016D">
        <w:rPr>
          <w:rFonts w:ascii="Century" w:hAnsi="Century"/>
          <w:sz w:val="24"/>
          <w:szCs w:val="24"/>
        </w:rPr>
        <w:t>what should be, the passenger-side</w:t>
      </w:r>
      <w:r w:rsidRPr="5A3DCF4D" w:rsidR="782A7F71">
        <w:rPr>
          <w:rFonts w:ascii="Century" w:hAnsi="Century"/>
          <w:sz w:val="24"/>
          <w:szCs w:val="24"/>
        </w:rPr>
        <w:t xml:space="preserve"> door</w:t>
      </w:r>
      <w:r w:rsidRPr="5A3DCF4D" w:rsidR="23C7B42F">
        <w:rPr>
          <w:rFonts w:ascii="Century" w:hAnsi="Century"/>
          <w:sz w:val="24"/>
          <w:szCs w:val="24"/>
        </w:rPr>
        <w:t>;</w:t>
      </w:r>
      <w:r w:rsidRPr="5A3DCF4D" w:rsidR="61B6B63C">
        <w:rPr>
          <w:rFonts w:ascii="Century" w:hAnsi="Century"/>
          <w:sz w:val="24"/>
          <w:szCs w:val="24"/>
        </w:rPr>
        <w:t xml:space="preserve"> </w:t>
      </w:r>
      <w:r w:rsidRPr="5A3DCF4D" w:rsidR="5EF39D83">
        <w:rPr>
          <w:rFonts w:ascii="Century" w:hAnsi="Century"/>
          <w:sz w:val="24"/>
          <w:szCs w:val="24"/>
        </w:rPr>
        <w:t>of course</w:t>
      </w:r>
      <w:r w:rsidRPr="5A3DCF4D" w:rsidR="6C7A0FB1">
        <w:rPr>
          <w:rFonts w:ascii="Century" w:hAnsi="Century"/>
          <w:sz w:val="24"/>
          <w:szCs w:val="24"/>
        </w:rPr>
        <w:t>,</w:t>
      </w:r>
      <w:r w:rsidRPr="5A3DCF4D" w:rsidR="61B6B63C">
        <w:rPr>
          <w:rFonts w:ascii="Century" w:hAnsi="Century"/>
          <w:sz w:val="24"/>
          <w:szCs w:val="24"/>
        </w:rPr>
        <w:t xml:space="preserve"> </w:t>
      </w:r>
      <w:r w:rsidRPr="5A3DCF4D" w:rsidR="10309179">
        <w:rPr>
          <w:rFonts w:ascii="Century" w:hAnsi="Century"/>
          <w:sz w:val="24"/>
          <w:szCs w:val="24"/>
        </w:rPr>
        <w:t>w</w:t>
      </w:r>
      <w:r w:rsidRPr="5A3DCF4D" w:rsidR="68A5C5B5">
        <w:rPr>
          <w:rFonts w:ascii="Century" w:hAnsi="Century"/>
          <w:sz w:val="24"/>
          <w:szCs w:val="24"/>
        </w:rPr>
        <w:t>hen</w:t>
      </w:r>
      <w:r w:rsidRPr="5A3DCF4D" w:rsidR="6A3D910A">
        <w:rPr>
          <w:rFonts w:ascii="Century" w:hAnsi="Century"/>
          <w:sz w:val="24"/>
          <w:szCs w:val="24"/>
        </w:rPr>
        <w:t>,</w:t>
      </w:r>
      <w:r w:rsidRPr="5A3DCF4D" w:rsidR="68A5C5B5">
        <w:rPr>
          <w:rFonts w:ascii="Century" w:hAnsi="Century"/>
          <w:sz w:val="24"/>
          <w:szCs w:val="24"/>
        </w:rPr>
        <w:t xml:space="preserve"> </w:t>
      </w:r>
      <w:r w:rsidRPr="5A3DCF4D" w:rsidR="21750C36">
        <w:rPr>
          <w:rFonts w:ascii="Century" w:hAnsi="Century"/>
          <w:sz w:val="24"/>
          <w:szCs w:val="24"/>
        </w:rPr>
        <w:t>t</w:t>
      </w:r>
      <w:r w:rsidRPr="5A3DCF4D" w:rsidR="041A9176">
        <w:rPr>
          <w:rFonts w:ascii="Century" w:hAnsi="Century"/>
          <w:sz w:val="24"/>
          <w:szCs w:val="24"/>
        </w:rPr>
        <w:t>hen</w:t>
      </w:r>
      <w:r w:rsidRPr="5A3DCF4D" w:rsidR="036C8291">
        <w:rPr>
          <w:rFonts w:ascii="Century" w:hAnsi="Century"/>
          <w:sz w:val="24"/>
          <w:szCs w:val="24"/>
        </w:rPr>
        <w:t xml:space="preserve"> </w:t>
      </w:r>
      <w:r w:rsidRPr="5A3DCF4D" w:rsidR="7AAE7FF6">
        <w:rPr>
          <w:rFonts w:ascii="Century" w:hAnsi="Century"/>
          <w:sz w:val="24"/>
          <w:szCs w:val="24"/>
        </w:rPr>
        <w:t xml:space="preserve">in </w:t>
      </w:r>
      <w:r w:rsidRPr="5A3DCF4D" w:rsidR="036C8291">
        <w:rPr>
          <w:rFonts w:ascii="Century" w:hAnsi="Century"/>
          <w:sz w:val="24"/>
          <w:szCs w:val="24"/>
        </w:rPr>
        <w:t>regard</w:t>
      </w:r>
      <w:r w:rsidRPr="5A3DCF4D" w:rsidR="55306B48">
        <w:rPr>
          <w:rFonts w:ascii="Century" w:hAnsi="Century"/>
          <w:sz w:val="24"/>
          <w:szCs w:val="24"/>
        </w:rPr>
        <w:t>s</w:t>
      </w:r>
      <w:r w:rsidRPr="5A3DCF4D" w:rsidR="3C271C64">
        <w:rPr>
          <w:rFonts w:ascii="Century" w:hAnsi="Century"/>
          <w:sz w:val="24"/>
          <w:szCs w:val="24"/>
        </w:rPr>
        <w:t>,</w:t>
      </w:r>
      <w:r w:rsidRPr="5A3DCF4D" w:rsidR="036C8291">
        <w:rPr>
          <w:rFonts w:ascii="Century" w:hAnsi="Century"/>
          <w:sz w:val="24"/>
          <w:szCs w:val="24"/>
        </w:rPr>
        <w:t xml:space="preserve"> t</w:t>
      </w:r>
      <w:r w:rsidRPr="5A3DCF4D" w:rsidR="1A58D596">
        <w:rPr>
          <w:rFonts w:ascii="Century" w:hAnsi="Century"/>
          <w:sz w:val="24"/>
          <w:szCs w:val="24"/>
        </w:rPr>
        <w:t>w</w:t>
      </w:r>
      <w:r w:rsidRPr="5A3DCF4D" w:rsidR="31CF6F5B">
        <w:rPr>
          <w:rFonts w:ascii="Century" w:hAnsi="Century"/>
          <w:sz w:val="24"/>
          <w:szCs w:val="24"/>
        </w:rPr>
        <w:t>o.</w:t>
      </w:r>
      <w:r w:rsidRPr="5A3DCF4D" w:rsidR="036C8291">
        <w:rPr>
          <w:rFonts w:ascii="Century" w:hAnsi="Century"/>
          <w:sz w:val="24"/>
          <w:szCs w:val="24"/>
        </w:rPr>
        <w:t xml:space="preserve"> </w:t>
      </w:r>
      <w:r w:rsidRPr="5A3DCF4D" w:rsidR="5295C21D">
        <w:rPr>
          <w:rFonts w:ascii="Century" w:hAnsi="Century"/>
          <w:sz w:val="24"/>
          <w:szCs w:val="24"/>
        </w:rPr>
        <w:t>T</w:t>
      </w:r>
      <w:r w:rsidRPr="5A3DCF4D" w:rsidR="036C8291">
        <w:rPr>
          <w:rFonts w:ascii="Century" w:hAnsi="Century"/>
          <w:sz w:val="24"/>
          <w:szCs w:val="24"/>
        </w:rPr>
        <w:t>he</w:t>
      </w:r>
      <w:r w:rsidRPr="5A3DCF4D" w:rsidR="68A5C5B5">
        <w:rPr>
          <w:rFonts w:ascii="Century" w:hAnsi="Century"/>
          <w:sz w:val="24"/>
          <w:szCs w:val="24"/>
        </w:rPr>
        <w:t xml:space="preserve"> security and travel, </w:t>
      </w:r>
      <w:r w:rsidRPr="5A3DCF4D" w:rsidR="016CDA9F">
        <w:rPr>
          <w:rFonts w:ascii="Century" w:hAnsi="Century"/>
          <w:sz w:val="24"/>
          <w:szCs w:val="24"/>
        </w:rPr>
        <w:t>of this</w:t>
      </w:r>
      <w:r w:rsidRPr="5A3DCF4D" w:rsidR="61B6B63C">
        <w:rPr>
          <w:rFonts w:ascii="Century" w:hAnsi="Century"/>
          <w:sz w:val="24"/>
          <w:szCs w:val="24"/>
        </w:rPr>
        <w:t xml:space="preserve"> old</w:t>
      </w:r>
      <w:r w:rsidRPr="5A3DCF4D" w:rsidR="1377335B">
        <w:rPr>
          <w:rFonts w:ascii="Century" w:hAnsi="Century"/>
          <w:sz w:val="24"/>
          <w:szCs w:val="24"/>
        </w:rPr>
        <w:t>,</w:t>
      </w:r>
      <w:r w:rsidRPr="5A3DCF4D" w:rsidR="50DB7079">
        <w:rPr>
          <w:rFonts w:ascii="Century" w:hAnsi="Century"/>
          <w:sz w:val="24"/>
          <w:szCs w:val="24"/>
        </w:rPr>
        <w:t xml:space="preserve"> </w:t>
      </w:r>
      <w:r w:rsidRPr="5A3DCF4D" w:rsidR="64364D40">
        <w:rPr>
          <w:rFonts w:ascii="Century" w:hAnsi="Century"/>
          <w:sz w:val="24"/>
          <w:szCs w:val="24"/>
        </w:rPr>
        <w:t>4 –door motor</w:t>
      </w:r>
      <w:r w:rsidRPr="5A3DCF4D" w:rsidR="3DEF4210">
        <w:rPr>
          <w:rFonts w:ascii="Century" w:hAnsi="Century"/>
          <w:sz w:val="24"/>
          <w:szCs w:val="24"/>
        </w:rPr>
        <w:t>ized</w:t>
      </w:r>
      <w:r w:rsidRPr="5A3DCF4D" w:rsidR="64364D40">
        <w:rPr>
          <w:rFonts w:ascii="Century" w:hAnsi="Century"/>
          <w:sz w:val="24"/>
          <w:szCs w:val="24"/>
        </w:rPr>
        <w:t xml:space="preserve"> vehicle</w:t>
      </w:r>
      <w:r w:rsidRPr="5A3DCF4D" w:rsidR="26E774A0">
        <w:rPr>
          <w:rFonts w:ascii="Century" w:hAnsi="Century"/>
          <w:sz w:val="24"/>
          <w:szCs w:val="24"/>
        </w:rPr>
        <w:t>;</w:t>
      </w:r>
      <w:r w:rsidRPr="5A3DCF4D" w:rsidR="03C86D94">
        <w:rPr>
          <w:rFonts w:ascii="Century" w:hAnsi="Century"/>
          <w:sz w:val="24"/>
          <w:szCs w:val="24"/>
        </w:rPr>
        <w:t xml:space="preserve"> </w:t>
      </w:r>
      <w:r w:rsidRPr="5A3DCF4D" w:rsidR="228F5053">
        <w:rPr>
          <w:rFonts w:ascii="Century" w:hAnsi="Century"/>
          <w:sz w:val="24"/>
          <w:szCs w:val="24"/>
        </w:rPr>
        <w:t xml:space="preserve">that </w:t>
      </w:r>
      <w:r w:rsidRPr="5A3DCF4D" w:rsidR="1D19A39F">
        <w:rPr>
          <w:rFonts w:ascii="Century" w:hAnsi="Century"/>
          <w:sz w:val="24"/>
          <w:szCs w:val="24"/>
        </w:rPr>
        <w:t xml:space="preserve">as </w:t>
      </w:r>
      <w:r w:rsidRPr="5A3DCF4D" w:rsidR="03C86D94">
        <w:rPr>
          <w:rFonts w:ascii="Century" w:hAnsi="Century"/>
          <w:sz w:val="24"/>
          <w:szCs w:val="24"/>
        </w:rPr>
        <w:t>I’m</w:t>
      </w:r>
      <w:r w:rsidRPr="5A3DCF4D" w:rsidR="064C0658">
        <w:rPr>
          <w:rFonts w:ascii="Century" w:hAnsi="Century"/>
          <w:sz w:val="24"/>
          <w:szCs w:val="24"/>
        </w:rPr>
        <w:t>,</w:t>
      </w:r>
      <w:r w:rsidRPr="5A3DCF4D" w:rsidR="03C86D94">
        <w:rPr>
          <w:rFonts w:ascii="Century" w:hAnsi="Century"/>
          <w:sz w:val="24"/>
          <w:szCs w:val="24"/>
        </w:rPr>
        <w:t xml:space="preserve"> sur</w:t>
      </w:r>
      <w:r w:rsidRPr="5A3DCF4D" w:rsidR="559E32C6">
        <w:rPr>
          <w:rFonts w:ascii="Century" w:hAnsi="Century"/>
          <w:sz w:val="24"/>
          <w:szCs w:val="24"/>
        </w:rPr>
        <w:t xml:space="preserve">e would be the car </w:t>
      </w:r>
      <w:r w:rsidRPr="5A3DCF4D" w:rsidR="70B4741E">
        <w:rPr>
          <w:rFonts w:ascii="Century" w:hAnsi="Century"/>
          <w:sz w:val="24"/>
          <w:szCs w:val="24"/>
        </w:rPr>
        <w:t>f</w:t>
      </w:r>
      <w:r w:rsidRPr="5A3DCF4D" w:rsidR="0E8B97EC">
        <w:rPr>
          <w:rFonts w:ascii="Century" w:hAnsi="Century"/>
          <w:sz w:val="24"/>
          <w:szCs w:val="24"/>
        </w:rPr>
        <w:t xml:space="preserve">ollowing, </w:t>
      </w:r>
      <w:r w:rsidRPr="5A3DCF4D" w:rsidR="0E90648C">
        <w:rPr>
          <w:rFonts w:ascii="Century" w:hAnsi="Century"/>
          <w:sz w:val="24"/>
          <w:szCs w:val="24"/>
        </w:rPr>
        <w:t xml:space="preserve">behind. </w:t>
      </w:r>
      <w:r w:rsidRPr="5A3DCF4D" w:rsidR="727A3F7C">
        <w:rPr>
          <w:rFonts w:ascii="Century" w:hAnsi="Century"/>
          <w:sz w:val="24"/>
          <w:szCs w:val="24"/>
        </w:rPr>
        <w:t>I look over my left shoulder, just to prove my susp</w:t>
      </w:r>
      <w:r w:rsidRPr="5A3DCF4D" w:rsidR="1AE64C15">
        <w:rPr>
          <w:rFonts w:ascii="Century" w:hAnsi="Century"/>
          <w:sz w:val="24"/>
          <w:szCs w:val="24"/>
        </w:rPr>
        <w:t>icions</w:t>
      </w:r>
      <w:r w:rsidRPr="5A3DCF4D" w:rsidR="3B1FBBF4">
        <w:rPr>
          <w:rFonts w:ascii="Century" w:hAnsi="Century"/>
          <w:sz w:val="24"/>
          <w:szCs w:val="24"/>
        </w:rPr>
        <w:t xml:space="preserve"> correct. In </w:t>
      </w:r>
      <w:proofErr w:type="spellStart"/>
      <w:r w:rsidRPr="5A3DCF4D" w:rsidR="3B1FBBF4">
        <w:rPr>
          <w:rFonts w:ascii="Century" w:hAnsi="Century"/>
          <w:sz w:val="24"/>
          <w:szCs w:val="24"/>
        </w:rPr>
        <w:t>leu</w:t>
      </w:r>
      <w:proofErr w:type="spellEnd"/>
      <w:r w:rsidRPr="5A3DCF4D" w:rsidR="3B1FBBF4">
        <w:rPr>
          <w:rFonts w:ascii="Century" w:hAnsi="Century"/>
          <w:sz w:val="24"/>
          <w:szCs w:val="24"/>
        </w:rPr>
        <w:t xml:space="preserve"> of</w:t>
      </w:r>
      <w:r w:rsidRPr="5A3DCF4D" w:rsidR="05FB2772">
        <w:rPr>
          <w:rFonts w:ascii="Century" w:hAnsi="Century"/>
          <w:sz w:val="24"/>
          <w:szCs w:val="24"/>
        </w:rPr>
        <w:t xml:space="preserve">, an </w:t>
      </w:r>
      <w:r w:rsidRPr="5A3DCF4D" w:rsidR="6FFE630F">
        <w:rPr>
          <w:rFonts w:ascii="Century" w:hAnsi="Century"/>
          <w:sz w:val="24"/>
          <w:szCs w:val="24"/>
        </w:rPr>
        <w:t>im</w:t>
      </w:r>
      <w:r w:rsidRPr="5A3DCF4D" w:rsidR="05FB2772">
        <w:rPr>
          <w:rFonts w:ascii="Century" w:hAnsi="Century"/>
          <w:sz w:val="24"/>
          <w:szCs w:val="24"/>
        </w:rPr>
        <w:t xml:space="preserve">proper </w:t>
      </w:r>
      <w:r w:rsidRPr="5A3DCF4D" w:rsidR="208ACA31">
        <w:rPr>
          <w:rFonts w:ascii="Century" w:hAnsi="Century"/>
          <w:sz w:val="24"/>
          <w:szCs w:val="24"/>
        </w:rPr>
        <w:t>methodology. “I’ll just adjust</w:t>
      </w:r>
      <w:r w:rsidRPr="5A3DCF4D" w:rsidR="4D8A01D5">
        <w:rPr>
          <w:rFonts w:ascii="Century" w:hAnsi="Century"/>
          <w:sz w:val="24"/>
          <w:szCs w:val="24"/>
        </w:rPr>
        <w:t xml:space="preserve"> </w:t>
      </w:r>
      <w:r w:rsidRPr="5A3DCF4D" w:rsidR="1ABA5F05">
        <w:rPr>
          <w:rFonts w:ascii="Century" w:hAnsi="Century"/>
          <w:sz w:val="24"/>
          <w:szCs w:val="24"/>
        </w:rPr>
        <w:t>my</w:t>
      </w:r>
      <w:r w:rsidRPr="5A3DCF4D" w:rsidR="4D8A01D5">
        <w:rPr>
          <w:rFonts w:ascii="Century" w:hAnsi="Century"/>
          <w:sz w:val="24"/>
          <w:szCs w:val="24"/>
        </w:rPr>
        <w:t xml:space="preserve"> seat’s position</w:t>
      </w:r>
      <w:r w:rsidRPr="5A3DCF4D" w:rsidR="73026FCF">
        <w:rPr>
          <w:rFonts w:ascii="Century" w:hAnsi="Century"/>
          <w:sz w:val="24"/>
          <w:szCs w:val="24"/>
        </w:rPr>
        <w:t>ing</w:t>
      </w:r>
      <w:r w:rsidRPr="5A3DCF4D" w:rsidR="1F07F6F8">
        <w:rPr>
          <w:rFonts w:ascii="Century" w:hAnsi="Century"/>
          <w:sz w:val="24"/>
          <w:szCs w:val="24"/>
        </w:rPr>
        <w:t xml:space="preserve">, </w:t>
      </w:r>
      <w:r w:rsidRPr="5A3DCF4D" w:rsidR="7AD4BE47">
        <w:rPr>
          <w:rFonts w:ascii="Century" w:hAnsi="Century"/>
          <w:sz w:val="24"/>
          <w:szCs w:val="24"/>
        </w:rPr>
        <w:t>unless</w:t>
      </w:r>
      <w:r w:rsidRPr="5A3DCF4D" w:rsidR="5A3D7E89">
        <w:rPr>
          <w:rFonts w:ascii="Century" w:hAnsi="Century"/>
          <w:sz w:val="24"/>
          <w:szCs w:val="24"/>
        </w:rPr>
        <w:t>;</w:t>
      </w:r>
      <w:r w:rsidRPr="5A3DCF4D" w:rsidR="7AD4BE47">
        <w:rPr>
          <w:rFonts w:ascii="Century" w:hAnsi="Century"/>
          <w:sz w:val="24"/>
          <w:szCs w:val="24"/>
        </w:rPr>
        <w:t xml:space="preserve"> </w:t>
      </w:r>
      <w:r w:rsidRPr="5A3DCF4D" w:rsidR="72E83C4B">
        <w:rPr>
          <w:rFonts w:ascii="Century" w:hAnsi="Century"/>
          <w:sz w:val="24"/>
          <w:szCs w:val="24"/>
        </w:rPr>
        <w:t>albeit</w:t>
      </w:r>
      <w:r w:rsidRPr="5A3DCF4D" w:rsidR="1D789DBF">
        <w:rPr>
          <w:rFonts w:ascii="Century" w:hAnsi="Century"/>
          <w:sz w:val="24"/>
          <w:szCs w:val="24"/>
        </w:rPr>
        <w:t xml:space="preserve"> I’m sure I’ll</w:t>
      </w:r>
      <w:r w:rsidRPr="5A3DCF4D" w:rsidR="3B36F53D">
        <w:rPr>
          <w:rFonts w:ascii="Century" w:hAnsi="Century"/>
          <w:sz w:val="24"/>
          <w:szCs w:val="24"/>
        </w:rPr>
        <w:t xml:space="preserve"> need of</w:t>
      </w:r>
      <w:r w:rsidRPr="5A3DCF4D" w:rsidR="59867022">
        <w:rPr>
          <w:rFonts w:ascii="Century" w:hAnsi="Century"/>
          <w:sz w:val="24"/>
          <w:szCs w:val="24"/>
        </w:rPr>
        <w:t xml:space="preserve"> </w:t>
      </w:r>
      <w:r w:rsidRPr="5A3DCF4D" w:rsidR="03E32B24">
        <w:rPr>
          <w:rFonts w:ascii="Century" w:hAnsi="Century"/>
          <w:sz w:val="24"/>
          <w:szCs w:val="24"/>
        </w:rPr>
        <w:t xml:space="preserve">a </w:t>
      </w:r>
      <w:r w:rsidRPr="5A3DCF4D" w:rsidR="156C7991">
        <w:rPr>
          <w:rFonts w:ascii="Century" w:hAnsi="Century"/>
          <w:sz w:val="24"/>
          <w:szCs w:val="24"/>
        </w:rPr>
        <w:t>much-needed</w:t>
      </w:r>
      <w:r w:rsidRPr="5A3DCF4D" w:rsidR="593ECE70">
        <w:rPr>
          <w:rFonts w:ascii="Century" w:hAnsi="Century"/>
          <w:sz w:val="24"/>
          <w:szCs w:val="24"/>
        </w:rPr>
        <w:t>,</w:t>
      </w:r>
      <w:r w:rsidRPr="5A3DCF4D" w:rsidR="156C7991">
        <w:rPr>
          <w:rFonts w:ascii="Century" w:hAnsi="Century"/>
          <w:sz w:val="24"/>
          <w:szCs w:val="24"/>
        </w:rPr>
        <w:t xml:space="preserve"> reprieve</w:t>
      </w:r>
      <w:r w:rsidRPr="5A3DCF4D" w:rsidR="18F997E6">
        <w:rPr>
          <w:rFonts w:ascii="Century" w:hAnsi="Century"/>
          <w:sz w:val="24"/>
          <w:szCs w:val="24"/>
        </w:rPr>
        <w:t xml:space="preserve"> given the fact we didn’t sleep a wink last night. Far too much work to be done;</w:t>
      </w:r>
      <w:r w:rsidRPr="5A3DCF4D" w:rsidR="1F07F6F8">
        <w:rPr>
          <w:rFonts w:ascii="Century" w:hAnsi="Century"/>
          <w:sz w:val="24"/>
          <w:szCs w:val="24"/>
        </w:rPr>
        <w:t xml:space="preserve"> </w:t>
      </w:r>
      <w:r w:rsidRPr="5A3DCF4D" w:rsidR="51EB0495">
        <w:rPr>
          <w:rFonts w:ascii="Century" w:hAnsi="Century"/>
          <w:sz w:val="24"/>
          <w:szCs w:val="24"/>
        </w:rPr>
        <w:t xml:space="preserve">Nevertheless, </w:t>
      </w:r>
      <w:r w:rsidRPr="5A3DCF4D" w:rsidR="38BADE8A">
        <w:rPr>
          <w:rFonts w:ascii="Century" w:hAnsi="Century"/>
          <w:sz w:val="24"/>
          <w:szCs w:val="24"/>
        </w:rPr>
        <w:t>I’m</w:t>
      </w:r>
      <w:r w:rsidRPr="5A3DCF4D" w:rsidR="4D8A01D5">
        <w:rPr>
          <w:rFonts w:ascii="Century" w:hAnsi="Century"/>
          <w:sz w:val="24"/>
          <w:szCs w:val="24"/>
        </w:rPr>
        <w:t xml:space="preserve"> doing this, </w:t>
      </w:r>
      <w:r w:rsidRPr="5A3DCF4D" w:rsidR="6C6F3000">
        <w:rPr>
          <w:rFonts w:ascii="Century" w:hAnsi="Century"/>
          <w:sz w:val="24"/>
          <w:szCs w:val="24"/>
        </w:rPr>
        <w:t xml:space="preserve">so </w:t>
      </w:r>
      <w:r w:rsidRPr="5A3DCF4D" w:rsidR="4D8A01D5">
        <w:rPr>
          <w:rFonts w:ascii="Century" w:hAnsi="Century"/>
          <w:sz w:val="24"/>
          <w:szCs w:val="24"/>
        </w:rPr>
        <w:t>I</w:t>
      </w:r>
      <w:r w:rsidRPr="5A3DCF4D" w:rsidR="6DC19C1A">
        <w:rPr>
          <w:rFonts w:ascii="Century" w:hAnsi="Century"/>
          <w:sz w:val="24"/>
          <w:szCs w:val="24"/>
        </w:rPr>
        <w:t xml:space="preserve"> c</w:t>
      </w:r>
      <w:r w:rsidRPr="5A3DCF4D" w:rsidR="72BF7B2D">
        <w:rPr>
          <w:rFonts w:ascii="Century" w:hAnsi="Century"/>
          <w:sz w:val="24"/>
          <w:szCs w:val="24"/>
        </w:rPr>
        <w:t>ould</w:t>
      </w:r>
      <w:r w:rsidRPr="5A3DCF4D" w:rsidR="6FA2D496">
        <w:rPr>
          <w:rFonts w:ascii="Century" w:hAnsi="Century"/>
          <w:sz w:val="24"/>
          <w:szCs w:val="24"/>
        </w:rPr>
        <w:t xml:space="preserve"> effectively</w:t>
      </w:r>
      <w:r w:rsidRPr="5A3DCF4D" w:rsidR="72BF7B2D">
        <w:rPr>
          <w:rFonts w:ascii="Century" w:hAnsi="Century"/>
          <w:sz w:val="24"/>
          <w:szCs w:val="24"/>
        </w:rPr>
        <w:t xml:space="preserve"> </w:t>
      </w:r>
      <w:r w:rsidRPr="5A3DCF4D" w:rsidR="5A620AEB">
        <w:rPr>
          <w:rFonts w:ascii="Century" w:hAnsi="Century"/>
          <w:sz w:val="24"/>
          <w:szCs w:val="24"/>
        </w:rPr>
        <w:t>retrieve</w:t>
      </w:r>
      <w:r w:rsidRPr="5A3DCF4D" w:rsidR="72BF7B2D">
        <w:rPr>
          <w:rFonts w:ascii="Century" w:hAnsi="Century"/>
          <w:sz w:val="24"/>
          <w:szCs w:val="24"/>
        </w:rPr>
        <w:t xml:space="preserve"> </w:t>
      </w:r>
      <w:r w:rsidRPr="5A3DCF4D" w:rsidR="1E8DBB4B">
        <w:rPr>
          <w:rFonts w:ascii="Century" w:hAnsi="Century"/>
          <w:sz w:val="24"/>
          <w:szCs w:val="24"/>
        </w:rPr>
        <w:t>all</w:t>
      </w:r>
      <w:r w:rsidRPr="5A3DCF4D" w:rsidR="4521F611">
        <w:rPr>
          <w:rFonts w:ascii="Century" w:hAnsi="Century"/>
          <w:sz w:val="24"/>
          <w:szCs w:val="24"/>
        </w:rPr>
        <w:t xml:space="preserve"> my</w:t>
      </w:r>
      <w:r w:rsidRPr="5A3DCF4D" w:rsidR="20DF2C33">
        <w:rPr>
          <w:rFonts w:ascii="Century" w:hAnsi="Century"/>
          <w:sz w:val="24"/>
          <w:szCs w:val="24"/>
        </w:rPr>
        <w:t xml:space="preserve"> </w:t>
      </w:r>
      <w:r w:rsidRPr="5A3DCF4D" w:rsidR="4EBDCE3D">
        <w:rPr>
          <w:rFonts w:ascii="Century" w:hAnsi="Century"/>
          <w:sz w:val="24"/>
          <w:szCs w:val="24"/>
        </w:rPr>
        <w:t>belongings</w:t>
      </w:r>
      <w:r w:rsidRPr="5A3DCF4D" w:rsidR="41B1E471">
        <w:rPr>
          <w:rFonts w:ascii="Century" w:hAnsi="Century"/>
          <w:sz w:val="24"/>
          <w:szCs w:val="24"/>
        </w:rPr>
        <w:t>.</w:t>
      </w:r>
      <w:r w:rsidRPr="5A3DCF4D" w:rsidR="2899806D">
        <w:rPr>
          <w:rFonts w:ascii="Century" w:hAnsi="Century"/>
          <w:sz w:val="24"/>
          <w:szCs w:val="24"/>
        </w:rPr>
        <w:t xml:space="preserve"> </w:t>
      </w:r>
      <w:r w:rsidRPr="5A3DCF4D" w:rsidR="20DF2C33">
        <w:rPr>
          <w:rFonts w:ascii="Century" w:hAnsi="Century"/>
          <w:sz w:val="24"/>
          <w:szCs w:val="24"/>
        </w:rPr>
        <w:t xml:space="preserve"> </w:t>
      </w:r>
      <w:r w:rsidRPr="5A3DCF4D" w:rsidR="531E3651">
        <w:rPr>
          <w:rFonts w:ascii="Century" w:hAnsi="Century"/>
          <w:sz w:val="24"/>
          <w:szCs w:val="24"/>
        </w:rPr>
        <w:t>As I assuredly pat myself on the back, d</w:t>
      </w:r>
      <w:r w:rsidRPr="5A3DCF4D" w:rsidR="20DF2C33">
        <w:rPr>
          <w:rFonts w:ascii="Century" w:hAnsi="Century"/>
          <w:sz w:val="24"/>
          <w:szCs w:val="24"/>
        </w:rPr>
        <w:t>ecid</w:t>
      </w:r>
      <w:r w:rsidRPr="5A3DCF4D" w:rsidR="3DBF77B8">
        <w:rPr>
          <w:rFonts w:ascii="Century" w:hAnsi="Century"/>
          <w:sz w:val="24"/>
          <w:szCs w:val="24"/>
        </w:rPr>
        <w:t>edl</w:t>
      </w:r>
      <w:r w:rsidRPr="5A3DCF4D" w:rsidR="5BDE79DE">
        <w:rPr>
          <w:rFonts w:ascii="Century" w:hAnsi="Century"/>
          <w:sz w:val="24"/>
          <w:szCs w:val="24"/>
        </w:rPr>
        <w:t>y; noneth</w:t>
      </w:r>
      <w:r w:rsidRPr="5A3DCF4D" w:rsidR="6C58C1E7">
        <w:rPr>
          <w:rFonts w:ascii="Century" w:hAnsi="Century"/>
          <w:sz w:val="24"/>
          <w:szCs w:val="24"/>
        </w:rPr>
        <w:t>e</w:t>
      </w:r>
      <w:r w:rsidRPr="5A3DCF4D" w:rsidR="5BDE79DE">
        <w:rPr>
          <w:rFonts w:ascii="Century" w:hAnsi="Century"/>
          <w:sz w:val="24"/>
          <w:szCs w:val="24"/>
        </w:rPr>
        <w:t>less,</w:t>
      </w:r>
      <w:r w:rsidRPr="5A3DCF4D" w:rsidR="6DC19C1A">
        <w:rPr>
          <w:rFonts w:ascii="Century" w:hAnsi="Century"/>
          <w:sz w:val="24"/>
          <w:szCs w:val="24"/>
        </w:rPr>
        <w:t xml:space="preserve"> </w:t>
      </w:r>
      <w:r w:rsidRPr="5A3DCF4D" w:rsidR="45F3F6E2">
        <w:rPr>
          <w:rFonts w:ascii="Century" w:hAnsi="Century"/>
          <w:sz w:val="24"/>
          <w:szCs w:val="24"/>
        </w:rPr>
        <w:t xml:space="preserve">I </w:t>
      </w:r>
      <w:r w:rsidRPr="5A3DCF4D" w:rsidR="28B53848">
        <w:rPr>
          <w:rFonts w:ascii="Century" w:hAnsi="Century"/>
          <w:sz w:val="24"/>
          <w:szCs w:val="24"/>
        </w:rPr>
        <w:t>leav</w:t>
      </w:r>
      <w:r w:rsidRPr="5A3DCF4D" w:rsidR="49290304">
        <w:rPr>
          <w:rFonts w:ascii="Century" w:hAnsi="Century"/>
          <w:sz w:val="24"/>
          <w:szCs w:val="24"/>
        </w:rPr>
        <w:t xml:space="preserve">e </w:t>
      </w:r>
      <w:r w:rsidRPr="5A3DCF4D" w:rsidR="2A8963B1">
        <w:rPr>
          <w:rFonts w:ascii="Century" w:hAnsi="Century"/>
          <w:sz w:val="24"/>
          <w:szCs w:val="24"/>
        </w:rPr>
        <w:t>all</w:t>
      </w:r>
      <w:r w:rsidRPr="5A3DCF4D" w:rsidR="1BE3C4AE">
        <w:rPr>
          <w:rFonts w:ascii="Century" w:hAnsi="Century"/>
          <w:sz w:val="24"/>
          <w:szCs w:val="24"/>
        </w:rPr>
        <w:t xml:space="preserve"> my previously</w:t>
      </w:r>
      <w:r w:rsidRPr="5A3DCF4D" w:rsidR="78A08587">
        <w:rPr>
          <w:rFonts w:ascii="Century" w:hAnsi="Century"/>
          <w:sz w:val="24"/>
          <w:szCs w:val="24"/>
        </w:rPr>
        <w:t xml:space="preserve"> formatted paperwork, in the glove-compartment; as</w:t>
      </w:r>
      <w:r w:rsidRPr="5A3DCF4D" w:rsidR="436C9D97">
        <w:rPr>
          <w:rFonts w:ascii="Century" w:hAnsi="Century"/>
          <w:sz w:val="24"/>
          <w:szCs w:val="24"/>
        </w:rPr>
        <w:t xml:space="preserve"> </w:t>
      </w:r>
      <w:r w:rsidRPr="5A3DCF4D" w:rsidR="78A08587">
        <w:rPr>
          <w:rFonts w:ascii="Century" w:hAnsi="Century"/>
          <w:sz w:val="24"/>
          <w:szCs w:val="24"/>
        </w:rPr>
        <w:t>I’m sur</w:t>
      </w:r>
      <w:r w:rsidRPr="5A3DCF4D" w:rsidR="71188EDA">
        <w:rPr>
          <w:rFonts w:ascii="Century" w:hAnsi="Century"/>
          <w:sz w:val="24"/>
          <w:szCs w:val="24"/>
        </w:rPr>
        <w:t xml:space="preserve">e, </w:t>
      </w:r>
      <w:r w:rsidRPr="5A3DCF4D" w:rsidR="78A08587">
        <w:rPr>
          <w:rFonts w:ascii="Century" w:hAnsi="Century"/>
          <w:sz w:val="24"/>
          <w:szCs w:val="24"/>
        </w:rPr>
        <w:t>this wasn’t the first</w:t>
      </w:r>
      <w:r w:rsidRPr="5A3DCF4D" w:rsidR="28D887B5">
        <w:rPr>
          <w:rFonts w:ascii="Century" w:hAnsi="Century"/>
          <w:sz w:val="24"/>
          <w:szCs w:val="24"/>
        </w:rPr>
        <w:t>-</w:t>
      </w:r>
      <w:r w:rsidRPr="5A3DCF4D" w:rsidR="78A08587">
        <w:rPr>
          <w:rFonts w:ascii="Century" w:hAnsi="Century"/>
          <w:sz w:val="24"/>
          <w:szCs w:val="24"/>
        </w:rPr>
        <w:t xml:space="preserve">time I’d </w:t>
      </w:r>
      <w:r w:rsidRPr="5A3DCF4D" w:rsidR="282B819D">
        <w:rPr>
          <w:rFonts w:ascii="Century" w:hAnsi="Century"/>
          <w:sz w:val="24"/>
          <w:szCs w:val="24"/>
        </w:rPr>
        <w:t xml:space="preserve">be </w:t>
      </w:r>
      <w:r w:rsidRPr="5A3DCF4D" w:rsidR="78A08587">
        <w:rPr>
          <w:rFonts w:ascii="Century" w:hAnsi="Century"/>
          <w:sz w:val="24"/>
          <w:szCs w:val="24"/>
        </w:rPr>
        <w:t>need</w:t>
      </w:r>
      <w:r w:rsidRPr="5A3DCF4D" w:rsidR="30259C0A">
        <w:rPr>
          <w:rFonts w:ascii="Century" w:hAnsi="Century"/>
          <w:sz w:val="24"/>
          <w:szCs w:val="24"/>
        </w:rPr>
        <w:t>ing</w:t>
      </w:r>
      <w:r w:rsidRPr="5A3DCF4D" w:rsidR="78A08587">
        <w:rPr>
          <w:rFonts w:ascii="Century" w:hAnsi="Century"/>
          <w:sz w:val="24"/>
          <w:szCs w:val="24"/>
        </w:rPr>
        <w:t xml:space="preserve"> </w:t>
      </w:r>
      <w:r w:rsidRPr="5A3DCF4D" w:rsidR="34E4C669">
        <w:rPr>
          <w:rFonts w:ascii="Century" w:hAnsi="Century"/>
          <w:sz w:val="24"/>
          <w:szCs w:val="24"/>
        </w:rPr>
        <w:t>them</w:t>
      </w:r>
      <w:r w:rsidRPr="5A3DCF4D" w:rsidR="15576CAB">
        <w:rPr>
          <w:rFonts w:ascii="Century" w:hAnsi="Century"/>
          <w:i/>
          <w:iCs/>
          <w:sz w:val="24"/>
          <w:szCs w:val="24"/>
        </w:rPr>
        <w:t>, again</w:t>
      </w:r>
      <w:r w:rsidRPr="5A3DCF4D" w:rsidR="49A17EB4">
        <w:rPr>
          <w:rFonts w:ascii="Century" w:hAnsi="Century"/>
          <w:i/>
          <w:iCs/>
          <w:sz w:val="24"/>
          <w:szCs w:val="24"/>
        </w:rPr>
        <w:t>.</w:t>
      </w:r>
      <w:r w:rsidRPr="5A3DCF4D" w:rsidR="147F3107">
        <w:rPr>
          <w:rFonts w:ascii="Century" w:hAnsi="Century"/>
          <w:i/>
          <w:iCs/>
          <w:sz w:val="24"/>
          <w:szCs w:val="24"/>
        </w:rPr>
        <w:t xml:space="preserve"> </w:t>
      </w:r>
      <w:r w:rsidRPr="5A3DCF4D" w:rsidR="147F3107">
        <w:rPr>
          <w:rFonts w:ascii="Century" w:hAnsi="Century"/>
          <w:sz w:val="24"/>
          <w:szCs w:val="24"/>
        </w:rPr>
        <w:t>How do I</w:t>
      </w:r>
      <w:r w:rsidRPr="5A3DCF4D" w:rsidR="34E4C669">
        <w:rPr>
          <w:rFonts w:ascii="Century" w:hAnsi="Century"/>
          <w:i/>
          <w:iCs/>
          <w:sz w:val="24"/>
          <w:szCs w:val="24"/>
        </w:rPr>
        <w:t xml:space="preserve"> </w:t>
      </w:r>
      <w:r w:rsidRPr="5A3DCF4D" w:rsidR="7591AA85">
        <w:rPr>
          <w:rFonts w:ascii="Century" w:hAnsi="Century"/>
          <w:sz w:val="24"/>
          <w:szCs w:val="24"/>
        </w:rPr>
        <w:t>E</w:t>
      </w:r>
      <w:r w:rsidRPr="5A3DCF4D" w:rsidR="34E4C669">
        <w:rPr>
          <w:rFonts w:ascii="Century" w:hAnsi="Century"/>
          <w:sz w:val="24"/>
          <w:szCs w:val="24"/>
        </w:rPr>
        <w:t>ffectively</w:t>
      </w:r>
      <w:r w:rsidRPr="5A3DCF4D" w:rsidR="500AB8D2">
        <w:rPr>
          <w:rFonts w:ascii="Century" w:hAnsi="Century"/>
          <w:sz w:val="24"/>
          <w:szCs w:val="24"/>
        </w:rPr>
        <w:t>;</w:t>
      </w:r>
      <w:r w:rsidRPr="5A3DCF4D" w:rsidR="09E54C66">
        <w:rPr>
          <w:rFonts w:ascii="Century" w:hAnsi="Century"/>
          <w:sz w:val="24"/>
          <w:szCs w:val="24"/>
        </w:rPr>
        <w:t xml:space="preserve"> without,</w:t>
      </w:r>
      <w:r w:rsidRPr="5A3DCF4D" w:rsidR="34E4C669">
        <w:rPr>
          <w:rFonts w:ascii="Century" w:hAnsi="Century"/>
          <w:sz w:val="24"/>
          <w:szCs w:val="24"/>
        </w:rPr>
        <w:t xml:space="preserve"> creating a </w:t>
      </w:r>
      <w:r w:rsidRPr="5A3DCF4D" w:rsidR="7399D076">
        <w:rPr>
          <w:rFonts w:ascii="Century" w:hAnsi="Century"/>
          <w:sz w:val="24"/>
          <w:szCs w:val="24"/>
        </w:rPr>
        <w:t>weird form or facial expression</w:t>
      </w:r>
      <w:r w:rsidRPr="5A3DCF4D" w:rsidR="5215AFF1">
        <w:rPr>
          <w:rFonts w:ascii="Century" w:hAnsi="Century"/>
          <w:sz w:val="24"/>
          <w:szCs w:val="24"/>
        </w:rPr>
        <w:t xml:space="preserve">, check beneath my chair to be sure the </w:t>
      </w:r>
      <w:r w:rsidRPr="5A3DCF4D" w:rsidR="5215AFF1">
        <w:rPr>
          <w:rFonts w:ascii="Century" w:hAnsi="Century"/>
          <w:i/>
          <w:iCs/>
          <w:sz w:val="24"/>
          <w:szCs w:val="24"/>
        </w:rPr>
        <w:t>index</w:t>
      </w:r>
      <w:r w:rsidRPr="5A3DCF4D" w:rsidR="5215AFF1">
        <w:rPr>
          <w:rFonts w:ascii="Century" w:hAnsi="Century"/>
          <w:sz w:val="24"/>
          <w:szCs w:val="24"/>
        </w:rPr>
        <w:t xml:space="preserve"> was right where I left it.</w:t>
      </w:r>
      <w:r w:rsidRPr="5A3DCF4D" w:rsidR="34E4C669">
        <w:rPr>
          <w:rFonts w:ascii="Century" w:hAnsi="Century"/>
          <w:sz w:val="24"/>
          <w:szCs w:val="24"/>
        </w:rPr>
        <w:t xml:space="preserve"> </w:t>
      </w:r>
      <w:r w:rsidRPr="5A3DCF4D" w:rsidR="21FBFA30">
        <w:rPr>
          <w:rFonts w:ascii="Century" w:hAnsi="Century"/>
          <w:sz w:val="24"/>
          <w:szCs w:val="24"/>
        </w:rPr>
        <w:t>W</w:t>
      </w:r>
      <w:r w:rsidRPr="5A3DCF4D" w:rsidR="34E4C669">
        <w:rPr>
          <w:rFonts w:ascii="Century" w:hAnsi="Century"/>
          <w:sz w:val="24"/>
          <w:szCs w:val="24"/>
        </w:rPr>
        <w:t xml:space="preserve">hile </w:t>
      </w:r>
      <w:r w:rsidRPr="5A3DCF4D" w:rsidR="20F49E8C">
        <w:rPr>
          <w:rFonts w:ascii="Century" w:hAnsi="Century"/>
          <w:sz w:val="24"/>
          <w:szCs w:val="24"/>
        </w:rPr>
        <w:t>simultaneously;</w:t>
      </w:r>
      <w:r w:rsidRPr="5A3DCF4D" w:rsidR="7DAED088">
        <w:rPr>
          <w:rFonts w:ascii="Century" w:hAnsi="Century"/>
          <w:sz w:val="24"/>
          <w:szCs w:val="24"/>
        </w:rPr>
        <w:t xml:space="preserve"> as a precautionary</w:t>
      </w:r>
      <w:r w:rsidRPr="5A3DCF4D" w:rsidR="737C79C8">
        <w:rPr>
          <w:rFonts w:ascii="Century" w:hAnsi="Century"/>
          <w:sz w:val="24"/>
          <w:szCs w:val="24"/>
        </w:rPr>
        <w:t>,</w:t>
      </w:r>
      <w:r w:rsidRPr="5A3DCF4D" w:rsidR="7DAED088">
        <w:rPr>
          <w:rFonts w:ascii="Century" w:hAnsi="Century"/>
          <w:sz w:val="24"/>
          <w:szCs w:val="24"/>
        </w:rPr>
        <w:t xml:space="preserve"> measure</w:t>
      </w:r>
      <w:r w:rsidRPr="5A3DCF4D" w:rsidR="22127427">
        <w:rPr>
          <w:rFonts w:ascii="Century" w:hAnsi="Century"/>
          <w:sz w:val="24"/>
          <w:szCs w:val="24"/>
        </w:rPr>
        <w:t xml:space="preserve"> </w:t>
      </w:r>
      <w:r w:rsidRPr="5A3DCF4D" w:rsidR="400B8397">
        <w:rPr>
          <w:rFonts w:ascii="Century" w:hAnsi="Century"/>
          <w:sz w:val="24"/>
          <w:szCs w:val="24"/>
        </w:rPr>
        <w:t>of course</w:t>
      </w:r>
      <w:r w:rsidRPr="5A3DCF4D" w:rsidR="68E7A9C9">
        <w:rPr>
          <w:rFonts w:ascii="Century" w:hAnsi="Century"/>
          <w:sz w:val="24"/>
          <w:szCs w:val="24"/>
        </w:rPr>
        <w:t xml:space="preserve"> </w:t>
      </w:r>
      <w:r w:rsidRPr="5A3DCF4D" w:rsidR="2CC9CFBE">
        <w:rPr>
          <w:rFonts w:ascii="Century" w:hAnsi="Century"/>
          <w:sz w:val="24"/>
          <w:szCs w:val="24"/>
        </w:rPr>
        <w:t>because “</w:t>
      </w:r>
      <w:r w:rsidRPr="5A3DCF4D" w:rsidR="60C51C9D">
        <w:rPr>
          <w:rFonts w:ascii="Century" w:hAnsi="Century"/>
          <w:sz w:val="24"/>
          <w:szCs w:val="24"/>
        </w:rPr>
        <w:t>God</w:t>
      </w:r>
      <w:r w:rsidRPr="5A3DCF4D" w:rsidR="68E7A9C9">
        <w:rPr>
          <w:rFonts w:ascii="Century" w:hAnsi="Century"/>
          <w:sz w:val="24"/>
          <w:szCs w:val="24"/>
        </w:rPr>
        <w:t xml:space="preserve">-forbid </w:t>
      </w:r>
      <w:r w:rsidRPr="5A3DCF4D" w:rsidR="6DC19C1A">
        <w:rPr>
          <w:rFonts w:ascii="Century" w:hAnsi="Century"/>
          <w:sz w:val="24"/>
          <w:szCs w:val="24"/>
        </w:rPr>
        <w:t>a</w:t>
      </w:r>
      <w:r w:rsidRPr="5A3DCF4D" w:rsidR="688DAC1C">
        <w:rPr>
          <w:rFonts w:ascii="Century" w:hAnsi="Century"/>
          <w:sz w:val="24"/>
          <w:szCs w:val="24"/>
        </w:rPr>
        <w:t>,</w:t>
      </w:r>
      <w:r w:rsidRPr="5A3DCF4D" w:rsidR="1C23CA89">
        <w:rPr>
          <w:rFonts w:ascii="Century" w:hAnsi="Century"/>
          <w:sz w:val="24"/>
          <w:szCs w:val="24"/>
        </w:rPr>
        <w:t xml:space="preserve"> </w:t>
      </w:r>
      <w:r w:rsidRPr="5A3DCF4D" w:rsidR="2BE9A6AF">
        <w:rPr>
          <w:rFonts w:ascii="Century" w:hAnsi="Century"/>
          <w:sz w:val="24"/>
          <w:szCs w:val="24"/>
        </w:rPr>
        <w:t xml:space="preserve">band of </w:t>
      </w:r>
      <w:r w:rsidRPr="5A3DCF4D" w:rsidR="1C23CA89">
        <w:rPr>
          <w:rFonts w:ascii="Century" w:hAnsi="Century"/>
          <w:sz w:val="24"/>
          <w:szCs w:val="24"/>
        </w:rPr>
        <w:t>th</w:t>
      </w:r>
      <w:r w:rsidRPr="5A3DCF4D" w:rsidR="29D8D9FA">
        <w:rPr>
          <w:rFonts w:ascii="Century" w:hAnsi="Century"/>
          <w:sz w:val="24"/>
          <w:szCs w:val="24"/>
        </w:rPr>
        <w:t>ie</w:t>
      </w:r>
      <w:r w:rsidRPr="5A3DCF4D" w:rsidR="7E0FBA12">
        <w:rPr>
          <w:rFonts w:ascii="Century" w:hAnsi="Century"/>
          <w:sz w:val="24"/>
          <w:szCs w:val="24"/>
        </w:rPr>
        <w:t>ves</w:t>
      </w:r>
      <w:r w:rsidRPr="5A3DCF4D" w:rsidR="4C89607A">
        <w:rPr>
          <w:rFonts w:ascii="Century" w:hAnsi="Century"/>
          <w:sz w:val="24"/>
          <w:szCs w:val="24"/>
        </w:rPr>
        <w:t>,</w:t>
      </w:r>
      <w:r w:rsidRPr="5A3DCF4D" w:rsidR="46CE63CE">
        <w:rPr>
          <w:rFonts w:ascii="Century" w:hAnsi="Century"/>
          <w:sz w:val="24"/>
          <w:szCs w:val="24"/>
        </w:rPr>
        <w:t xml:space="preserve"> </w:t>
      </w:r>
      <w:r w:rsidRPr="5A3DCF4D" w:rsidR="1D890A2E">
        <w:rPr>
          <w:rFonts w:ascii="Century" w:hAnsi="Century"/>
          <w:sz w:val="24"/>
          <w:szCs w:val="24"/>
        </w:rPr>
        <w:t xml:space="preserve">or my </w:t>
      </w:r>
      <w:r w:rsidRPr="5A3DCF4D" w:rsidR="46CE63CE">
        <w:rPr>
          <w:rFonts w:ascii="Century" w:hAnsi="Century"/>
          <w:sz w:val="24"/>
          <w:szCs w:val="24"/>
        </w:rPr>
        <w:t>family</w:t>
      </w:r>
      <w:r w:rsidRPr="5A3DCF4D" w:rsidR="17A1A3EC">
        <w:rPr>
          <w:rFonts w:ascii="Century" w:hAnsi="Century"/>
          <w:sz w:val="24"/>
          <w:szCs w:val="24"/>
        </w:rPr>
        <w:t>,</w:t>
      </w:r>
      <w:r w:rsidRPr="5A3DCF4D" w:rsidR="558ADC94">
        <w:rPr>
          <w:rFonts w:ascii="Century" w:hAnsi="Century"/>
          <w:sz w:val="24"/>
          <w:szCs w:val="24"/>
        </w:rPr>
        <w:t xml:space="preserve"> or</w:t>
      </w:r>
      <w:r w:rsidRPr="5A3DCF4D" w:rsidR="43687BBF">
        <w:rPr>
          <w:rFonts w:ascii="Century" w:hAnsi="Century"/>
          <w:sz w:val="24"/>
          <w:szCs w:val="24"/>
        </w:rPr>
        <w:t xml:space="preserve"> even close-</w:t>
      </w:r>
      <w:r w:rsidRPr="5A3DCF4D" w:rsidR="1C23CA89">
        <w:rPr>
          <w:rFonts w:ascii="Century" w:hAnsi="Century"/>
          <w:sz w:val="24"/>
          <w:szCs w:val="24"/>
        </w:rPr>
        <w:t>friend</w:t>
      </w:r>
      <w:r w:rsidRPr="5A3DCF4D" w:rsidR="3219E631">
        <w:rPr>
          <w:rFonts w:ascii="Century" w:hAnsi="Century"/>
          <w:sz w:val="24"/>
          <w:szCs w:val="24"/>
        </w:rPr>
        <w:t>s</w:t>
      </w:r>
      <w:r w:rsidRPr="5A3DCF4D" w:rsidR="54DA1A1C">
        <w:rPr>
          <w:rFonts w:ascii="Century" w:hAnsi="Century"/>
          <w:sz w:val="24"/>
          <w:szCs w:val="24"/>
        </w:rPr>
        <w:t>...I mean</w:t>
      </w:r>
      <w:r w:rsidRPr="5A3DCF4D" w:rsidR="0AE38CBC">
        <w:rPr>
          <w:rFonts w:ascii="Century" w:hAnsi="Century"/>
          <w:sz w:val="24"/>
          <w:szCs w:val="24"/>
        </w:rPr>
        <w:t>, technically</w:t>
      </w:r>
      <w:r w:rsidRPr="5A3DCF4D" w:rsidR="54DA1A1C">
        <w:rPr>
          <w:rFonts w:ascii="Century" w:hAnsi="Century"/>
          <w:sz w:val="24"/>
          <w:szCs w:val="24"/>
        </w:rPr>
        <w:t xml:space="preserve"> anyone</w:t>
      </w:r>
      <w:r w:rsidRPr="5A3DCF4D" w:rsidR="354C9626">
        <w:rPr>
          <w:rFonts w:ascii="Century" w:hAnsi="Century"/>
          <w:sz w:val="24"/>
          <w:szCs w:val="24"/>
        </w:rPr>
        <w:t xml:space="preserve"> </w:t>
      </w:r>
      <w:r w:rsidRPr="5A3DCF4D" w:rsidR="29F17212">
        <w:rPr>
          <w:rFonts w:ascii="Century" w:hAnsi="Century"/>
          <w:sz w:val="24"/>
          <w:szCs w:val="24"/>
        </w:rPr>
        <w:t>could and for all-I-know; may very well, just as might have d</w:t>
      </w:r>
      <w:r w:rsidRPr="5A3DCF4D" w:rsidR="640DED0C">
        <w:rPr>
          <w:rFonts w:ascii="Century" w:hAnsi="Century"/>
          <w:sz w:val="24"/>
          <w:szCs w:val="24"/>
        </w:rPr>
        <w:t>one so...</w:t>
      </w:r>
      <w:r w:rsidRPr="5A3DCF4D" w:rsidR="640DED0C">
        <w:rPr>
          <w:rFonts w:ascii="Century" w:hAnsi="Century"/>
          <w:i/>
          <w:iCs/>
          <w:sz w:val="24"/>
          <w:szCs w:val="24"/>
        </w:rPr>
        <w:t>technically.</w:t>
      </w:r>
      <w:r w:rsidRPr="5A3DCF4D" w:rsidR="4938C5CB">
        <w:rPr>
          <w:rFonts w:ascii="Century" w:hAnsi="Century"/>
          <w:sz w:val="24"/>
          <w:szCs w:val="24"/>
        </w:rPr>
        <w:t xml:space="preserve"> </w:t>
      </w:r>
      <w:r w:rsidRPr="5A3DCF4D" w:rsidR="41692EF5">
        <w:rPr>
          <w:rFonts w:ascii="Century" w:hAnsi="Century"/>
          <w:sz w:val="24"/>
          <w:szCs w:val="24"/>
        </w:rPr>
        <w:t>So</w:t>
      </w:r>
      <w:r w:rsidRPr="5A3DCF4D" w:rsidR="6A8DB95B">
        <w:rPr>
          <w:rFonts w:ascii="Century" w:hAnsi="Century"/>
          <w:sz w:val="24"/>
          <w:szCs w:val="24"/>
        </w:rPr>
        <w:t>,</w:t>
      </w:r>
      <w:r w:rsidRPr="5A3DCF4D" w:rsidR="41692EF5">
        <w:rPr>
          <w:rFonts w:ascii="Century" w:hAnsi="Century"/>
          <w:sz w:val="24"/>
          <w:szCs w:val="24"/>
        </w:rPr>
        <w:t xml:space="preserve"> as I went to t</w:t>
      </w:r>
      <w:r w:rsidRPr="5A3DCF4D" w:rsidR="4938C5CB">
        <w:rPr>
          <w:rFonts w:ascii="Century" w:hAnsi="Century"/>
          <w:sz w:val="24"/>
          <w:szCs w:val="24"/>
        </w:rPr>
        <w:t>ake th</w:t>
      </w:r>
      <w:r w:rsidRPr="5A3DCF4D" w:rsidR="687E19DC">
        <w:rPr>
          <w:rFonts w:ascii="Century" w:hAnsi="Century"/>
          <w:sz w:val="24"/>
          <w:szCs w:val="24"/>
        </w:rPr>
        <w:t>at old school</w:t>
      </w:r>
      <w:r w:rsidRPr="5A3DCF4D" w:rsidR="79198E3B">
        <w:rPr>
          <w:rFonts w:ascii="Century" w:hAnsi="Century"/>
          <w:sz w:val="24"/>
          <w:szCs w:val="24"/>
        </w:rPr>
        <w:t>, appropriately named</w:t>
      </w:r>
      <w:r w:rsidRPr="5A3DCF4D" w:rsidR="687E19DC">
        <w:rPr>
          <w:rFonts w:ascii="Century" w:hAnsi="Century"/>
          <w:sz w:val="24"/>
          <w:szCs w:val="24"/>
        </w:rPr>
        <w:t xml:space="preserve"> looking “</w:t>
      </w:r>
      <w:r w:rsidRPr="5A3DCF4D" w:rsidR="6C9EF6FA">
        <w:rPr>
          <w:rFonts w:ascii="Century" w:hAnsi="Century"/>
          <w:sz w:val="24"/>
          <w:szCs w:val="24"/>
        </w:rPr>
        <w:t>textbook</w:t>
      </w:r>
      <w:r w:rsidRPr="5A3DCF4D" w:rsidR="687E19DC">
        <w:rPr>
          <w:rFonts w:ascii="Century" w:hAnsi="Century"/>
          <w:sz w:val="24"/>
          <w:szCs w:val="24"/>
        </w:rPr>
        <w:t>"</w:t>
      </w:r>
      <w:r w:rsidRPr="5A3DCF4D" w:rsidR="1B0B8F68">
        <w:rPr>
          <w:rFonts w:ascii="Century" w:hAnsi="Century"/>
          <w:sz w:val="24"/>
          <w:szCs w:val="24"/>
        </w:rPr>
        <w:t>,</w:t>
      </w:r>
      <w:r w:rsidRPr="5A3DCF4D" w:rsidR="4938C5CB">
        <w:rPr>
          <w:rFonts w:ascii="Century" w:hAnsi="Century"/>
          <w:sz w:val="24"/>
          <w:szCs w:val="24"/>
        </w:rPr>
        <w:t xml:space="preserve"> </w:t>
      </w:r>
      <w:r w:rsidRPr="5A3DCF4D" w:rsidR="3E6F05AE">
        <w:rPr>
          <w:rFonts w:ascii="Century" w:hAnsi="Century"/>
          <w:sz w:val="24"/>
          <w:szCs w:val="24"/>
        </w:rPr>
        <w:t xml:space="preserve">my </w:t>
      </w:r>
      <w:r w:rsidRPr="5A3DCF4D" w:rsidR="15175345">
        <w:rPr>
          <w:rFonts w:ascii="Century" w:hAnsi="Century"/>
          <w:sz w:val="24"/>
          <w:szCs w:val="24"/>
        </w:rPr>
        <w:t>old man</w:t>
      </w:r>
      <w:r w:rsidRPr="5A3DCF4D" w:rsidR="1B48D8DC">
        <w:rPr>
          <w:rFonts w:ascii="Century" w:hAnsi="Century"/>
          <w:sz w:val="24"/>
          <w:szCs w:val="24"/>
        </w:rPr>
        <w:t xml:space="preserve"> had</w:t>
      </w:r>
      <w:r w:rsidRPr="5A3DCF4D" w:rsidR="3E6F05AE">
        <w:rPr>
          <w:rFonts w:ascii="Century" w:hAnsi="Century"/>
          <w:sz w:val="24"/>
          <w:szCs w:val="24"/>
        </w:rPr>
        <w:t xml:space="preserve"> </w:t>
      </w:r>
      <w:r w:rsidRPr="5A3DCF4D" w:rsidR="745909D2">
        <w:rPr>
          <w:rFonts w:ascii="Century" w:hAnsi="Century"/>
          <w:sz w:val="24"/>
          <w:szCs w:val="24"/>
        </w:rPr>
        <w:t xml:space="preserve">the </w:t>
      </w:r>
      <w:r w:rsidRPr="5A3DCF4D" w:rsidR="3E6F05AE">
        <w:rPr>
          <w:rFonts w:ascii="Century" w:hAnsi="Century"/>
          <w:sz w:val="24"/>
          <w:szCs w:val="24"/>
        </w:rPr>
        <w:t>wrote</w:t>
      </w:r>
      <w:r w:rsidRPr="5A3DCF4D" w:rsidR="3DCE936A">
        <w:rPr>
          <w:rFonts w:ascii="Century" w:hAnsi="Century"/>
          <w:sz w:val="24"/>
          <w:szCs w:val="24"/>
        </w:rPr>
        <w:t xml:space="preserve">, the entire thing. </w:t>
      </w:r>
      <w:r w:rsidRPr="5A3DCF4D" w:rsidR="3E6F05AE">
        <w:rPr>
          <w:rFonts w:ascii="Century" w:hAnsi="Century"/>
          <w:sz w:val="24"/>
          <w:szCs w:val="24"/>
        </w:rPr>
        <w:t xml:space="preserve"> </w:t>
      </w:r>
      <w:r w:rsidRPr="5A3DCF4D" w:rsidR="3AEBC74A">
        <w:rPr>
          <w:rFonts w:ascii="Century" w:hAnsi="Century"/>
          <w:sz w:val="24"/>
          <w:szCs w:val="24"/>
        </w:rPr>
        <w:t>F</w:t>
      </w:r>
      <w:r w:rsidRPr="5A3DCF4D" w:rsidR="3E6F05AE">
        <w:rPr>
          <w:rFonts w:ascii="Century" w:hAnsi="Century"/>
          <w:sz w:val="24"/>
          <w:szCs w:val="24"/>
        </w:rPr>
        <w:t>or us</w:t>
      </w:r>
      <w:r w:rsidRPr="5A3DCF4D" w:rsidR="15952B02">
        <w:rPr>
          <w:rFonts w:ascii="Century" w:hAnsi="Century"/>
          <w:sz w:val="24"/>
          <w:szCs w:val="24"/>
        </w:rPr>
        <w:t>?</w:t>
      </w:r>
      <w:r w:rsidRPr="5A3DCF4D" w:rsidR="635933DB">
        <w:rPr>
          <w:rFonts w:ascii="Century" w:hAnsi="Century"/>
          <w:sz w:val="24"/>
          <w:szCs w:val="24"/>
        </w:rPr>
        <w:t xml:space="preserve"> </w:t>
      </w:r>
      <w:r w:rsidRPr="5A3DCF4D" w:rsidR="6D58D543">
        <w:rPr>
          <w:rFonts w:ascii="Century" w:hAnsi="Century"/>
          <w:sz w:val="24"/>
          <w:szCs w:val="24"/>
        </w:rPr>
        <w:t>I that was the last time I ever heard he’d done anything for us. R</w:t>
      </w:r>
      <w:r w:rsidRPr="5A3DCF4D" w:rsidR="635933DB">
        <w:rPr>
          <w:rFonts w:ascii="Century" w:hAnsi="Century"/>
          <w:sz w:val="24"/>
          <w:szCs w:val="24"/>
        </w:rPr>
        <w:t>ight</w:t>
      </w:r>
      <w:r w:rsidRPr="5A3DCF4D" w:rsidR="3E6F05AE">
        <w:rPr>
          <w:rFonts w:ascii="Century" w:hAnsi="Century"/>
          <w:sz w:val="24"/>
          <w:szCs w:val="24"/>
        </w:rPr>
        <w:t xml:space="preserve"> aft</w:t>
      </w:r>
      <w:r w:rsidRPr="5A3DCF4D" w:rsidR="238D45B3">
        <w:rPr>
          <w:rFonts w:ascii="Century" w:hAnsi="Century"/>
          <w:sz w:val="24"/>
          <w:szCs w:val="24"/>
        </w:rPr>
        <w:t>er he</w:t>
      </w:r>
      <w:r w:rsidRPr="5A3DCF4D" w:rsidR="753208D2">
        <w:rPr>
          <w:rFonts w:ascii="Century" w:hAnsi="Century"/>
          <w:sz w:val="24"/>
          <w:szCs w:val="24"/>
        </w:rPr>
        <w:t>,</w:t>
      </w:r>
      <w:r w:rsidRPr="5A3DCF4D" w:rsidR="238D45B3">
        <w:rPr>
          <w:rFonts w:ascii="Century" w:hAnsi="Century"/>
          <w:sz w:val="24"/>
          <w:szCs w:val="24"/>
        </w:rPr>
        <w:t xml:space="preserve"> and Ma</w:t>
      </w:r>
      <w:r w:rsidRPr="5A3DCF4D" w:rsidR="0CC0964A">
        <w:rPr>
          <w:rFonts w:ascii="Century" w:hAnsi="Century"/>
          <w:sz w:val="24"/>
          <w:szCs w:val="24"/>
        </w:rPr>
        <w:t xml:space="preserve"> of</w:t>
      </w:r>
      <w:r w:rsidRPr="5A3DCF4D" w:rsidR="0E994B4B">
        <w:rPr>
          <w:rFonts w:ascii="Century" w:hAnsi="Century"/>
          <w:sz w:val="24"/>
          <w:szCs w:val="24"/>
        </w:rPr>
        <w:t xml:space="preserve"> </w:t>
      </w:r>
      <w:r w:rsidRPr="5A3DCF4D" w:rsidR="0CC0964A">
        <w:rPr>
          <w:rFonts w:ascii="Century" w:hAnsi="Century"/>
          <w:sz w:val="24"/>
          <w:szCs w:val="24"/>
        </w:rPr>
        <w:t>course</w:t>
      </w:r>
      <w:r w:rsidRPr="5A3DCF4D" w:rsidR="238D45B3">
        <w:rPr>
          <w:rFonts w:ascii="Century" w:hAnsi="Century"/>
          <w:sz w:val="24"/>
          <w:szCs w:val="24"/>
        </w:rPr>
        <w:t xml:space="preserve"> </w:t>
      </w:r>
      <w:r w:rsidRPr="5A3DCF4D" w:rsidR="7BA5AF26">
        <w:rPr>
          <w:rFonts w:ascii="Century" w:hAnsi="Century"/>
          <w:sz w:val="24"/>
          <w:szCs w:val="24"/>
        </w:rPr>
        <w:t xml:space="preserve">had </w:t>
      </w:r>
      <w:r w:rsidRPr="5A3DCF4D" w:rsidR="238D45B3">
        <w:rPr>
          <w:rFonts w:ascii="Century" w:hAnsi="Century"/>
          <w:sz w:val="24"/>
          <w:szCs w:val="24"/>
        </w:rPr>
        <w:t>go</w:t>
      </w:r>
      <w:r w:rsidRPr="5A3DCF4D" w:rsidR="19262F91">
        <w:rPr>
          <w:rFonts w:ascii="Century" w:hAnsi="Century"/>
          <w:sz w:val="24"/>
          <w:szCs w:val="24"/>
        </w:rPr>
        <w:t>t</w:t>
      </w:r>
      <w:r w:rsidRPr="5A3DCF4D" w:rsidR="238D45B3">
        <w:rPr>
          <w:rFonts w:ascii="Century" w:hAnsi="Century"/>
          <w:sz w:val="24"/>
          <w:szCs w:val="24"/>
        </w:rPr>
        <w:t>t</w:t>
      </w:r>
      <w:r w:rsidRPr="5A3DCF4D" w:rsidR="162553DB">
        <w:rPr>
          <w:rFonts w:ascii="Century" w:hAnsi="Century"/>
          <w:sz w:val="24"/>
          <w:szCs w:val="24"/>
        </w:rPr>
        <w:t>en</w:t>
      </w:r>
      <w:r w:rsidRPr="5A3DCF4D" w:rsidR="238D45B3">
        <w:rPr>
          <w:rFonts w:ascii="Century" w:hAnsi="Century"/>
          <w:sz w:val="24"/>
          <w:szCs w:val="24"/>
        </w:rPr>
        <w:t xml:space="preserve"> into</w:t>
      </w:r>
      <w:r w:rsidRPr="5A3DCF4D" w:rsidR="0AC66AD1">
        <w:rPr>
          <w:rFonts w:ascii="Century" w:hAnsi="Century"/>
          <w:sz w:val="24"/>
          <w:szCs w:val="24"/>
        </w:rPr>
        <w:t>, another</w:t>
      </w:r>
      <w:r w:rsidRPr="5A3DCF4D" w:rsidR="238D45B3">
        <w:rPr>
          <w:rFonts w:ascii="Century" w:hAnsi="Century"/>
          <w:sz w:val="24"/>
          <w:szCs w:val="24"/>
        </w:rPr>
        <w:t xml:space="preserve"> </w:t>
      </w:r>
      <w:r w:rsidRPr="5A3DCF4D" w:rsidR="18AB4C9D">
        <w:rPr>
          <w:rFonts w:ascii="Century" w:hAnsi="Century"/>
          <w:i/>
          <w:iCs/>
          <w:sz w:val="24"/>
          <w:szCs w:val="24"/>
        </w:rPr>
        <w:t>vicious</w:t>
      </w:r>
      <w:r w:rsidRPr="5A3DCF4D" w:rsidR="238D45B3">
        <w:rPr>
          <w:rFonts w:ascii="Century" w:hAnsi="Century"/>
          <w:sz w:val="24"/>
          <w:szCs w:val="24"/>
        </w:rPr>
        <w:t xml:space="preserve"> argument.</w:t>
      </w:r>
      <w:r w:rsidRPr="5A3DCF4D" w:rsidR="3E6F05AE">
        <w:rPr>
          <w:rFonts w:ascii="Century" w:hAnsi="Century"/>
          <w:sz w:val="24"/>
          <w:szCs w:val="24"/>
        </w:rPr>
        <w:t xml:space="preserve"> </w:t>
      </w:r>
      <w:r w:rsidRPr="5A3DCF4D" w:rsidR="71DCB6E2">
        <w:rPr>
          <w:rFonts w:ascii="Century" w:hAnsi="Century"/>
          <w:sz w:val="24"/>
          <w:szCs w:val="24"/>
        </w:rPr>
        <w:t>I forget</w:t>
      </w:r>
      <w:r w:rsidRPr="5A3DCF4D" w:rsidR="240E267D">
        <w:rPr>
          <w:rFonts w:ascii="Century" w:hAnsi="Century"/>
          <w:sz w:val="24"/>
          <w:szCs w:val="24"/>
        </w:rPr>
        <w:t xml:space="preserve"> </w:t>
      </w:r>
      <w:r w:rsidRPr="5A3DCF4D" w:rsidR="71DCB6E2">
        <w:rPr>
          <w:rFonts w:ascii="Century" w:hAnsi="Century"/>
          <w:sz w:val="24"/>
          <w:szCs w:val="24"/>
        </w:rPr>
        <w:t xml:space="preserve">why, exactly; </w:t>
      </w:r>
      <w:r w:rsidRPr="5A3DCF4D" w:rsidR="7818FE2A">
        <w:rPr>
          <w:rFonts w:ascii="Century" w:hAnsi="Century"/>
          <w:sz w:val="24"/>
          <w:szCs w:val="24"/>
        </w:rPr>
        <w:t>o</w:t>
      </w:r>
      <w:r w:rsidRPr="5A3DCF4D" w:rsidR="71DCB6E2">
        <w:rPr>
          <w:rFonts w:ascii="Century" w:hAnsi="Century"/>
          <w:sz w:val="24"/>
          <w:szCs w:val="24"/>
        </w:rPr>
        <w:t>f</w:t>
      </w:r>
      <w:r w:rsidRPr="5A3DCF4D" w:rsidR="367E57BE">
        <w:rPr>
          <w:rFonts w:ascii="Century" w:hAnsi="Century"/>
          <w:sz w:val="24"/>
          <w:szCs w:val="24"/>
        </w:rPr>
        <w:t xml:space="preserve"> </w:t>
      </w:r>
      <w:r w:rsidRPr="5A3DCF4D" w:rsidR="71DCB6E2">
        <w:rPr>
          <w:rFonts w:ascii="Century" w:hAnsi="Century"/>
          <w:sz w:val="24"/>
          <w:szCs w:val="24"/>
        </w:rPr>
        <w:t>course</w:t>
      </w:r>
      <w:r w:rsidRPr="5A3DCF4D" w:rsidR="061A658F">
        <w:rPr>
          <w:rFonts w:ascii="Century" w:hAnsi="Century"/>
          <w:sz w:val="24"/>
          <w:szCs w:val="24"/>
        </w:rPr>
        <w:t xml:space="preserve"> </w:t>
      </w:r>
      <w:r w:rsidRPr="5A3DCF4D" w:rsidR="71DCB6E2">
        <w:rPr>
          <w:rFonts w:ascii="Century" w:hAnsi="Century"/>
          <w:sz w:val="24"/>
          <w:szCs w:val="24"/>
        </w:rPr>
        <w:t>back</w:t>
      </w:r>
      <w:r w:rsidRPr="5A3DCF4D" w:rsidR="04CFD8E4">
        <w:rPr>
          <w:rFonts w:ascii="Century" w:hAnsi="Century"/>
          <w:sz w:val="24"/>
          <w:szCs w:val="24"/>
        </w:rPr>
        <w:t>,</w:t>
      </w:r>
      <w:r w:rsidRPr="5A3DCF4D" w:rsidR="71DCB6E2">
        <w:rPr>
          <w:rFonts w:ascii="Century" w:hAnsi="Century"/>
          <w:sz w:val="24"/>
          <w:szCs w:val="24"/>
        </w:rPr>
        <w:t xml:space="preserve"> then they</w:t>
      </w:r>
      <w:r w:rsidRPr="5A3DCF4D" w:rsidR="3E8C5C37">
        <w:rPr>
          <w:rFonts w:ascii="Century" w:hAnsi="Century"/>
          <w:sz w:val="24"/>
          <w:szCs w:val="24"/>
        </w:rPr>
        <w:t>’ve,</w:t>
      </w:r>
      <w:r w:rsidRPr="5A3DCF4D" w:rsidR="45B73F3C">
        <w:rPr>
          <w:rFonts w:ascii="Century" w:hAnsi="Century"/>
          <w:sz w:val="24"/>
          <w:szCs w:val="24"/>
        </w:rPr>
        <w:t xml:space="preserve"> always</w:t>
      </w:r>
      <w:r w:rsidRPr="5A3DCF4D" w:rsidR="71DCB6E2">
        <w:rPr>
          <w:rFonts w:ascii="Century" w:hAnsi="Century"/>
          <w:sz w:val="24"/>
          <w:szCs w:val="24"/>
        </w:rPr>
        <w:t xml:space="preserve"> </w:t>
      </w:r>
      <w:r w:rsidRPr="5A3DCF4D" w:rsidR="4F0CEC6F">
        <w:rPr>
          <w:rFonts w:ascii="Century" w:hAnsi="Century"/>
          <w:sz w:val="24"/>
          <w:szCs w:val="24"/>
        </w:rPr>
        <w:t>f</w:t>
      </w:r>
      <w:r w:rsidRPr="5A3DCF4D" w:rsidR="5478CD33">
        <w:rPr>
          <w:rFonts w:ascii="Century" w:hAnsi="Century"/>
          <w:sz w:val="24"/>
          <w:szCs w:val="24"/>
        </w:rPr>
        <w:t>ight</w:t>
      </w:r>
      <w:r w:rsidRPr="5A3DCF4D" w:rsidR="71DCB6E2">
        <w:rPr>
          <w:rFonts w:ascii="Century" w:hAnsi="Century"/>
          <w:sz w:val="24"/>
          <w:szCs w:val="24"/>
        </w:rPr>
        <w:t xml:space="preserve"> o</w:t>
      </w:r>
      <w:r w:rsidRPr="5A3DCF4D" w:rsidR="3E6F05AE">
        <w:rPr>
          <w:rFonts w:ascii="Century" w:hAnsi="Century"/>
          <w:sz w:val="24"/>
          <w:szCs w:val="24"/>
        </w:rPr>
        <w:t>ver</w:t>
      </w:r>
      <w:r w:rsidRPr="5A3DCF4D" w:rsidR="70919272">
        <w:rPr>
          <w:rFonts w:ascii="Century" w:hAnsi="Century"/>
          <w:sz w:val="24"/>
          <w:szCs w:val="24"/>
        </w:rPr>
        <w:t>,</w:t>
      </w:r>
      <w:r w:rsidRPr="5A3DCF4D" w:rsidR="3E6F05AE">
        <w:rPr>
          <w:rFonts w:ascii="Century" w:hAnsi="Century"/>
          <w:sz w:val="24"/>
          <w:szCs w:val="24"/>
        </w:rPr>
        <w:t xml:space="preserve"> </w:t>
      </w:r>
      <w:r w:rsidRPr="5A3DCF4D" w:rsidR="06EF0E5F">
        <w:rPr>
          <w:rFonts w:ascii="Century" w:hAnsi="Century"/>
          <w:sz w:val="24"/>
          <w:szCs w:val="24"/>
        </w:rPr>
        <w:t xml:space="preserve">just about anything. </w:t>
      </w:r>
      <w:r w:rsidRPr="5A3DCF4D" w:rsidR="1F5499FD">
        <w:rPr>
          <w:rFonts w:ascii="Century" w:hAnsi="Century"/>
          <w:sz w:val="24"/>
          <w:szCs w:val="24"/>
        </w:rPr>
        <w:t>I’m sure s</w:t>
      </w:r>
      <w:r w:rsidRPr="5A3DCF4D" w:rsidR="3E6F05AE">
        <w:rPr>
          <w:rFonts w:ascii="Century" w:hAnsi="Century"/>
          <w:sz w:val="24"/>
          <w:szCs w:val="24"/>
        </w:rPr>
        <w:t>ome</w:t>
      </w:r>
      <w:r w:rsidRPr="5A3DCF4D" w:rsidR="2A8B6AC1">
        <w:rPr>
          <w:rFonts w:ascii="Century" w:hAnsi="Century"/>
          <w:sz w:val="24"/>
          <w:szCs w:val="24"/>
        </w:rPr>
        <w:t>thing</w:t>
      </w:r>
      <w:r w:rsidRPr="5A3DCF4D" w:rsidR="3C272299">
        <w:rPr>
          <w:rFonts w:ascii="Century" w:hAnsi="Century"/>
          <w:sz w:val="24"/>
          <w:szCs w:val="24"/>
        </w:rPr>
        <w:t xml:space="preserve"> about our </w:t>
      </w:r>
      <w:r w:rsidRPr="5A3DCF4D" w:rsidR="6C3C4A2B">
        <w:rPr>
          <w:rFonts w:ascii="Century" w:hAnsi="Century"/>
          <w:sz w:val="24"/>
          <w:szCs w:val="24"/>
        </w:rPr>
        <w:t>debt</w:t>
      </w:r>
      <w:r w:rsidRPr="5A3DCF4D" w:rsidR="5B57B4E3">
        <w:rPr>
          <w:rFonts w:ascii="Century" w:hAnsi="Century"/>
          <w:sz w:val="24"/>
          <w:szCs w:val="24"/>
        </w:rPr>
        <w:t>’</w:t>
      </w:r>
      <w:r w:rsidRPr="5A3DCF4D" w:rsidR="6C3C4A2B">
        <w:rPr>
          <w:rFonts w:ascii="Century" w:hAnsi="Century"/>
          <w:sz w:val="24"/>
          <w:szCs w:val="24"/>
        </w:rPr>
        <w:t>s to be repaid</w:t>
      </w:r>
      <w:r w:rsidRPr="5A3DCF4D" w:rsidR="0A3D1708">
        <w:rPr>
          <w:rFonts w:ascii="Century" w:hAnsi="Century"/>
          <w:sz w:val="24"/>
          <w:szCs w:val="24"/>
        </w:rPr>
        <w:t>.</w:t>
      </w:r>
      <w:r w:rsidRPr="5A3DCF4D" w:rsidR="6C3C4A2B">
        <w:rPr>
          <w:rFonts w:ascii="Century" w:hAnsi="Century"/>
          <w:sz w:val="24"/>
          <w:szCs w:val="24"/>
        </w:rPr>
        <w:t xml:space="preserve"> </w:t>
      </w:r>
      <w:r w:rsidRPr="5A3DCF4D" w:rsidR="16D9DDA2">
        <w:rPr>
          <w:rFonts w:ascii="Century" w:hAnsi="Century"/>
          <w:sz w:val="24"/>
          <w:szCs w:val="24"/>
        </w:rPr>
        <w:t>T</w:t>
      </w:r>
      <w:r w:rsidRPr="5A3DCF4D" w:rsidR="6C3C4A2B">
        <w:rPr>
          <w:rFonts w:ascii="Century" w:hAnsi="Century"/>
          <w:sz w:val="24"/>
          <w:szCs w:val="24"/>
        </w:rPr>
        <w:t xml:space="preserve">hat </w:t>
      </w:r>
      <w:r w:rsidRPr="5A3DCF4D" w:rsidR="2FAD509D">
        <w:rPr>
          <w:rFonts w:ascii="Century" w:hAnsi="Century"/>
          <w:sz w:val="24"/>
          <w:szCs w:val="24"/>
        </w:rPr>
        <w:t>kind of</w:t>
      </w:r>
      <w:r w:rsidRPr="5A3DCF4D" w:rsidR="611FA900">
        <w:rPr>
          <w:rFonts w:ascii="Century" w:hAnsi="Century"/>
          <w:sz w:val="24"/>
          <w:szCs w:val="24"/>
        </w:rPr>
        <w:t xml:space="preserve"> </w:t>
      </w:r>
      <w:r w:rsidRPr="5A3DCF4D" w:rsidR="6C3C4A2B">
        <w:rPr>
          <w:rFonts w:ascii="Century" w:hAnsi="Century"/>
          <w:sz w:val="24"/>
          <w:szCs w:val="24"/>
        </w:rPr>
        <w:t>thing</w:t>
      </w:r>
      <w:r w:rsidRPr="5A3DCF4D" w:rsidR="1F7B3426">
        <w:rPr>
          <w:rFonts w:ascii="Century" w:hAnsi="Century"/>
          <w:sz w:val="24"/>
          <w:szCs w:val="24"/>
        </w:rPr>
        <w:t>,</w:t>
      </w:r>
      <w:r w:rsidRPr="5A3DCF4D" w:rsidR="3BE9B2CB">
        <w:rPr>
          <w:rFonts w:ascii="Century" w:hAnsi="Century"/>
          <w:sz w:val="24"/>
          <w:szCs w:val="24"/>
        </w:rPr>
        <w:t xml:space="preserve"> I forget</w:t>
      </w:r>
      <w:r w:rsidRPr="5A3DCF4D" w:rsidR="56F3E3BC">
        <w:rPr>
          <w:rFonts w:ascii="Century" w:hAnsi="Century"/>
          <w:sz w:val="24"/>
          <w:szCs w:val="24"/>
        </w:rPr>
        <w:t>...Nevertheless</w:t>
      </w:r>
      <w:r w:rsidRPr="5A3DCF4D" w:rsidR="085A71F9">
        <w:rPr>
          <w:rFonts w:ascii="Century" w:hAnsi="Century"/>
          <w:sz w:val="24"/>
          <w:szCs w:val="24"/>
        </w:rPr>
        <w:t>,</w:t>
      </w:r>
      <w:r w:rsidRPr="5A3DCF4D" w:rsidR="3BE9B2CB">
        <w:rPr>
          <w:rFonts w:ascii="Century" w:hAnsi="Century"/>
          <w:sz w:val="24"/>
          <w:szCs w:val="24"/>
        </w:rPr>
        <w:t xml:space="preserve"> the context</w:t>
      </w:r>
      <w:r w:rsidRPr="5A3DCF4D" w:rsidR="2C7435D1">
        <w:rPr>
          <w:rFonts w:ascii="Century" w:hAnsi="Century"/>
          <w:sz w:val="24"/>
          <w:szCs w:val="24"/>
        </w:rPr>
        <w:t>;</w:t>
      </w:r>
      <w:r w:rsidRPr="5A3DCF4D" w:rsidR="3BE9B2CB">
        <w:rPr>
          <w:rFonts w:ascii="Century" w:hAnsi="Century"/>
          <w:sz w:val="24"/>
          <w:szCs w:val="24"/>
        </w:rPr>
        <w:t xml:space="preserve"> however, </w:t>
      </w:r>
      <w:r w:rsidRPr="5A3DCF4D" w:rsidR="73DA7614">
        <w:rPr>
          <w:rFonts w:ascii="Century" w:hAnsi="Century"/>
          <w:sz w:val="24"/>
          <w:szCs w:val="24"/>
        </w:rPr>
        <w:t>wish</w:t>
      </w:r>
      <w:r w:rsidRPr="5A3DCF4D" w:rsidR="5B265D53">
        <w:rPr>
          <w:rFonts w:ascii="Century" w:hAnsi="Century"/>
          <w:sz w:val="24"/>
          <w:szCs w:val="24"/>
        </w:rPr>
        <w:t>ing</w:t>
      </w:r>
      <w:r w:rsidRPr="5A3DCF4D" w:rsidR="73DA7614">
        <w:rPr>
          <w:rFonts w:ascii="Century" w:hAnsi="Century"/>
          <w:sz w:val="24"/>
          <w:szCs w:val="24"/>
        </w:rPr>
        <w:t xml:space="preserve"> I’d</w:t>
      </w:r>
      <w:r w:rsidRPr="5A3DCF4D" w:rsidR="3BE9B2CB">
        <w:rPr>
          <w:rFonts w:ascii="Century" w:hAnsi="Century"/>
          <w:sz w:val="24"/>
          <w:szCs w:val="24"/>
        </w:rPr>
        <w:t xml:space="preserve"> forg</w:t>
      </w:r>
      <w:r w:rsidRPr="5A3DCF4D" w:rsidR="062E0FF3">
        <w:rPr>
          <w:rFonts w:ascii="Century" w:hAnsi="Century"/>
          <w:sz w:val="24"/>
          <w:szCs w:val="24"/>
        </w:rPr>
        <w:t>et</w:t>
      </w:r>
      <w:r w:rsidRPr="5A3DCF4D" w:rsidR="66A59031">
        <w:rPr>
          <w:rFonts w:ascii="Century" w:hAnsi="Century"/>
          <w:sz w:val="24"/>
          <w:szCs w:val="24"/>
        </w:rPr>
        <w:t xml:space="preserve"> everything</w:t>
      </w:r>
      <w:r w:rsidRPr="5A3DCF4D" w:rsidR="6BD5D8DA">
        <w:rPr>
          <w:rFonts w:ascii="Century" w:hAnsi="Century"/>
          <w:sz w:val="24"/>
          <w:szCs w:val="24"/>
        </w:rPr>
        <w:t>.</w:t>
      </w:r>
      <w:r w:rsidRPr="5A3DCF4D" w:rsidR="66A59031">
        <w:rPr>
          <w:rFonts w:ascii="Century" w:hAnsi="Century"/>
          <w:sz w:val="24"/>
          <w:szCs w:val="24"/>
        </w:rPr>
        <w:t xml:space="preserve"> </w:t>
      </w:r>
      <w:r w:rsidRPr="5A3DCF4D" w:rsidR="062E0FF3">
        <w:rPr>
          <w:rFonts w:ascii="Century" w:hAnsi="Century"/>
          <w:sz w:val="24"/>
          <w:szCs w:val="24"/>
        </w:rPr>
        <w:t xml:space="preserve"> </w:t>
      </w:r>
      <w:r w:rsidRPr="5A3DCF4D" w:rsidR="5B6F926B">
        <w:rPr>
          <w:rFonts w:ascii="Century" w:hAnsi="Century"/>
          <w:sz w:val="24"/>
          <w:szCs w:val="24"/>
        </w:rPr>
        <w:t>T</w:t>
      </w:r>
      <w:r w:rsidRPr="5A3DCF4D" w:rsidR="062E0FF3">
        <w:rPr>
          <w:rFonts w:ascii="Century" w:hAnsi="Century"/>
          <w:sz w:val="24"/>
          <w:szCs w:val="24"/>
        </w:rPr>
        <w:t>he</w:t>
      </w:r>
      <w:r w:rsidRPr="5A3DCF4D" w:rsidR="3BE9B2CB">
        <w:rPr>
          <w:rFonts w:ascii="Century" w:hAnsi="Century"/>
          <w:sz w:val="24"/>
          <w:szCs w:val="24"/>
        </w:rPr>
        <w:t xml:space="preserve"> name...</w:t>
      </w:r>
      <w:r w:rsidRPr="5A3DCF4D" w:rsidR="63FA225D">
        <w:rPr>
          <w:rFonts w:ascii="Century" w:hAnsi="Century"/>
          <w:sz w:val="24"/>
          <w:szCs w:val="24"/>
        </w:rPr>
        <w:t xml:space="preserve"> </w:t>
      </w:r>
      <w:r w:rsidRPr="5A3DCF4D" w:rsidR="1D522FC1">
        <w:rPr>
          <w:rFonts w:ascii="Century" w:hAnsi="Century"/>
          <w:sz w:val="24"/>
          <w:szCs w:val="24"/>
        </w:rPr>
        <w:t>“</w:t>
      </w:r>
      <w:r w:rsidRPr="5A3DCF4D" w:rsidR="6CF05307">
        <w:rPr>
          <w:rFonts w:ascii="Century" w:hAnsi="Century"/>
          <w:sz w:val="24"/>
          <w:szCs w:val="24"/>
        </w:rPr>
        <w:t xml:space="preserve">Index. </w:t>
      </w:r>
      <w:r w:rsidRPr="5A3DCF4D" w:rsidR="143DB915">
        <w:rPr>
          <w:rFonts w:ascii="Century" w:hAnsi="Century"/>
          <w:sz w:val="24"/>
          <w:szCs w:val="24"/>
        </w:rPr>
        <w:t>A</w:t>
      </w:r>
      <w:r w:rsidRPr="5A3DCF4D" w:rsidR="247D0BEA">
        <w:rPr>
          <w:rFonts w:ascii="Century" w:hAnsi="Century"/>
          <w:sz w:val="24"/>
          <w:szCs w:val="24"/>
        </w:rPr>
        <w:t xml:space="preserve">t any </w:t>
      </w:r>
      <w:r w:rsidRPr="5A3DCF4D" w:rsidR="781F9646">
        <w:rPr>
          <w:rFonts w:ascii="Century" w:hAnsi="Century"/>
          <w:sz w:val="24"/>
          <w:szCs w:val="24"/>
        </w:rPr>
        <w:t>point-in-</w:t>
      </w:r>
      <w:r w:rsidRPr="5A3DCF4D" w:rsidR="247D0BEA">
        <w:rPr>
          <w:rFonts w:ascii="Century" w:hAnsi="Century"/>
          <w:sz w:val="24"/>
          <w:szCs w:val="24"/>
        </w:rPr>
        <w:t>tim</w:t>
      </w:r>
      <w:r w:rsidRPr="5A3DCF4D" w:rsidR="47C7920A">
        <w:rPr>
          <w:rFonts w:ascii="Century" w:hAnsi="Century"/>
          <w:sz w:val="24"/>
          <w:szCs w:val="24"/>
        </w:rPr>
        <w:t xml:space="preserve">e; </w:t>
      </w:r>
      <w:r w:rsidRPr="5A3DCF4D" w:rsidR="47FD9A85">
        <w:rPr>
          <w:rFonts w:ascii="Century" w:hAnsi="Century"/>
          <w:sz w:val="24"/>
          <w:szCs w:val="24"/>
        </w:rPr>
        <w:t xml:space="preserve">calamity will always ensue, given </w:t>
      </w:r>
      <w:r w:rsidRPr="5A3DCF4D" w:rsidR="37336BA2">
        <w:rPr>
          <w:rFonts w:ascii="Century" w:hAnsi="Century"/>
          <w:sz w:val="24"/>
          <w:szCs w:val="24"/>
        </w:rPr>
        <w:t>today's</w:t>
      </w:r>
      <w:r w:rsidRPr="5A3DCF4D" w:rsidR="47FD9A85">
        <w:rPr>
          <w:rFonts w:ascii="Century" w:hAnsi="Century"/>
          <w:sz w:val="24"/>
          <w:szCs w:val="24"/>
        </w:rPr>
        <w:t xml:space="preserve"> </w:t>
      </w:r>
      <w:r w:rsidRPr="5A3DCF4D" w:rsidR="749599F8">
        <w:rPr>
          <w:rFonts w:ascii="Century" w:hAnsi="Century"/>
          <w:sz w:val="24"/>
          <w:szCs w:val="24"/>
        </w:rPr>
        <w:t xml:space="preserve">broken, </w:t>
      </w:r>
      <w:r w:rsidRPr="5A3DCF4D" w:rsidR="47FD9A85">
        <w:rPr>
          <w:rFonts w:ascii="Century" w:hAnsi="Century"/>
          <w:sz w:val="24"/>
          <w:szCs w:val="24"/>
        </w:rPr>
        <w:t xml:space="preserve">brazen and </w:t>
      </w:r>
      <w:r w:rsidRPr="5A3DCF4D" w:rsidR="36083504">
        <w:rPr>
          <w:rFonts w:ascii="Century" w:hAnsi="Century"/>
          <w:sz w:val="24"/>
          <w:szCs w:val="24"/>
        </w:rPr>
        <w:t xml:space="preserve">lessor-formed </w:t>
      </w:r>
      <w:r w:rsidRPr="5A3DCF4D" w:rsidR="47FD9A85">
        <w:rPr>
          <w:rFonts w:ascii="Century" w:hAnsi="Century"/>
          <w:sz w:val="24"/>
          <w:szCs w:val="24"/>
        </w:rPr>
        <w:t xml:space="preserve">broken world. Would belief </w:t>
      </w:r>
      <w:r w:rsidRPr="5A3DCF4D" w:rsidR="6F3420F5">
        <w:rPr>
          <w:rFonts w:ascii="Century" w:hAnsi="Century"/>
          <w:sz w:val="24"/>
          <w:szCs w:val="24"/>
        </w:rPr>
        <w:t>perceive belonging</w:t>
      </w:r>
      <w:r w:rsidRPr="5A3DCF4D" w:rsidR="5BBAFB3C">
        <w:rPr>
          <w:rFonts w:ascii="Century" w:hAnsi="Century"/>
          <w:sz w:val="24"/>
          <w:szCs w:val="24"/>
        </w:rPr>
        <w:t xml:space="preserve">, ruins, and </w:t>
      </w:r>
      <w:r w:rsidRPr="5A3DCF4D" w:rsidR="44078C35">
        <w:rPr>
          <w:rFonts w:ascii="Century" w:hAnsi="Century"/>
          <w:sz w:val="24"/>
          <w:szCs w:val="24"/>
        </w:rPr>
        <w:t xml:space="preserve">even </w:t>
      </w:r>
      <w:r w:rsidRPr="5A3DCF4D" w:rsidR="5BBAFB3C">
        <w:rPr>
          <w:rFonts w:ascii="Century" w:hAnsi="Century"/>
          <w:sz w:val="24"/>
          <w:szCs w:val="24"/>
        </w:rPr>
        <w:t>gratuitous</w:t>
      </w:r>
      <w:r w:rsidRPr="5A3DCF4D" w:rsidR="1876B21B">
        <w:rPr>
          <w:rFonts w:ascii="Century" w:hAnsi="Century"/>
          <w:sz w:val="24"/>
          <w:szCs w:val="24"/>
        </w:rPr>
        <w:t xml:space="preserve"> sentiment as you</w:t>
      </w:r>
      <w:r w:rsidRPr="5A3DCF4D" w:rsidR="5BBAFB3C">
        <w:rPr>
          <w:rFonts w:ascii="Century" w:hAnsi="Century"/>
          <w:sz w:val="24"/>
          <w:szCs w:val="24"/>
        </w:rPr>
        <w:t xml:space="preserve"> </w:t>
      </w:r>
      <w:r w:rsidRPr="5A3DCF4D" w:rsidR="285DA79F">
        <w:rPr>
          <w:rFonts w:ascii="Century" w:hAnsi="Century"/>
          <w:sz w:val="24"/>
          <w:szCs w:val="24"/>
        </w:rPr>
        <w:t xml:space="preserve">would bring; just about </w:t>
      </w:r>
      <w:r w:rsidRPr="5A3DCF4D" w:rsidR="285DA79F">
        <w:rPr>
          <w:rFonts w:ascii="Century" w:hAnsi="Century"/>
          <w:i/>
          <w:iCs/>
          <w:sz w:val="24"/>
          <w:szCs w:val="24"/>
        </w:rPr>
        <w:t>a</w:t>
      </w:r>
      <w:r w:rsidRPr="5A3DCF4D" w:rsidR="08C7A1F8">
        <w:rPr>
          <w:rFonts w:ascii="Century" w:hAnsi="Century"/>
          <w:i/>
          <w:iCs/>
          <w:sz w:val="24"/>
          <w:szCs w:val="24"/>
        </w:rPr>
        <w:t>nyone</w:t>
      </w:r>
      <w:r w:rsidRPr="5A3DCF4D" w:rsidR="7BE42051">
        <w:rPr>
          <w:rFonts w:ascii="Century" w:hAnsi="Century"/>
          <w:i/>
          <w:iCs/>
          <w:sz w:val="24"/>
          <w:szCs w:val="24"/>
        </w:rPr>
        <w:t xml:space="preserve">, </w:t>
      </w:r>
      <w:r w:rsidRPr="5A3DCF4D" w:rsidR="7BE42051">
        <w:rPr>
          <w:rFonts w:ascii="Century" w:hAnsi="Century"/>
          <w:sz w:val="24"/>
          <w:szCs w:val="24"/>
        </w:rPr>
        <w:t xml:space="preserve">would dare claim the </w:t>
      </w:r>
      <w:r w:rsidRPr="5A3DCF4D" w:rsidR="4FF2FCED">
        <w:rPr>
          <w:rFonts w:ascii="Century" w:hAnsi="Century"/>
          <w:sz w:val="24"/>
          <w:szCs w:val="24"/>
        </w:rPr>
        <w:t>latent effect</w:t>
      </w:r>
      <w:r w:rsidRPr="5A3DCF4D" w:rsidR="5C9569A5">
        <w:rPr>
          <w:rFonts w:ascii="Century" w:hAnsi="Century"/>
          <w:sz w:val="24"/>
          <w:szCs w:val="24"/>
        </w:rPr>
        <w:t>.</w:t>
      </w:r>
      <w:r w:rsidRPr="5A3DCF4D" w:rsidR="7BE42051">
        <w:rPr>
          <w:rFonts w:ascii="Century" w:hAnsi="Century"/>
          <w:sz w:val="24"/>
          <w:szCs w:val="24"/>
        </w:rPr>
        <w:t xml:space="preserve"> </w:t>
      </w:r>
      <w:r w:rsidRPr="5A3DCF4D" w:rsidR="6A8FDA7F">
        <w:rPr>
          <w:rFonts w:ascii="Century" w:hAnsi="Century"/>
          <w:sz w:val="24"/>
          <w:szCs w:val="24"/>
        </w:rPr>
        <w:t>U</w:t>
      </w:r>
      <w:r w:rsidRPr="5A3DCF4D" w:rsidR="7BE42051">
        <w:rPr>
          <w:rFonts w:ascii="Century" w:hAnsi="Century"/>
          <w:sz w:val="24"/>
          <w:szCs w:val="24"/>
        </w:rPr>
        <w:t>nto each other</w:t>
      </w:r>
      <w:r w:rsidRPr="5A3DCF4D" w:rsidR="71F2F2F2">
        <w:rPr>
          <w:rFonts w:ascii="Century" w:hAnsi="Century"/>
          <w:sz w:val="24"/>
          <w:szCs w:val="24"/>
        </w:rPr>
        <w:t>,</w:t>
      </w:r>
      <w:r w:rsidRPr="5A3DCF4D" w:rsidR="7BE42051">
        <w:rPr>
          <w:rFonts w:ascii="Century" w:hAnsi="Century"/>
          <w:sz w:val="24"/>
          <w:szCs w:val="24"/>
        </w:rPr>
        <w:t xml:space="preserve"> withal</w:t>
      </w:r>
      <w:r w:rsidRPr="5A3DCF4D" w:rsidR="7AAE7275">
        <w:rPr>
          <w:rFonts w:ascii="Century" w:hAnsi="Century"/>
          <w:i/>
          <w:iCs/>
          <w:sz w:val="24"/>
          <w:szCs w:val="24"/>
        </w:rPr>
        <w:t>...</w:t>
      </w:r>
      <w:r w:rsidRPr="5A3DCF4D" w:rsidR="634B029D">
        <w:rPr>
          <w:rFonts w:ascii="Century" w:hAnsi="Century"/>
          <w:i/>
          <w:iCs/>
          <w:sz w:val="24"/>
          <w:szCs w:val="24"/>
        </w:rPr>
        <w:t>”</w:t>
      </w:r>
      <w:r w:rsidRPr="5A3DCF4D" w:rsidR="08C7A1F8">
        <w:rPr>
          <w:rFonts w:ascii="Century" w:hAnsi="Century"/>
          <w:sz w:val="24"/>
          <w:szCs w:val="24"/>
        </w:rPr>
        <w:t xml:space="preserve"> </w:t>
      </w:r>
      <w:r w:rsidRPr="5A3DCF4D" w:rsidR="0EAF2359">
        <w:rPr>
          <w:rFonts w:ascii="Century" w:hAnsi="Century"/>
          <w:sz w:val="24"/>
          <w:szCs w:val="24"/>
        </w:rPr>
        <w:t xml:space="preserve"> </w:t>
      </w:r>
      <w:r w:rsidRPr="5A3DCF4D" w:rsidR="1C7FB8A7">
        <w:rPr>
          <w:rFonts w:ascii="Century" w:hAnsi="Century"/>
          <w:sz w:val="24"/>
          <w:szCs w:val="24"/>
        </w:rPr>
        <w:t>He wrote that on the 29</w:t>
      </w:r>
      <w:r w:rsidRPr="5A3DCF4D" w:rsidR="1C7FB8A7">
        <w:rPr>
          <w:rFonts w:ascii="Century" w:hAnsi="Century"/>
          <w:sz w:val="24"/>
          <w:szCs w:val="24"/>
          <w:vertAlign w:val="superscript"/>
        </w:rPr>
        <w:t>th</w:t>
      </w:r>
      <w:r w:rsidRPr="5A3DCF4D" w:rsidR="1C7FB8A7">
        <w:rPr>
          <w:rFonts w:ascii="Century" w:hAnsi="Century"/>
          <w:sz w:val="24"/>
          <w:szCs w:val="24"/>
        </w:rPr>
        <w:t xml:space="preserve"> page of the</w:t>
      </w:r>
      <w:r w:rsidRPr="5A3DCF4D" w:rsidR="4BC277F0">
        <w:rPr>
          <w:rFonts w:ascii="Century" w:hAnsi="Century"/>
          <w:sz w:val="24"/>
          <w:szCs w:val="24"/>
        </w:rPr>
        <w:t>...</w:t>
      </w:r>
      <w:r w:rsidRPr="5A3DCF4D" w:rsidR="1C7FB8A7">
        <w:rPr>
          <w:rFonts w:ascii="Century" w:hAnsi="Century"/>
          <w:sz w:val="24"/>
          <w:szCs w:val="24"/>
        </w:rPr>
        <w:t xml:space="preserve"> </w:t>
      </w:r>
      <w:r w:rsidRPr="5A3DCF4D" w:rsidR="69B00C16">
        <w:rPr>
          <w:rFonts w:ascii="Century" w:hAnsi="Century"/>
          <w:i/>
          <w:iCs/>
          <w:sz w:val="24"/>
          <w:szCs w:val="24"/>
        </w:rPr>
        <w:t>orange</w:t>
      </w:r>
      <w:r w:rsidRPr="5A3DCF4D" w:rsidR="1C7FB8A7">
        <w:rPr>
          <w:rFonts w:ascii="Century" w:hAnsi="Century"/>
          <w:sz w:val="24"/>
          <w:szCs w:val="24"/>
        </w:rPr>
        <w:t xml:space="preserve"> tab”</w:t>
      </w:r>
      <w:r w:rsidRPr="5A3DCF4D" w:rsidR="4DC0B7E5">
        <w:rPr>
          <w:rFonts w:ascii="Century" w:hAnsi="Century"/>
          <w:sz w:val="24"/>
          <w:szCs w:val="24"/>
        </w:rPr>
        <w:t>. The pages were color coded;</w:t>
      </w:r>
      <w:r w:rsidRPr="5A3DCF4D" w:rsidR="0B453133">
        <w:rPr>
          <w:rFonts w:ascii="Century" w:hAnsi="Century"/>
          <w:sz w:val="24"/>
          <w:szCs w:val="24"/>
        </w:rPr>
        <w:t xml:space="preserve"> </w:t>
      </w:r>
      <w:r w:rsidRPr="5A3DCF4D" w:rsidR="65AE4C1E">
        <w:rPr>
          <w:rFonts w:ascii="Century" w:hAnsi="Century"/>
          <w:sz w:val="24"/>
          <w:szCs w:val="24"/>
        </w:rPr>
        <w:t>i</w:t>
      </w:r>
      <w:r w:rsidRPr="5A3DCF4D" w:rsidR="050557C3">
        <w:rPr>
          <w:rFonts w:ascii="Century" w:hAnsi="Century"/>
          <w:sz w:val="24"/>
          <w:szCs w:val="24"/>
        </w:rPr>
        <w:t>magin</w:t>
      </w:r>
      <w:r w:rsidRPr="5A3DCF4D" w:rsidR="29B7DF2B">
        <w:rPr>
          <w:rFonts w:ascii="Century" w:hAnsi="Century"/>
          <w:sz w:val="24"/>
          <w:szCs w:val="24"/>
        </w:rPr>
        <w:t>ary</w:t>
      </w:r>
      <w:r w:rsidRPr="5A3DCF4D" w:rsidR="5ADDAFC0">
        <w:rPr>
          <w:rFonts w:ascii="Century" w:hAnsi="Century"/>
          <w:sz w:val="24"/>
          <w:szCs w:val="24"/>
        </w:rPr>
        <w:t>,</w:t>
      </w:r>
      <w:r w:rsidRPr="5A3DCF4D" w:rsidR="36C8C6D0">
        <w:rPr>
          <w:rFonts w:ascii="Century" w:hAnsi="Century"/>
          <w:sz w:val="24"/>
          <w:szCs w:val="24"/>
        </w:rPr>
        <w:t xml:space="preserve"> attemp</w:t>
      </w:r>
      <w:r w:rsidRPr="5A3DCF4D" w:rsidR="3057A8DF">
        <w:rPr>
          <w:rFonts w:ascii="Century" w:hAnsi="Century"/>
          <w:sz w:val="24"/>
          <w:szCs w:val="24"/>
        </w:rPr>
        <w:t xml:space="preserve">ts geared toward a much more, then </w:t>
      </w:r>
      <w:r w:rsidRPr="5A3DCF4D" w:rsidR="151D1AC3">
        <w:rPr>
          <w:rFonts w:ascii="Century" w:hAnsi="Century"/>
          <w:sz w:val="24"/>
          <w:szCs w:val="24"/>
        </w:rPr>
        <w:t>what he’d, yet to see. S</w:t>
      </w:r>
      <w:r w:rsidRPr="5A3DCF4D" w:rsidR="67E5FDB6">
        <w:rPr>
          <w:rFonts w:ascii="Century" w:hAnsi="Century"/>
          <w:sz w:val="24"/>
          <w:szCs w:val="24"/>
        </w:rPr>
        <w:t xml:space="preserve">uch </w:t>
      </w:r>
      <w:r w:rsidRPr="5A3DCF4D" w:rsidR="23998688">
        <w:rPr>
          <w:rFonts w:ascii="Century" w:hAnsi="Century"/>
          <w:sz w:val="24"/>
          <w:szCs w:val="24"/>
        </w:rPr>
        <w:t>i</w:t>
      </w:r>
      <w:r w:rsidRPr="5A3DCF4D" w:rsidR="67E5FDB6">
        <w:rPr>
          <w:rFonts w:ascii="Century" w:hAnsi="Century"/>
          <w:sz w:val="24"/>
          <w:szCs w:val="24"/>
        </w:rPr>
        <w:t>s this</w:t>
      </w:r>
      <w:r w:rsidRPr="5A3DCF4D" w:rsidR="08C11B54">
        <w:rPr>
          <w:rFonts w:ascii="Century" w:hAnsi="Century"/>
          <w:sz w:val="24"/>
          <w:szCs w:val="24"/>
        </w:rPr>
        <w:t xml:space="preserve"> </w:t>
      </w:r>
      <w:r w:rsidRPr="5A3DCF4D" w:rsidR="6411AAC9">
        <w:rPr>
          <w:rFonts w:ascii="Century" w:hAnsi="Century"/>
          <w:sz w:val="24"/>
          <w:szCs w:val="24"/>
        </w:rPr>
        <w:t xml:space="preserve">properly </w:t>
      </w:r>
      <w:r w:rsidRPr="5A3DCF4D" w:rsidR="5CC3089E">
        <w:rPr>
          <w:rFonts w:ascii="Century" w:hAnsi="Century"/>
          <w:sz w:val="24"/>
          <w:szCs w:val="24"/>
        </w:rPr>
        <w:t>an</w:t>
      </w:r>
      <w:r w:rsidRPr="5A3DCF4D" w:rsidR="6411AAC9">
        <w:rPr>
          <w:rFonts w:ascii="Century" w:hAnsi="Century"/>
          <w:sz w:val="24"/>
          <w:szCs w:val="24"/>
        </w:rPr>
        <w:t>notated</w:t>
      </w:r>
      <w:r w:rsidRPr="5A3DCF4D" w:rsidR="08C11B54">
        <w:rPr>
          <w:rFonts w:ascii="Century" w:hAnsi="Century"/>
          <w:sz w:val="24"/>
          <w:szCs w:val="24"/>
        </w:rPr>
        <w:t xml:space="preserve"> </w:t>
      </w:r>
      <w:r w:rsidRPr="5A3DCF4D" w:rsidR="4A8B1B4E">
        <w:rPr>
          <w:rFonts w:ascii="Century" w:hAnsi="Century"/>
          <w:sz w:val="24"/>
          <w:szCs w:val="24"/>
        </w:rPr>
        <w:t xml:space="preserve">and </w:t>
      </w:r>
      <w:r w:rsidRPr="5A3DCF4D" w:rsidR="1C78B500">
        <w:rPr>
          <w:rFonts w:ascii="Century" w:hAnsi="Century"/>
          <w:sz w:val="24"/>
          <w:szCs w:val="24"/>
        </w:rPr>
        <w:t>accurately drafted</w:t>
      </w:r>
      <w:r w:rsidRPr="5A3DCF4D" w:rsidR="4A8B1B4E">
        <w:rPr>
          <w:rFonts w:ascii="Century" w:hAnsi="Century"/>
          <w:sz w:val="24"/>
          <w:szCs w:val="24"/>
        </w:rPr>
        <w:t xml:space="preserve"> interpretation of</w:t>
      </w:r>
      <w:r w:rsidRPr="5A3DCF4D" w:rsidR="5BD39B88">
        <w:rPr>
          <w:rFonts w:ascii="Century" w:hAnsi="Century"/>
          <w:sz w:val="24"/>
          <w:szCs w:val="24"/>
        </w:rPr>
        <w:t xml:space="preserve"> such</w:t>
      </w:r>
      <w:r w:rsidRPr="5A3DCF4D" w:rsidR="4A8B1B4E">
        <w:rPr>
          <w:rFonts w:ascii="Century" w:hAnsi="Century"/>
          <w:sz w:val="24"/>
          <w:szCs w:val="24"/>
        </w:rPr>
        <w:t xml:space="preserve"> legal </w:t>
      </w:r>
      <w:r w:rsidRPr="5A3DCF4D" w:rsidR="6F0A1F11">
        <w:rPr>
          <w:rFonts w:ascii="Century" w:hAnsi="Century"/>
          <w:sz w:val="24"/>
          <w:szCs w:val="24"/>
        </w:rPr>
        <w:t>document</w:t>
      </w:r>
      <w:r w:rsidRPr="5A3DCF4D" w:rsidR="54EE78E6">
        <w:rPr>
          <w:rFonts w:ascii="Century" w:hAnsi="Century"/>
          <w:sz w:val="24"/>
          <w:szCs w:val="24"/>
        </w:rPr>
        <w:t>ation</w:t>
      </w:r>
      <w:r w:rsidRPr="5A3DCF4D" w:rsidR="35F58A47">
        <w:rPr>
          <w:rFonts w:ascii="Century" w:hAnsi="Century"/>
          <w:sz w:val="24"/>
          <w:szCs w:val="24"/>
        </w:rPr>
        <w:t>, thereof.</w:t>
      </w:r>
      <w:r w:rsidRPr="5A3DCF4D" w:rsidR="54EE78E6">
        <w:rPr>
          <w:rFonts w:ascii="Century" w:hAnsi="Century"/>
          <w:sz w:val="24"/>
          <w:szCs w:val="24"/>
        </w:rPr>
        <w:t xml:space="preserve"> </w:t>
      </w:r>
      <w:r w:rsidRPr="5A3DCF4D" w:rsidR="199BBB99">
        <w:rPr>
          <w:rFonts w:ascii="Century" w:hAnsi="Century"/>
          <w:sz w:val="24"/>
          <w:szCs w:val="24"/>
        </w:rPr>
        <w:t>F</w:t>
      </w:r>
      <w:r w:rsidRPr="5A3DCF4D" w:rsidR="6F0A1F11">
        <w:rPr>
          <w:rFonts w:ascii="Century" w:hAnsi="Century"/>
          <w:sz w:val="24"/>
          <w:szCs w:val="24"/>
        </w:rPr>
        <w:t>org</w:t>
      </w:r>
      <w:r w:rsidRPr="5A3DCF4D" w:rsidR="4EB66D5B">
        <w:rPr>
          <w:rFonts w:ascii="Century" w:hAnsi="Century"/>
          <w:sz w:val="24"/>
          <w:szCs w:val="24"/>
        </w:rPr>
        <w:t>oing</w:t>
      </w:r>
      <w:r w:rsidRPr="5A3DCF4D" w:rsidR="6CC44391">
        <w:rPr>
          <w:rFonts w:ascii="Century" w:hAnsi="Century"/>
          <w:sz w:val="24"/>
          <w:szCs w:val="24"/>
        </w:rPr>
        <w:t xml:space="preserve"> </w:t>
      </w:r>
      <w:r w:rsidRPr="5A3DCF4D" w:rsidR="246CB163">
        <w:rPr>
          <w:rFonts w:ascii="Century" w:hAnsi="Century"/>
          <w:sz w:val="24"/>
          <w:szCs w:val="24"/>
        </w:rPr>
        <w:t xml:space="preserve">your </w:t>
      </w:r>
      <w:r w:rsidRPr="5A3DCF4D" w:rsidR="76733CF2">
        <w:rPr>
          <w:rFonts w:ascii="Century" w:hAnsi="Century"/>
          <w:sz w:val="24"/>
          <w:szCs w:val="24"/>
        </w:rPr>
        <w:t xml:space="preserve">own </w:t>
      </w:r>
      <w:r w:rsidRPr="5A3DCF4D" w:rsidR="701BF751">
        <w:rPr>
          <w:rFonts w:ascii="Century" w:hAnsi="Century"/>
          <w:sz w:val="24"/>
          <w:szCs w:val="24"/>
        </w:rPr>
        <w:t>agenda and deciding you’d</w:t>
      </w:r>
      <w:r w:rsidRPr="5A3DCF4D" w:rsidR="559E8EE7">
        <w:rPr>
          <w:rFonts w:ascii="Century" w:hAnsi="Century"/>
          <w:sz w:val="24"/>
          <w:szCs w:val="24"/>
        </w:rPr>
        <w:t xml:space="preserve"> </w:t>
      </w:r>
      <w:r w:rsidRPr="5A3DCF4D" w:rsidR="701BF751">
        <w:rPr>
          <w:rFonts w:ascii="Century" w:hAnsi="Century"/>
          <w:sz w:val="24"/>
          <w:szCs w:val="24"/>
        </w:rPr>
        <w:t>be better off fighting</w:t>
      </w:r>
      <w:r w:rsidRPr="5A3DCF4D" w:rsidR="24DB5F5F">
        <w:rPr>
          <w:rFonts w:ascii="Century" w:hAnsi="Century"/>
          <w:sz w:val="24"/>
          <w:szCs w:val="24"/>
        </w:rPr>
        <w:t xml:space="preserve"> </w:t>
      </w:r>
      <w:r w:rsidRPr="5A3DCF4D" w:rsidR="223243C4">
        <w:rPr>
          <w:rFonts w:ascii="Century" w:hAnsi="Century"/>
          <w:sz w:val="24"/>
          <w:szCs w:val="24"/>
        </w:rPr>
        <w:t>f</w:t>
      </w:r>
      <w:r w:rsidRPr="5A3DCF4D" w:rsidR="24DB5F5F">
        <w:rPr>
          <w:rFonts w:ascii="Century" w:hAnsi="Century"/>
          <w:sz w:val="24"/>
          <w:szCs w:val="24"/>
        </w:rPr>
        <w:t>or</w:t>
      </w:r>
      <w:r w:rsidRPr="5A3DCF4D" w:rsidR="6C583D1D">
        <w:rPr>
          <w:rFonts w:ascii="Century" w:hAnsi="Century"/>
          <w:sz w:val="24"/>
          <w:szCs w:val="24"/>
        </w:rPr>
        <w:t xml:space="preserve"> “go-</w:t>
      </w:r>
      <w:proofErr w:type="spellStart"/>
      <w:r w:rsidRPr="5A3DCF4D" w:rsidR="6C583D1D">
        <w:rPr>
          <w:rFonts w:ascii="Century" w:hAnsi="Century"/>
          <w:sz w:val="24"/>
          <w:szCs w:val="24"/>
        </w:rPr>
        <w:t>tsu</w:t>
      </w:r>
      <w:proofErr w:type="spellEnd"/>
      <w:r w:rsidRPr="5A3DCF4D" w:rsidR="7BBA30C8">
        <w:rPr>
          <w:rFonts w:ascii="Century" w:hAnsi="Century"/>
          <w:sz w:val="24"/>
          <w:szCs w:val="24"/>
        </w:rPr>
        <w:t xml:space="preserve">; </w:t>
      </w:r>
      <w:r w:rsidRPr="5A3DCF4D" w:rsidR="7BBA30C8">
        <w:rPr>
          <w:rFonts w:ascii="Century" w:hAnsi="Century"/>
          <w:i/>
          <w:iCs/>
          <w:sz w:val="24"/>
          <w:szCs w:val="24"/>
        </w:rPr>
        <w:t>flat</w:t>
      </w:r>
      <w:r w:rsidRPr="5A3DCF4D" w:rsidR="6DF090E2">
        <w:rPr>
          <w:rFonts w:ascii="Century" w:hAnsi="Century"/>
          <w:i/>
          <w:iCs/>
          <w:sz w:val="24"/>
          <w:szCs w:val="24"/>
        </w:rPr>
        <w:t>-</w:t>
      </w:r>
      <w:r w:rsidRPr="5A3DCF4D" w:rsidR="4AD35D67">
        <w:rPr>
          <w:rFonts w:ascii="Century" w:hAnsi="Century"/>
          <w:sz w:val="24"/>
          <w:szCs w:val="24"/>
        </w:rPr>
        <w:t>out, loose</w:t>
      </w:r>
      <w:r w:rsidRPr="5A3DCF4D" w:rsidR="16618B68">
        <w:rPr>
          <w:rFonts w:ascii="Century" w:hAnsi="Century"/>
          <w:sz w:val="24"/>
          <w:szCs w:val="24"/>
        </w:rPr>
        <w:t xml:space="preserve">-leafed, </w:t>
      </w:r>
      <w:r w:rsidRPr="5A3DCF4D" w:rsidR="02198349">
        <w:rPr>
          <w:rFonts w:ascii="Century" w:hAnsi="Century"/>
          <w:sz w:val="24"/>
          <w:szCs w:val="24"/>
        </w:rPr>
        <w:t>drawn</w:t>
      </w:r>
      <w:r w:rsidRPr="5A3DCF4D" w:rsidR="7B2B7F25">
        <w:rPr>
          <w:rFonts w:ascii="Century" w:hAnsi="Century"/>
          <w:sz w:val="24"/>
          <w:szCs w:val="24"/>
        </w:rPr>
        <w:t xml:space="preserve">-out </w:t>
      </w:r>
      <w:r w:rsidRPr="5A3DCF4D" w:rsidR="64B69347">
        <w:rPr>
          <w:rFonts w:ascii="Century" w:hAnsi="Century"/>
          <w:sz w:val="24"/>
          <w:szCs w:val="24"/>
        </w:rPr>
        <w:t xml:space="preserve">pervasive measurements, deport me instead. </w:t>
      </w:r>
      <w:r w:rsidRPr="5A3DCF4D" w:rsidR="72E0A11A">
        <w:rPr>
          <w:rFonts w:ascii="Century" w:hAnsi="Century"/>
          <w:sz w:val="24"/>
          <w:szCs w:val="24"/>
        </w:rPr>
        <w:t>Mostly, over t</w:t>
      </w:r>
      <w:r w:rsidRPr="5A3DCF4D" w:rsidR="43309126">
        <w:rPr>
          <w:rFonts w:ascii="Century" w:hAnsi="Century"/>
          <w:sz w:val="24"/>
          <w:szCs w:val="24"/>
        </w:rPr>
        <w:t xml:space="preserve">he lack of </w:t>
      </w:r>
      <w:r w:rsidRPr="5A3DCF4D" w:rsidR="7C051E8D">
        <w:rPr>
          <w:rFonts w:ascii="Century" w:hAnsi="Century"/>
          <w:sz w:val="24"/>
          <w:szCs w:val="24"/>
        </w:rPr>
        <w:t>what he calls an-</w:t>
      </w:r>
      <w:r w:rsidRPr="5A3DCF4D" w:rsidR="43309126">
        <w:rPr>
          <w:rFonts w:ascii="Century" w:hAnsi="Century"/>
          <w:sz w:val="24"/>
          <w:szCs w:val="24"/>
        </w:rPr>
        <w:t>overly</w:t>
      </w:r>
      <w:r w:rsidRPr="5A3DCF4D" w:rsidR="4DE8A927">
        <w:rPr>
          <w:rFonts w:ascii="Century" w:hAnsi="Century"/>
          <w:sz w:val="24"/>
          <w:szCs w:val="24"/>
        </w:rPr>
        <w:t>-</w:t>
      </w:r>
      <w:r w:rsidRPr="5A3DCF4D" w:rsidR="43309126">
        <w:rPr>
          <w:rFonts w:ascii="Century" w:hAnsi="Century"/>
          <w:sz w:val="24"/>
          <w:szCs w:val="24"/>
        </w:rPr>
        <w:t>cathartic exclaim.</w:t>
      </w:r>
    </w:p>
    <w:p w:rsidRPr="00B26031" w:rsidR="00B26031" w:rsidP="3F8F3AF4" w:rsidRDefault="02198349" w14:paraId="60EF14A3" w14:textId="19F21433">
      <w:pPr>
        <w:rPr>
          <w:rFonts w:ascii="Century" w:hAnsi="Century"/>
          <w:i/>
          <w:iCs/>
          <w:sz w:val="24"/>
          <w:szCs w:val="24"/>
        </w:rPr>
      </w:pPr>
      <w:r w:rsidRPr="3F8F3AF4">
        <w:rPr>
          <w:rFonts w:ascii="Century" w:hAnsi="Century"/>
          <w:sz w:val="24"/>
          <w:szCs w:val="24"/>
        </w:rPr>
        <w:t xml:space="preserve"> on</w:t>
      </w:r>
      <w:r w:rsidRPr="3F8F3AF4" w:rsidR="425C4974">
        <w:rPr>
          <w:rFonts w:ascii="Century" w:hAnsi="Century"/>
          <w:sz w:val="24"/>
          <w:szCs w:val="24"/>
        </w:rPr>
        <w:t>to the side-walk blade.</w:t>
      </w:r>
      <w:r w:rsidRPr="3F8F3AF4">
        <w:rPr>
          <w:rFonts w:ascii="Century" w:hAnsi="Century"/>
          <w:sz w:val="24"/>
          <w:szCs w:val="24"/>
        </w:rPr>
        <w:t xml:space="preserve"> of </w:t>
      </w:r>
      <w:r w:rsidRPr="3F8F3AF4" w:rsidR="52BA722E">
        <w:rPr>
          <w:rFonts w:ascii="Century" w:hAnsi="Century"/>
          <w:i/>
          <w:iCs/>
          <w:sz w:val="24"/>
          <w:szCs w:val="24"/>
        </w:rPr>
        <w:t xml:space="preserve">indignation </w:t>
      </w:r>
      <w:r w:rsidRPr="3F8F3AF4" w:rsidR="2C6A18D6">
        <w:rPr>
          <w:rFonts w:ascii="Century" w:hAnsi="Century"/>
          <w:i/>
          <w:iCs/>
          <w:sz w:val="24"/>
          <w:szCs w:val="24"/>
        </w:rPr>
        <w:t>t</w:t>
      </w:r>
      <w:r w:rsidRPr="3F8F3AF4" w:rsidR="2C6A18D6">
        <w:rPr>
          <w:rFonts w:ascii="Century" w:hAnsi="Century"/>
          <w:sz w:val="24"/>
          <w:szCs w:val="24"/>
        </w:rPr>
        <w:t>o</w:t>
      </w:r>
      <w:r w:rsidRPr="3F8F3AF4" w:rsidR="45E4ED05">
        <w:rPr>
          <w:rFonts w:ascii="Century" w:hAnsi="Century"/>
          <w:sz w:val="24"/>
          <w:szCs w:val="24"/>
        </w:rPr>
        <w:t>wards</w:t>
      </w:r>
      <w:r w:rsidRPr="3F8F3AF4" w:rsidR="7C7612AE">
        <w:rPr>
          <w:rFonts w:ascii="Century" w:hAnsi="Century"/>
          <w:sz w:val="24"/>
          <w:szCs w:val="24"/>
        </w:rPr>
        <w:t xml:space="preserve"> me. As if </w:t>
      </w:r>
      <w:r w:rsidRPr="3F8F3AF4" w:rsidR="74B8B2BE">
        <w:rPr>
          <w:rFonts w:ascii="Century" w:hAnsi="Century"/>
          <w:sz w:val="24"/>
          <w:szCs w:val="24"/>
        </w:rPr>
        <w:t>an</w:t>
      </w:r>
      <w:r w:rsidRPr="3F8F3AF4" w:rsidR="2C6A18D6">
        <w:rPr>
          <w:rFonts w:ascii="Century" w:hAnsi="Century"/>
          <w:sz w:val="24"/>
          <w:szCs w:val="24"/>
        </w:rPr>
        <w:t xml:space="preserve"> </w:t>
      </w:r>
      <w:r w:rsidRPr="3F8F3AF4" w:rsidR="3E1C6E5D">
        <w:rPr>
          <w:rFonts w:ascii="Century" w:hAnsi="Century"/>
          <w:sz w:val="24"/>
          <w:szCs w:val="24"/>
        </w:rPr>
        <w:t>openly den</w:t>
      </w:r>
      <w:r w:rsidRPr="3F8F3AF4" w:rsidR="751D686D">
        <w:rPr>
          <w:rFonts w:ascii="Century" w:hAnsi="Century"/>
          <w:sz w:val="24"/>
          <w:szCs w:val="24"/>
        </w:rPr>
        <w:t>ied</w:t>
      </w:r>
      <w:r w:rsidRPr="3F8F3AF4" w:rsidR="425A955E">
        <w:rPr>
          <w:rFonts w:ascii="Century" w:hAnsi="Century"/>
          <w:sz w:val="24"/>
          <w:szCs w:val="24"/>
        </w:rPr>
        <w:t>,</w:t>
      </w:r>
      <w:r w:rsidRPr="3F8F3AF4" w:rsidR="0BB48331">
        <w:rPr>
          <w:rFonts w:ascii="Century" w:hAnsi="Century"/>
          <w:sz w:val="24"/>
          <w:szCs w:val="24"/>
        </w:rPr>
        <w:t xml:space="preserve"> </w:t>
      </w:r>
      <w:r w:rsidRPr="3F8F3AF4" w:rsidR="2C571336">
        <w:rPr>
          <w:rFonts w:ascii="Century" w:hAnsi="Century"/>
          <w:sz w:val="24"/>
          <w:szCs w:val="24"/>
        </w:rPr>
        <w:t>plan of action. A</w:t>
      </w:r>
      <w:r w:rsidRPr="3F8F3AF4" w:rsidR="0BB48331">
        <w:rPr>
          <w:rFonts w:ascii="Century" w:hAnsi="Century"/>
          <w:sz w:val="24"/>
          <w:szCs w:val="24"/>
        </w:rPr>
        <w:t>nother’s</w:t>
      </w:r>
      <w:r w:rsidRPr="3F8F3AF4" w:rsidR="1501D0B1">
        <w:rPr>
          <w:rFonts w:ascii="Century" w:hAnsi="Century"/>
          <w:sz w:val="24"/>
          <w:szCs w:val="24"/>
        </w:rPr>
        <w:t xml:space="preserve"> </w:t>
      </w:r>
      <w:r w:rsidRPr="3F8F3AF4" w:rsidR="142A2448">
        <w:rPr>
          <w:rFonts w:ascii="Century" w:hAnsi="Century"/>
          <w:sz w:val="24"/>
          <w:szCs w:val="24"/>
        </w:rPr>
        <w:t xml:space="preserve">alternative </w:t>
      </w:r>
      <w:r w:rsidRPr="3F8F3AF4" w:rsidR="39992B7C">
        <w:rPr>
          <w:rFonts w:ascii="Century" w:hAnsi="Century"/>
          <w:sz w:val="24"/>
          <w:szCs w:val="24"/>
        </w:rPr>
        <w:t>perspective</w:t>
      </w:r>
      <w:r w:rsidRPr="3F8F3AF4" w:rsidR="7E392FA2">
        <w:rPr>
          <w:rFonts w:ascii="Century" w:hAnsi="Century"/>
          <w:sz w:val="24"/>
          <w:szCs w:val="24"/>
        </w:rPr>
        <w:t xml:space="preserve"> became far better than you’d </w:t>
      </w:r>
      <w:r w:rsidRPr="3F8F3AF4" w:rsidR="495021A7">
        <w:rPr>
          <w:rFonts w:ascii="Century" w:hAnsi="Century"/>
          <w:sz w:val="24"/>
          <w:szCs w:val="24"/>
        </w:rPr>
        <w:t>anticipated</w:t>
      </w:r>
      <w:r w:rsidRPr="3F8F3AF4" w:rsidR="7E392FA2">
        <w:rPr>
          <w:rFonts w:ascii="Century" w:hAnsi="Century"/>
          <w:sz w:val="24"/>
          <w:szCs w:val="24"/>
        </w:rPr>
        <w:t xml:space="preserve"> even w</w:t>
      </w:r>
      <w:r w:rsidRPr="3F8F3AF4" w:rsidR="768D67DE">
        <w:rPr>
          <w:rFonts w:ascii="Century" w:hAnsi="Century"/>
          <w:sz w:val="24"/>
          <w:szCs w:val="24"/>
        </w:rPr>
        <w:t>ithout, a solid resolution</w:t>
      </w:r>
      <w:r w:rsidRPr="3F8F3AF4" w:rsidR="39129828">
        <w:rPr>
          <w:rFonts w:ascii="Century" w:hAnsi="Century"/>
          <w:sz w:val="24"/>
          <w:szCs w:val="24"/>
        </w:rPr>
        <w:t>. Gather they all b</w:t>
      </w:r>
      <w:r w:rsidRPr="3F8F3AF4" w:rsidR="768D67DE">
        <w:rPr>
          <w:rFonts w:ascii="Century" w:hAnsi="Century"/>
          <w:sz w:val="24"/>
          <w:szCs w:val="24"/>
        </w:rPr>
        <w:t>ehind</w:t>
      </w:r>
      <w:r w:rsidRPr="3F8F3AF4" w:rsidR="1AE53F6E">
        <w:rPr>
          <w:rFonts w:ascii="Century" w:hAnsi="Century"/>
          <w:sz w:val="24"/>
          <w:szCs w:val="24"/>
        </w:rPr>
        <w:t>,</w:t>
      </w:r>
      <w:r w:rsidRPr="3F8F3AF4" w:rsidR="768D67DE">
        <w:rPr>
          <w:rFonts w:ascii="Century" w:hAnsi="Century"/>
          <w:sz w:val="24"/>
          <w:szCs w:val="24"/>
        </w:rPr>
        <w:t xml:space="preserve"> the other</w:t>
      </w:r>
      <w:r w:rsidRPr="3F8F3AF4" w:rsidR="3C5BB23A">
        <w:rPr>
          <w:rFonts w:ascii="Century" w:hAnsi="Century"/>
          <w:sz w:val="24"/>
          <w:szCs w:val="24"/>
        </w:rPr>
        <w:t xml:space="preserve">s </w:t>
      </w:r>
      <w:r w:rsidRPr="3F8F3AF4" w:rsidR="19CD738F">
        <w:rPr>
          <w:rFonts w:ascii="Century" w:hAnsi="Century"/>
          <w:sz w:val="24"/>
          <w:szCs w:val="24"/>
        </w:rPr>
        <w:t>who</w:t>
      </w:r>
      <w:r w:rsidRPr="3F8F3AF4" w:rsidR="39992B7C">
        <w:rPr>
          <w:rFonts w:ascii="Century" w:hAnsi="Century"/>
          <w:sz w:val="24"/>
          <w:szCs w:val="24"/>
        </w:rPr>
        <w:t xml:space="preserve"> </w:t>
      </w:r>
      <w:r w:rsidRPr="3F8F3AF4" w:rsidR="2BD16E51">
        <w:rPr>
          <w:rFonts w:ascii="Century" w:hAnsi="Century"/>
          <w:sz w:val="24"/>
          <w:szCs w:val="24"/>
        </w:rPr>
        <w:t>just</w:t>
      </w:r>
      <w:r w:rsidRPr="3F8F3AF4" w:rsidR="32E68830">
        <w:rPr>
          <w:rFonts w:ascii="Century" w:hAnsi="Century"/>
          <w:sz w:val="24"/>
          <w:szCs w:val="24"/>
        </w:rPr>
        <w:t>ly</w:t>
      </w:r>
      <w:r w:rsidRPr="3F8F3AF4" w:rsidR="425A955E">
        <w:rPr>
          <w:rFonts w:ascii="Century" w:hAnsi="Century"/>
          <w:sz w:val="24"/>
          <w:szCs w:val="24"/>
        </w:rPr>
        <w:t xml:space="preserve"> had</w:t>
      </w:r>
      <w:r w:rsidRPr="3F8F3AF4" w:rsidR="66965B76">
        <w:rPr>
          <w:rFonts w:ascii="Century" w:hAnsi="Century"/>
          <w:sz w:val="24"/>
          <w:szCs w:val="24"/>
        </w:rPr>
        <w:t xml:space="preserve"> </w:t>
      </w:r>
      <w:r w:rsidRPr="3F8F3AF4" w:rsidR="3884D37F">
        <w:rPr>
          <w:rFonts w:ascii="Century" w:hAnsi="Century"/>
          <w:sz w:val="24"/>
          <w:szCs w:val="24"/>
        </w:rPr>
        <w:t xml:space="preserve">nothing if not </w:t>
      </w:r>
      <w:r w:rsidRPr="3F8F3AF4" w:rsidR="756416E5">
        <w:rPr>
          <w:rFonts w:ascii="Century" w:hAnsi="Century"/>
          <w:sz w:val="24"/>
          <w:szCs w:val="24"/>
        </w:rPr>
        <w:t>anything</w:t>
      </w:r>
      <w:r w:rsidRPr="3F8F3AF4" w:rsidR="65303A3B">
        <w:rPr>
          <w:rFonts w:ascii="Century" w:hAnsi="Century"/>
          <w:sz w:val="24"/>
          <w:szCs w:val="24"/>
        </w:rPr>
        <w:t>,</w:t>
      </w:r>
      <w:r w:rsidRPr="3F8F3AF4" w:rsidR="06C08C6B">
        <w:rPr>
          <w:rFonts w:ascii="Century" w:hAnsi="Century"/>
          <w:sz w:val="24"/>
          <w:szCs w:val="24"/>
        </w:rPr>
        <w:t xml:space="preserve"> but</w:t>
      </w:r>
      <w:r w:rsidRPr="3F8F3AF4" w:rsidR="756416E5">
        <w:rPr>
          <w:rFonts w:ascii="Century" w:hAnsi="Century"/>
          <w:sz w:val="24"/>
          <w:szCs w:val="24"/>
        </w:rPr>
        <w:t xml:space="preserve"> </w:t>
      </w:r>
      <w:r w:rsidRPr="3F8F3AF4" w:rsidR="0FD9676F">
        <w:rPr>
          <w:rFonts w:ascii="Century" w:hAnsi="Century"/>
          <w:sz w:val="24"/>
          <w:szCs w:val="24"/>
        </w:rPr>
        <w:t>to do</w:t>
      </w:r>
      <w:r w:rsidRPr="3F8F3AF4" w:rsidR="1F6C153D">
        <w:rPr>
          <w:rFonts w:ascii="Century" w:hAnsi="Century"/>
          <w:sz w:val="24"/>
          <w:szCs w:val="24"/>
        </w:rPr>
        <w:t xml:space="preserve"> with </w:t>
      </w:r>
      <w:r w:rsidRPr="3F8F3AF4" w:rsidR="123BC80D">
        <w:rPr>
          <w:rFonts w:ascii="Century" w:hAnsi="Century"/>
          <w:sz w:val="24"/>
          <w:szCs w:val="24"/>
        </w:rPr>
        <w:t>them</w:t>
      </w:r>
      <w:r w:rsidRPr="3F8F3AF4" w:rsidR="25E1598B">
        <w:rPr>
          <w:rFonts w:ascii="Century" w:hAnsi="Century"/>
          <w:sz w:val="24"/>
          <w:szCs w:val="24"/>
        </w:rPr>
        <w:t>.</w:t>
      </w:r>
      <w:r w:rsidRPr="3F8F3AF4" w:rsidR="50B8338A">
        <w:rPr>
          <w:rFonts w:ascii="Century" w:hAnsi="Century"/>
          <w:sz w:val="24"/>
          <w:szCs w:val="24"/>
        </w:rPr>
        <w:t xml:space="preserve"> </w:t>
      </w:r>
      <w:r w:rsidRPr="3F8F3AF4" w:rsidR="110D4998">
        <w:rPr>
          <w:rFonts w:ascii="Century" w:hAnsi="Century"/>
          <w:sz w:val="24"/>
          <w:szCs w:val="24"/>
        </w:rPr>
        <w:t>As if I</w:t>
      </w:r>
      <w:r w:rsidRPr="3F8F3AF4" w:rsidR="76C2FFFD">
        <w:rPr>
          <w:rFonts w:ascii="Century" w:hAnsi="Century"/>
          <w:sz w:val="24"/>
          <w:szCs w:val="24"/>
        </w:rPr>
        <w:t>,</w:t>
      </w:r>
      <w:r w:rsidRPr="3F8F3AF4" w:rsidR="110D4998">
        <w:rPr>
          <w:rFonts w:ascii="Century" w:hAnsi="Century"/>
          <w:sz w:val="24"/>
          <w:szCs w:val="24"/>
        </w:rPr>
        <w:t xml:space="preserve"> </w:t>
      </w:r>
      <w:r w:rsidRPr="3F8F3AF4" w:rsidR="2FE8061C">
        <w:rPr>
          <w:rFonts w:ascii="Century" w:hAnsi="Century"/>
          <w:sz w:val="24"/>
          <w:szCs w:val="24"/>
        </w:rPr>
        <w:t xml:space="preserve">lost my </w:t>
      </w:r>
      <w:r w:rsidRPr="3F8F3AF4" w:rsidR="110D4998">
        <w:rPr>
          <w:rFonts w:ascii="Century" w:hAnsi="Century"/>
          <w:sz w:val="24"/>
          <w:szCs w:val="24"/>
        </w:rPr>
        <w:t xml:space="preserve">keep </w:t>
      </w:r>
      <w:r w:rsidRPr="3F8F3AF4" w:rsidR="774571EF">
        <w:rPr>
          <w:rFonts w:ascii="Century" w:hAnsi="Century"/>
          <w:sz w:val="24"/>
          <w:szCs w:val="24"/>
        </w:rPr>
        <w:t xml:space="preserve">for </w:t>
      </w:r>
      <w:r w:rsidRPr="3F8F3AF4" w:rsidR="110D4998">
        <w:rPr>
          <w:rFonts w:ascii="Century" w:hAnsi="Century"/>
          <w:sz w:val="24"/>
          <w:szCs w:val="24"/>
        </w:rPr>
        <w:t>a separate record of th</w:t>
      </w:r>
      <w:r w:rsidRPr="3F8F3AF4" w:rsidR="32108348">
        <w:rPr>
          <w:rFonts w:ascii="Century" w:hAnsi="Century"/>
          <w:sz w:val="24"/>
          <w:szCs w:val="24"/>
        </w:rPr>
        <w:t>at</w:t>
      </w:r>
      <w:r w:rsidRPr="3F8F3AF4" w:rsidR="110D4998">
        <w:rPr>
          <w:rFonts w:ascii="Century" w:hAnsi="Century"/>
          <w:sz w:val="24"/>
          <w:szCs w:val="24"/>
        </w:rPr>
        <w:t xml:space="preserve"> ma</w:t>
      </w:r>
      <w:r w:rsidRPr="3F8F3AF4" w:rsidR="601D272C">
        <w:rPr>
          <w:rFonts w:ascii="Century" w:hAnsi="Century"/>
          <w:sz w:val="24"/>
          <w:szCs w:val="24"/>
        </w:rPr>
        <w:t>tter</w:t>
      </w:r>
      <w:r w:rsidRPr="3F8F3AF4" w:rsidR="6442C05E">
        <w:rPr>
          <w:rFonts w:ascii="Century" w:hAnsi="Century"/>
          <w:sz w:val="24"/>
          <w:szCs w:val="24"/>
        </w:rPr>
        <w:t>,</w:t>
      </w:r>
      <w:r w:rsidRPr="3F8F3AF4" w:rsidR="5B8AA268">
        <w:rPr>
          <w:rFonts w:ascii="Century" w:hAnsi="Century"/>
          <w:sz w:val="24"/>
          <w:szCs w:val="24"/>
        </w:rPr>
        <w:t xml:space="preserve"> thereof.</w:t>
      </w:r>
      <w:r w:rsidRPr="3F8F3AF4" w:rsidR="110D4998">
        <w:rPr>
          <w:rFonts w:ascii="Century" w:hAnsi="Century"/>
          <w:sz w:val="24"/>
          <w:szCs w:val="24"/>
        </w:rPr>
        <w:t xml:space="preserve"> </w:t>
      </w:r>
      <w:r w:rsidRPr="3F8F3AF4" w:rsidR="4073AAE2">
        <w:rPr>
          <w:rFonts w:ascii="Century" w:hAnsi="Century"/>
          <w:sz w:val="24"/>
          <w:szCs w:val="24"/>
        </w:rPr>
        <w:t>W</w:t>
      </w:r>
      <w:r w:rsidRPr="3F8F3AF4" w:rsidR="4DB540B4">
        <w:rPr>
          <w:rFonts w:ascii="Century" w:hAnsi="Century"/>
          <w:sz w:val="24"/>
          <w:szCs w:val="24"/>
        </w:rPr>
        <w:t xml:space="preserve">e’d </w:t>
      </w:r>
      <w:r w:rsidRPr="3F8F3AF4" w:rsidR="43F4C134">
        <w:rPr>
          <w:rFonts w:ascii="Century" w:hAnsi="Century"/>
          <w:sz w:val="24"/>
          <w:szCs w:val="24"/>
        </w:rPr>
        <w:t>go through</w:t>
      </w:r>
      <w:r w:rsidRPr="3F8F3AF4" w:rsidR="4DB540B4">
        <w:rPr>
          <w:rFonts w:ascii="Century" w:hAnsi="Century"/>
          <w:sz w:val="24"/>
          <w:szCs w:val="24"/>
        </w:rPr>
        <w:t xml:space="preserve"> </w:t>
      </w:r>
      <w:r w:rsidRPr="3F8F3AF4" w:rsidR="1D58E74E">
        <w:rPr>
          <w:rFonts w:ascii="Century" w:hAnsi="Century"/>
          <w:sz w:val="24"/>
          <w:szCs w:val="24"/>
        </w:rPr>
        <w:t xml:space="preserve">each </w:t>
      </w:r>
      <w:r w:rsidRPr="3F8F3AF4" w:rsidR="4DB540B4">
        <w:rPr>
          <w:rFonts w:ascii="Century" w:hAnsi="Century"/>
          <w:sz w:val="24"/>
          <w:szCs w:val="24"/>
        </w:rPr>
        <w:t xml:space="preserve">hand </w:t>
      </w:r>
      <w:r w:rsidRPr="3F8F3AF4" w:rsidR="71E9036D">
        <w:rPr>
          <w:rFonts w:ascii="Century" w:hAnsi="Century"/>
          <w:sz w:val="24"/>
          <w:szCs w:val="24"/>
        </w:rPr>
        <w:t>c</w:t>
      </w:r>
      <w:r w:rsidRPr="3F8F3AF4" w:rsidR="4DB540B4">
        <w:rPr>
          <w:rFonts w:ascii="Century" w:hAnsi="Century"/>
          <w:sz w:val="24"/>
          <w:szCs w:val="24"/>
        </w:rPr>
        <w:t>over</w:t>
      </w:r>
      <w:r w:rsidRPr="3F8F3AF4" w:rsidR="1291E1BB">
        <w:rPr>
          <w:rFonts w:ascii="Century" w:hAnsi="Century"/>
          <w:sz w:val="24"/>
          <w:szCs w:val="24"/>
        </w:rPr>
        <w:t>ed mandible exchanging, yet</w:t>
      </w:r>
      <w:r w:rsidRPr="3F8F3AF4" w:rsidR="4DB540B4">
        <w:rPr>
          <w:rFonts w:ascii="Century" w:hAnsi="Century"/>
          <w:sz w:val="24"/>
          <w:szCs w:val="24"/>
        </w:rPr>
        <w:t xml:space="preserve"> another, just</w:t>
      </w:r>
      <w:r w:rsidRPr="3F8F3AF4" w:rsidR="723EA924">
        <w:rPr>
          <w:rFonts w:ascii="Century" w:hAnsi="Century"/>
          <w:sz w:val="24"/>
          <w:szCs w:val="24"/>
        </w:rPr>
        <w:t>ly earned</w:t>
      </w:r>
      <w:r w:rsidRPr="3F8F3AF4" w:rsidR="4DB540B4">
        <w:rPr>
          <w:rFonts w:ascii="Century" w:hAnsi="Century"/>
          <w:sz w:val="24"/>
          <w:szCs w:val="24"/>
        </w:rPr>
        <w:t xml:space="preserve"> proof</w:t>
      </w:r>
      <w:r w:rsidRPr="3F8F3AF4" w:rsidR="7E4825ED">
        <w:rPr>
          <w:rFonts w:ascii="Century" w:hAnsi="Century"/>
          <w:sz w:val="24"/>
          <w:szCs w:val="24"/>
        </w:rPr>
        <w:t xml:space="preserve">, hope </w:t>
      </w:r>
      <w:r w:rsidRPr="3F8F3AF4" w:rsidR="113B19DF">
        <w:rPr>
          <w:rFonts w:ascii="Century" w:hAnsi="Century"/>
          <w:sz w:val="24"/>
          <w:szCs w:val="24"/>
        </w:rPr>
        <w:t>too</w:t>
      </w:r>
      <w:r w:rsidRPr="3F8F3AF4" w:rsidR="4DB540B4">
        <w:rPr>
          <w:rFonts w:ascii="Century" w:hAnsi="Century"/>
          <w:sz w:val="24"/>
          <w:szCs w:val="24"/>
        </w:rPr>
        <w:t xml:space="preserve"> again.</w:t>
      </w:r>
      <w:r w:rsidRPr="3F8F3AF4" w:rsidR="110D4998">
        <w:rPr>
          <w:rFonts w:ascii="Century" w:hAnsi="Century"/>
          <w:sz w:val="24"/>
          <w:szCs w:val="24"/>
        </w:rPr>
        <w:t xml:space="preserve"> </w:t>
      </w:r>
      <w:r w:rsidRPr="3F8F3AF4" w:rsidR="47D2EB44">
        <w:rPr>
          <w:rFonts w:ascii="Century" w:hAnsi="Century"/>
          <w:sz w:val="24"/>
          <w:szCs w:val="24"/>
        </w:rPr>
        <w:t>W</w:t>
      </w:r>
      <w:r w:rsidRPr="3F8F3AF4" w:rsidR="110D4998">
        <w:rPr>
          <w:rFonts w:ascii="Century" w:hAnsi="Century"/>
          <w:sz w:val="24"/>
          <w:szCs w:val="24"/>
        </w:rPr>
        <w:t>hich</w:t>
      </w:r>
      <w:r w:rsidRPr="3F8F3AF4" w:rsidR="00679542">
        <w:rPr>
          <w:rFonts w:ascii="Century" w:hAnsi="Century"/>
          <w:sz w:val="24"/>
          <w:szCs w:val="24"/>
        </w:rPr>
        <w:t>,</w:t>
      </w:r>
      <w:r w:rsidRPr="3F8F3AF4" w:rsidR="110D4998">
        <w:rPr>
          <w:rFonts w:ascii="Century" w:hAnsi="Century"/>
          <w:sz w:val="24"/>
          <w:szCs w:val="24"/>
        </w:rPr>
        <w:t xml:space="preserve"> </w:t>
      </w:r>
      <w:r w:rsidRPr="3F8F3AF4" w:rsidR="79AF11BF">
        <w:rPr>
          <w:rFonts w:ascii="Century" w:hAnsi="Century"/>
          <w:sz w:val="24"/>
          <w:szCs w:val="24"/>
        </w:rPr>
        <w:t>“</w:t>
      </w:r>
      <w:r w:rsidRPr="3F8F3AF4" w:rsidR="53996747">
        <w:rPr>
          <w:rFonts w:ascii="Century" w:hAnsi="Century"/>
          <w:sz w:val="24"/>
          <w:szCs w:val="24"/>
        </w:rPr>
        <w:t xml:space="preserve">Upon finishing that thought I think maybe </w:t>
      </w:r>
      <w:r w:rsidRPr="3F8F3AF4" w:rsidR="110D4998">
        <w:rPr>
          <w:rFonts w:ascii="Century" w:hAnsi="Century"/>
          <w:sz w:val="24"/>
          <w:szCs w:val="24"/>
        </w:rPr>
        <w:t>I should</w:t>
      </w:r>
      <w:r w:rsidRPr="3F8F3AF4" w:rsidR="6C56E83D">
        <w:rPr>
          <w:rFonts w:ascii="Century" w:hAnsi="Century"/>
          <w:sz w:val="24"/>
          <w:szCs w:val="24"/>
        </w:rPr>
        <w:t>n’t</w:t>
      </w:r>
      <w:r w:rsidRPr="3F8F3AF4" w:rsidR="6778DB90">
        <w:rPr>
          <w:rFonts w:ascii="Century" w:hAnsi="Century"/>
          <w:sz w:val="24"/>
          <w:szCs w:val="24"/>
        </w:rPr>
        <w:t>...</w:t>
      </w:r>
      <w:r w:rsidRPr="3F8F3AF4" w:rsidR="110D4998">
        <w:rPr>
          <w:rFonts w:ascii="Century" w:hAnsi="Century"/>
          <w:sz w:val="24"/>
          <w:szCs w:val="24"/>
        </w:rPr>
        <w:t>keep things</w:t>
      </w:r>
      <w:r w:rsidRPr="3F8F3AF4" w:rsidR="6B797D11">
        <w:rPr>
          <w:rFonts w:ascii="Century" w:hAnsi="Century"/>
          <w:sz w:val="24"/>
          <w:szCs w:val="24"/>
        </w:rPr>
        <w:t xml:space="preserve"> in the state of which they’d always be</w:t>
      </w:r>
      <w:r w:rsidRPr="3F8F3AF4" w:rsidR="15E5FD14">
        <w:rPr>
          <w:rFonts w:ascii="Century" w:hAnsi="Century"/>
          <w:sz w:val="24"/>
          <w:szCs w:val="24"/>
        </w:rPr>
        <w:t>”</w:t>
      </w:r>
      <w:r w:rsidRPr="3F8F3AF4" w:rsidR="1C23CA89">
        <w:rPr>
          <w:rFonts w:ascii="Century" w:hAnsi="Century"/>
          <w:i/>
          <w:iCs/>
          <w:sz w:val="24"/>
          <w:szCs w:val="24"/>
        </w:rPr>
        <w:t>, God-forbid</w:t>
      </w:r>
      <w:r w:rsidRPr="3F8F3AF4" w:rsidR="50E2F65C">
        <w:rPr>
          <w:rFonts w:ascii="Century" w:hAnsi="Century"/>
          <w:i/>
          <w:iCs/>
          <w:sz w:val="24"/>
          <w:szCs w:val="24"/>
        </w:rPr>
        <w:t>;</w:t>
      </w:r>
      <w:r w:rsidRPr="3F8F3AF4" w:rsidR="0B48298F">
        <w:rPr>
          <w:rFonts w:ascii="Century" w:hAnsi="Century"/>
          <w:sz w:val="24"/>
          <w:szCs w:val="24"/>
        </w:rPr>
        <w:t xml:space="preserve"> I should have too</w:t>
      </w:r>
      <w:r w:rsidRPr="3F8F3AF4" w:rsidR="642ABB3D">
        <w:rPr>
          <w:rFonts w:ascii="Century" w:hAnsi="Century"/>
          <w:sz w:val="24"/>
          <w:szCs w:val="24"/>
        </w:rPr>
        <w:t>.</w:t>
      </w:r>
      <w:r w:rsidRPr="3F8F3AF4" w:rsidR="1C23CA89">
        <w:rPr>
          <w:rFonts w:ascii="Century" w:hAnsi="Century"/>
          <w:sz w:val="24"/>
          <w:szCs w:val="24"/>
        </w:rPr>
        <w:t xml:space="preserve"> </w:t>
      </w:r>
      <w:r w:rsidRPr="3F8F3AF4" w:rsidR="4374D24B">
        <w:rPr>
          <w:rFonts w:ascii="Century" w:hAnsi="Century"/>
          <w:sz w:val="24"/>
          <w:szCs w:val="24"/>
        </w:rPr>
        <w:t>W</w:t>
      </w:r>
      <w:r w:rsidRPr="3F8F3AF4" w:rsidR="77D184F7">
        <w:rPr>
          <w:rFonts w:ascii="Century" w:hAnsi="Century"/>
          <w:sz w:val="24"/>
          <w:szCs w:val="24"/>
        </w:rPr>
        <w:t>here</w:t>
      </w:r>
      <w:r w:rsidRPr="3F8F3AF4" w:rsidR="4374D24B">
        <w:rPr>
          <w:rFonts w:ascii="Century" w:hAnsi="Century"/>
          <w:sz w:val="24"/>
          <w:szCs w:val="24"/>
        </w:rPr>
        <w:t xml:space="preserve">as, </w:t>
      </w:r>
      <w:r w:rsidRPr="3F8F3AF4" w:rsidR="77D184F7">
        <w:rPr>
          <w:rFonts w:ascii="Century" w:hAnsi="Century"/>
          <w:sz w:val="24"/>
          <w:szCs w:val="24"/>
        </w:rPr>
        <w:t>the temperature</w:t>
      </w:r>
      <w:r w:rsidRPr="3F8F3AF4" w:rsidR="0B545BC9">
        <w:rPr>
          <w:rFonts w:ascii="Century" w:hAnsi="Century"/>
          <w:sz w:val="24"/>
          <w:szCs w:val="24"/>
        </w:rPr>
        <w:t>, that</w:t>
      </w:r>
      <w:r w:rsidRPr="3F8F3AF4" w:rsidR="531EDD54">
        <w:rPr>
          <w:rFonts w:ascii="Century" w:hAnsi="Century"/>
          <w:sz w:val="24"/>
          <w:szCs w:val="24"/>
        </w:rPr>
        <w:t xml:space="preserve"> would</w:t>
      </w:r>
      <w:r w:rsidRPr="3F8F3AF4" w:rsidR="1345C41A">
        <w:rPr>
          <w:rFonts w:ascii="Century" w:hAnsi="Century"/>
          <w:sz w:val="24"/>
          <w:szCs w:val="24"/>
        </w:rPr>
        <w:t>n’t</w:t>
      </w:r>
      <w:r w:rsidRPr="3F8F3AF4" w:rsidR="531EDD54">
        <w:rPr>
          <w:rFonts w:ascii="Century" w:hAnsi="Century"/>
          <w:sz w:val="24"/>
          <w:szCs w:val="24"/>
        </w:rPr>
        <w:t xml:space="preserve"> actually</w:t>
      </w:r>
      <w:r w:rsidRPr="3F8F3AF4" w:rsidR="2A57A8AD">
        <w:rPr>
          <w:rFonts w:ascii="Century" w:hAnsi="Century"/>
          <w:sz w:val="24"/>
          <w:szCs w:val="24"/>
        </w:rPr>
        <w:t>-</w:t>
      </w:r>
      <w:r w:rsidRPr="3F8F3AF4" w:rsidR="77D184F7">
        <w:rPr>
          <w:rFonts w:ascii="Century" w:hAnsi="Century"/>
          <w:sz w:val="24"/>
          <w:szCs w:val="24"/>
        </w:rPr>
        <w:t>reach</w:t>
      </w:r>
      <w:r w:rsidRPr="3F8F3AF4" w:rsidR="6F5EC0F9">
        <w:rPr>
          <w:rFonts w:ascii="Century" w:hAnsi="Century"/>
          <w:sz w:val="24"/>
          <w:szCs w:val="24"/>
        </w:rPr>
        <w:t xml:space="preserve"> a</w:t>
      </w:r>
      <w:r w:rsidRPr="3F8F3AF4" w:rsidR="0CEEAF82">
        <w:rPr>
          <w:rFonts w:ascii="Century" w:hAnsi="Century"/>
          <w:sz w:val="24"/>
          <w:szCs w:val="24"/>
        </w:rPr>
        <w:t xml:space="preserve"> point</w:t>
      </w:r>
      <w:r w:rsidRPr="3F8F3AF4" w:rsidR="6D5BAFDC">
        <w:rPr>
          <w:rFonts w:ascii="Century" w:hAnsi="Century"/>
          <w:sz w:val="24"/>
          <w:szCs w:val="24"/>
        </w:rPr>
        <w:t>,</w:t>
      </w:r>
      <w:r w:rsidRPr="3F8F3AF4" w:rsidR="0CEEAF82">
        <w:rPr>
          <w:rFonts w:ascii="Century" w:hAnsi="Century"/>
          <w:sz w:val="24"/>
          <w:szCs w:val="24"/>
        </w:rPr>
        <w:t xml:space="preserve"> to </w:t>
      </w:r>
      <w:r w:rsidRPr="3F8F3AF4" w:rsidR="2E6D5736">
        <w:rPr>
          <w:rFonts w:ascii="Century" w:hAnsi="Century"/>
          <w:sz w:val="24"/>
          <w:szCs w:val="24"/>
        </w:rPr>
        <w:t>appropriately</w:t>
      </w:r>
      <w:r w:rsidRPr="3F8F3AF4" w:rsidR="3C8E32E5">
        <w:rPr>
          <w:rFonts w:ascii="Century" w:hAnsi="Century"/>
          <w:sz w:val="24"/>
          <w:szCs w:val="24"/>
        </w:rPr>
        <w:t xml:space="preserve"> </w:t>
      </w:r>
      <w:r w:rsidRPr="3F8F3AF4" w:rsidR="0CEEAF82">
        <w:rPr>
          <w:rFonts w:ascii="Century" w:hAnsi="Century"/>
          <w:sz w:val="24"/>
          <w:szCs w:val="24"/>
        </w:rPr>
        <w:t>comp</w:t>
      </w:r>
      <w:r w:rsidRPr="3F8F3AF4" w:rsidR="58E33059">
        <w:rPr>
          <w:rFonts w:ascii="Century" w:hAnsi="Century"/>
          <w:sz w:val="24"/>
          <w:szCs w:val="24"/>
        </w:rPr>
        <w:t>rise</w:t>
      </w:r>
      <w:r w:rsidRPr="3F8F3AF4" w:rsidR="4179ED62">
        <w:rPr>
          <w:rFonts w:ascii="Century" w:hAnsi="Century"/>
          <w:sz w:val="24"/>
          <w:szCs w:val="24"/>
        </w:rPr>
        <w:t xml:space="preserve"> </w:t>
      </w:r>
      <w:r w:rsidRPr="3F8F3AF4" w:rsidR="63F33D82">
        <w:rPr>
          <w:rFonts w:ascii="Century" w:hAnsi="Century"/>
          <w:sz w:val="24"/>
          <w:szCs w:val="24"/>
        </w:rPr>
        <w:t>such</w:t>
      </w:r>
      <w:r w:rsidRPr="3F8F3AF4" w:rsidR="010E160E">
        <w:rPr>
          <w:rFonts w:ascii="Century" w:hAnsi="Century"/>
          <w:sz w:val="24"/>
          <w:szCs w:val="24"/>
        </w:rPr>
        <w:t xml:space="preserve"> </w:t>
      </w:r>
      <w:r w:rsidRPr="3F8F3AF4" w:rsidR="7E1C3949">
        <w:rPr>
          <w:rFonts w:ascii="Century" w:hAnsi="Century"/>
          <w:sz w:val="24"/>
          <w:szCs w:val="24"/>
        </w:rPr>
        <w:t xml:space="preserve">a </w:t>
      </w:r>
      <w:r w:rsidRPr="3F8F3AF4" w:rsidR="5275FF58">
        <w:rPr>
          <w:rFonts w:ascii="Century" w:hAnsi="Century"/>
          <w:sz w:val="24"/>
          <w:szCs w:val="24"/>
        </w:rPr>
        <w:t>thing as the appropriate,</w:t>
      </w:r>
      <w:r w:rsidRPr="3F8F3AF4" w:rsidR="33943B42">
        <w:rPr>
          <w:rFonts w:ascii="Century" w:hAnsi="Century"/>
          <w:sz w:val="24"/>
          <w:szCs w:val="24"/>
        </w:rPr>
        <w:t xml:space="preserve"> </w:t>
      </w:r>
      <w:r w:rsidRPr="3F8F3AF4" w:rsidR="33943B42">
        <w:rPr>
          <w:rFonts w:ascii="Century" w:hAnsi="Century"/>
          <w:i/>
          <w:iCs/>
          <w:sz w:val="24"/>
          <w:szCs w:val="24"/>
        </w:rPr>
        <w:t>appropriated</w:t>
      </w:r>
      <w:r w:rsidRPr="3F8F3AF4" w:rsidR="58E4C450">
        <w:rPr>
          <w:rFonts w:ascii="Century" w:hAnsi="Century"/>
          <w:i/>
          <w:iCs/>
          <w:sz w:val="24"/>
          <w:szCs w:val="24"/>
        </w:rPr>
        <w:t>,</w:t>
      </w:r>
      <w:r w:rsidRPr="3F8F3AF4" w:rsidR="010E160E">
        <w:rPr>
          <w:rFonts w:ascii="Century" w:hAnsi="Century"/>
          <w:i/>
          <w:iCs/>
          <w:sz w:val="24"/>
          <w:szCs w:val="24"/>
        </w:rPr>
        <w:t xml:space="preserve"> </w:t>
      </w:r>
      <w:r w:rsidRPr="3F8F3AF4" w:rsidR="57FBF508">
        <w:rPr>
          <w:rFonts w:ascii="Century" w:hAnsi="Century"/>
          <w:sz w:val="24"/>
          <w:szCs w:val="24"/>
        </w:rPr>
        <w:t>segment or</w:t>
      </w:r>
      <w:r w:rsidRPr="3F8F3AF4" w:rsidR="33F99BF7">
        <w:rPr>
          <w:rFonts w:ascii="Century" w:hAnsi="Century"/>
          <w:sz w:val="24"/>
          <w:szCs w:val="24"/>
        </w:rPr>
        <w:t xml:space="preserve"> at the </w:t>
      </w:r>
      <w:r w:rsidRPr="3F8F3AF4" w:rsidR="6F73C7E7">
        <w:rPr>
          <w:rFonts w:ascii="Century" w:hAnsi="Century"/>
          <w:sz w:val="24"/>
          <w:szCs w:val="24"/>
        </w:rPr>
        <w:t>least close</w:t>
      </w:r>
      <w:r w:rsidRPr="3F8F3AF4" w:rsidR="3D8595AF">
        <w:rPr>
          <w:rFonts w:ascii="Century" w:hAnsi="Century"/>
          <w:sz w:val="24"/>
          <w:szCs w:val="24"/>
        </w:rPr>
        <w:t xml:space="preserve"> </w:t>
      </w:r>
      <w:r w:rsidRPr="3F8F3AF4" w:rsidR="44A92644">
        <w:rPr>
          <w:rFonts w:ascii="Century" w:hAnsi="Century"/>
          <w:sz w:val="24"/>
          <w:szCs w:val="24"/>
        </w:rPr>
        <w:t xml:space="preserve">approximation; </w:t>
      </w:r>
      <w:r w:rsidRPr="3F8F3AF4" w:rsidR="61A008FE">
        <w:rPr>
          <w:rFonts w:ascii="Century" w:hAnsi="Century"/>
          <w:sz w:val="24"/>
          <w:szCs w:val="24"/>
        </w:rPr>
        <w:t xml:space="preserve">in which I should oppose, </w:t>
      </w:r>
      <w:r w:rsidRPr="3F8F3AF4" w:rsidR="3D8595AF">
        <w:rPr>
          <w:rFonts w:ascii="Century" w:hAnsi="Century"/>
          <w:sz w:val="24"/>
          <w:szCs w:val="24"/>
        </w:rPr>
        <w:t xml:space="preserve">my own original </w:t>
      </w:r>
      <w:r w:rsidRPr="3F8F3AF4" w:rsidR="5FFB8266">
        <w:rPr>
          <w:rFonts w:ascii="Century" w:hAnsi="Century"/>
          <w:sz w:val="24"/>
          <w:szCs w:val="24"/>
        </w:rPr>
        <w:t>approximation</w:t>
      </w:r>
      <w:r w:rsidRPr="3F8F3AF4" w:rsidR="5100303A">
        <w:rPr>
          <w:rFonts w:ascii="Century" w:hAnsi="Century"/>
          <w:sz w:val="24"/>
          <w:szCs w:val="24"/>
        </w:rPr>
        <w:t xml:space="preserve"> while </w:t>
      </w:r>
      <w:r w:rsidRPr="3F8F3AF4" w:rsidR="5FFB8266">
        <w:rPr>
          <w:rFonts w:ascii="Century" w:hAnsi="Century"/>
          <w:sz w:val="24"/>
          <w:szCs w:val="24"/>
        </w:rPr>
        <w:t xml:space="preserve">using the </w:t>
      </w:r>
      <w:r w:rsidRPr="3F8F3AF4" w:rsidR="5FFB8266">
        <w:rPr>
          <w:rFonts w:ascii="Century" w:hAnsi="Century"/>
          <w:i/>
          <w:iCs/>
          <w:sz w:val="24"/>
          <w:szCs w:val="24"/>
        </w:rPr>
        <w:t>index</w:t>
      </w:r>
      <w:r w:rsidRPr="3F8F3AF4" w:rsidR="3AD27852">
        <w:rPr>
          <w:rFonts w:ascii="Century" w:hAnsi="Century"/>
          <w:i/>
          <w:iCs/>
          <w:sz w:val="24"/>
          <w:szCs w:val="24"/>
        </w:rPr>
        <w:t>;</w:t>
      </w:r>
      <w:r w:rsidRPr="3F8F3AF4" w:rsidR="5FFB8266">
        <w:rPr>
          <w:rFonts w:ascii="Century" w:hAnsi="Century"/>
          <w:sz w:val="24"/>
          <w:szCs w:val="24"/>
        </w:rPr>
        <w:t xml:space="preserve"> as a </w:t>
      </w:r>
      <w:r w:rsidRPr="3F8F3AF4" w:rsidR="2F87A63E">
        <w:rPr>
          <w:rFonts w:ascii="Century" w:hAnsi="Century"/>
          <w:sz w:val="24"/>
          <w:szCs w:val="24"/>
        </w:rPr>
        <w:t>method of guessing the closest</w:t>
      </w:r>
      <w:r w:rsidRPr="3F8F3AF4" w:rsidR="59B01430">
        <w:rPr>
          <w:rFonts w:ascii="Century" w:hAnsi="Century"/>
          <w:sz w:val="24"/>
          <w:szCs w:val="24"/>
        </w:rPr>
        <w:t xml:space="preserve"> </w:t>
      </w:r>
      <w:r w:rsidRPr="3F8F3AF4" w:rsidR="02F74FE9">
        <w:rPr>
          <w:rFonts w:ascii="Century" w:hAnsi="Century"/>
          <w:sz w:val="24"/>
          <w:szCs w:val="24"/>
        </w:rPr>
        <w:t>comparison</w:t>
      </w:r>
      <w:r w:rsidRPr="3F8F3AF4" w:rsidR="5715750C">
        <w:rPr>
          <w:rFonts w:ascii="Century" w:hAnsi="Century"/>
          <w:sz w:val="24"/>
          <w:szCs w:val="24"/>
        </w:rPr>
        <w:t>.</w:t>
      </w:r>
      <w:r w:rsidRPr="3F8F3AF4" w:rsidR="3EE5B7B3">
        <w:rPr>
          <w:rFonts w:ascii="Century" w:hAnsi="Century"/>
          <w:sz w:val="24"/>
          <w:szCs w:val="24"/>
        </w:rPr>
        <w:t xml:space="preserve">  we’d need </w:t>
      </w:r>
      <w:r w:rsidRPr="3F8F3AF4" w:rsidR="32B87DC7">
        <w:rPr>
          <w:rFonts w:ascii="Century" w:hAnsi="Century"/>
          <w:sz w:val="24"/>
          <w:szCs w:val="24"/>
        </w:rPr>
        <w:t>to s</w:t>
      </w:r>
      <w:r w:rsidRPr="3F8F3AF4" w:rsidR="2C22D1E8">
        <w:rPr>
          <w:rFonts w:ascii="Century" w:hAnsi="Century"/>
          <w:sz w:val="24"/>
          <w:szCs w:val="24"/>
        </w:rPr>
        <w:t>t</w:t>
      </w:r>
      <w:r w:rsidRPr="3F8F3AF4" w:rsidR="32B87DC7">
        <w:rPr>
          <w:rFonts w:ascii="Century" w:hAnsi="Century"/>
          <w:sz w:val="24"/>
          <w:szCs w:val="24"/>
        </w:rPr>
        <w:t xml:space="preserve">ay, </w:t>
      </w:r>
      <w:r w:rsidRPr="3F8F3AF4" w:rsidR="1BA16AD2">
        <w:rPr>
          <w:rFonts w:ascii="Century" w:hAnsi="Century"/>
          <w:sz w:val="24"/>
          <w:szCs w:val="24"/>
        </w:rPr>
        <w:t xml:space="preserve">right where we were and </w:t>
      </w:r>
      <w:r w:rsidRPr="3F8F3AF4" w:rsidR="728150A6">
        <w:rPr>
          <w:rFonts w:ascii="Century" w:hAnsi="Century"/>
          <w:sz w:val="24"/>
          <w:szCs w:val="24"/>
        </w:rPr>
        <w:t xml:space="preserve">that </w:t>
      </w:r>
      <w:r w:rsidRPr="3F8F3AF4" w:rsidR="3B630CED">
        <w:rPr>
          <w:rFonts w:ascii="Century" w:hAnsi="Century"/>
          <w:sz w:val="24"/>
          <w:szCs w:val="24"/>
        </w:rPr>
        <w:t>was a</w:t>
      </w:r>
      <w:r w:rsidRPr="3F8F3AF4" w:rsidR="50FECC0A">
        <w:rPr>
          <w:rFonts w:ascii="Century" w:hAnsi="Century"/>
          <w:sz w:val="24"/>
          <w:szCs w:val="24"/>
        </w:rPr>
        <w:t>while</w:t>
      </w:r>
      <w:r w:rsidRPr="3F8F3AF4" w:rsidR="26A37EBF">
        <w:rPr>
          <w:rFonts w:ascii="Century" w:hAnsi="Century"/>
          <w:sz w:val="24"/>
          <w:szCs w:val="24"/>
        </w:rPr>
        <w:t xml:space="preserve"> now. S</w:t>
      </w:r>
      <w:r w:rsidRPr="3F8F3AF4" w:rsidR="6FEA5783">
        <w:rPr>
          <w:rFonts w:ascii="Century" w:hAnsi="Century"/>
          <w:sz w:val="24"/>
          <w:szCs w:val="24"/>
        </w:rPr>
        <w:t>ince</w:t>
      </w:r>
      <w:r w:rsidRPr="3F8F3AF4" w:rsidR="7C510964">
        <w:rPr>
          <w:rFonts w:ascii="Century" w:hAnsi="Century"/>
          <w:sz w:val="24"/>
          <w:szCs w:val="24"/>
        </w:rPr>
        <w:t>,</w:t>
      </w:r>
      <w:r w:rsidRPr="3F8F3AF4" w:rsidR="6FEA5783">
        <w:rPr>
          <w:rFonts w:ascii="Century" w:hAnsi="Century"/>
          <w:sz w:val="24"/>
          <w:szCs w:val="24"/>
        </w:rPr>
        <w:t xml:space="preserve"> </w:t>
      </w:r>
      <w:r w:rsidRPr="3F8F3AF4" w:rsidR="73EF8641">
        <w:rPr>
          <w:rFonts w:ascii="Century" w:hAnsi="Century"/>
          <w:sz w:val="24"/>
          <w:szCs w:val="24"/>
        </w:rPr>
        <w:t xml:space="preserve">then to </w:t>
      </w:r>
      <w:r w:rsidRPr="3F8F3AF4" w:rsidR="6FEA5783">
        <w:rPr>
          <w:rFonts w:ascii="Century" w:hAnsi="Century"/>
          <w:sz w:val="24"/>
          <w:szCs w:val="24"/>
        </w:rPr>
        <w:t>our ho</w:t>
      </w:r>
      <w:r w:rsidRPr="3F8F3AF4" w:rsidR="28E1A6ED">
        <w:rPr>
          <w:rFonts w:ascii="Century" w:hAnsi="Century"/>
          <w:sz w:val="24"/>
          <w:szCs w:val="24"/>
        </w:rPr>
        <w:t xml:space="preserve">using </w:t>
      </w:r>
      <w:r w:rsidRPr="3F8F3AF4" w:rsidR="17131012">
        <w:rPr>
          <w:rFonts w:ascii="Century" w:hAnsi="Century"/>
          <w:sz w:val="24"/>
          <w:szCs w:val="24"/>
        </w:rPr>
        <w:t xml:space="preserve">up and left us again, </w:t>
      </w:r>
      <w:r w:rsidRPr="3F8F3AF4" w:rsidR="32B87DC7">
        <w:rPr>
          <w:rFonts w:ascii="Century" w:hAnsi="Century"/>
          <w:sz w:val="24"/>
          <w:szCs w:val="24"/>
        </w:rPr>
        <w:t>today</w:t>
      </w:r>
      <w:r w:rsidRPr="3F8F3AF4" w:rsidR="234BEA6C">
        <w:rPr>
          <w:rFonts w:ascii="Century" w:hAnsi="Century"/>
          <w:sz w:val="24"/>
          <w:szCs w:val="24"/>
        </w:rPr>
        <w:t>. I’ll give you</w:t>
      </w:r>
      <w:r w:rsidRPr="3F8F3AF4" w:rsidR="5532462A">
        <w:rPr>
          <w:rFonts w:ascii="Century" w:hAnsi="Century"/>
          <w:sz w:val="24"/>
          <w:szCs w:val="24"/>
        </w:rPr>
        <w:t xml:space="preserve"> an example</w:t>
      </w:r>
      <w:r w:rsidRPr="3F8F3AF4" w:rsidR="544F4F29">
        <w:rPr>
          <w:rFonts w:ascii="Century" w:hAnsi="Century"/>
          <w:sz w:val="24"/>
          <w:szCs w:val="24"/>
        </w:rPr>
        <w:t>,</w:t>
      </w:r>
      <w:r w:rsidRPr="3F8F3AF4" w:rsidR="32B87DC7">
        <w:rPr>
          <w:rFonts w:ascii="Century" w:hAnsi="Century"/>
          <w:sz w:val="24"/>
          <w:szCs w:val="24"/>
        </w:rPr>
        <w:t xml:space="preserve"> </w:t>
      </w:r>
      <w:r w:rsidRPr="3F8F3AF4" w:rsidR="54B091AD">
        <w:rPr>
          <w:rFonts w:ascii="Century" w:hAnsi="Century"/>
          <w:sz w:val="24"/>
          <w:szCs w:val="24"/>
        </w:rPr>
        <w:t>with</w:t>
      </w:r>
      <w:r w:rsidRPr="3F8F3AF4" w:rsidR="45DD8923">
        <w:rPr>
          <w:rFonts w:ascii="Century" w:hAnsi="Century"/>
          <w:sz w:val="24"/>
          <w:szCs w:val="24"/>
        </w:rPr>
        <w:t xml:space="preserve">out </w:t>
      </w:r>
      <w:r w:rsidRPr="3F8F3AF4" w:rsidR="54B091AD">
        <w:rPr>
          <w:rFonts w:ascii="Century" w:hAnsi="Century"/>
          <w:sz w:val="24"/>
          <w:szCs w:val="24"/>
        </w:rPr>
        <w:t xml:space="preserve">it </w:t>
      </w:r>
      <w:r w:rsidRPr="3F8F3AF4" w:rsidR="32B87DC7">
        <w:rPr>
          <w:rFonts w:ascii="Century" w:hAnsi="Century"/>
          <w:sz w:val="24"/>
          <w:szCs w:val="24"/>
        </w:rPr>
        <w:t>being</w:t>
      </w:r>
      <w:r w:rsidRPr="3F8F3AF4" w:rsidR="0E5426D5">
        <w:rPr>
          <w:rFonts w:ascii="Century" w:hAnsi="Century"/>
          <w:sz w:val="24"/>
          <w:szCs w:val="24"/>
        </w:rPr>
        <w:t>,</w:t>
      </w:r>
      <w:r w:rsidRPr="3F8F3AF4" w:rsidR="77D184F7">
        <w:rPr>
          <w:rFonts w:ascii="Century" w:hAnsi="Century"/>
          <w:sz w:val="24"/>
          <w:szCs w:val="24"/>
        </w:rPr>
        <w:t xml:space="preserve"> </w:t>
      </w:r>
      <w:r w:rsidRPr="3F8F3AF4" w:rsidR="11D50274">
        <w:rPr>
          <w:rFonts w:ascii="Century" w:hAnsi="Century"/>
          <w:sz w:val="24"/>
          <w:szCs w:val="24"/>
        </w:rPr>
        <w:t>a</w:t>
      </w:r>
      <w:r w:rsidRPr="3F8F3AF4" w:rsidR="77D184F7">
        <w:rPr>
          <w:rFonts w:ascii="Century" w:hAnsi="Century"/>
          <w:sz w:val="24"/>
          <w:szCs w:val="24"/>
        </w:rPr>
        <w:t>s high</w:t>
      </w:r>
      <w:r w:rsidRPr="3F8F3AF4" w:rsidR="3CBABBE8">
        <w:rPr>
          <w:rFonts w:ascii="Century" w:hAnsi="Century"/>
          <w:sz w:val="24"/>
          <w:szCs w:val="24"/>
        </w:rPr>
        <w:t xml:space="preserve"> as it</w:t>
      </w:r>
      <w:r w:rsidRPr="3F8F3AF4" w:rsidR="77D184F7">
        <w:rPr>
          <w:rFonts w:ascii="Century" w:hAnsi="Century"/>
          <w:sz w:val="24"/>
          <w:szCs w:val="24"/>
        </w:rPr>
        <w:t xml:space="preserve"> </w:t>
      </w:r>
      <w:r w:rsidRPr="3F8F3AF4" w:rsidR="738BF592">
        <w:rPr>
          <w:rFonts w:ascii="Century" w:hAnsi="Century"/>
          <w:sz w:val="24"/>
          <w:szCs w:val="24"/>
        </w:rPr>
        <w:t>w</w:t>
      </w:r>
      <w:r w:rsidRPr="3F8F3AF4" w:rsidR="77D184F7">
        <w:rPr>
          <w:rFonts w:ascii="Century" w:hAnsi="Century"/>
          <w:sz w:val="24"/>
          <w:szCs w:val="24"/>
        </w:rPr>
        <w:t>as</w:t>
      </w:r>
      <w:r w:rsidRPr="3F8F3AF4" w:rsidR="2D51C1F1">
        <w:rPr>
          <w:rFonts w:ascii="Century" w:hAnsi="Century"/>
          <w:sz w:val="24"/>
          <w:szCs w:val="24"/>
        </w:rPr>
        <w:t>,</w:t>
      </w:r>
      <w:r w:rsidRPr="3F8F3AF4" w:rsidR="77D184F7">
        <w:rPr>
          <w:rFonts w:ascii="Century" w:hAnsi="Century"/>
          <w:sz w:val="24"/>
          <w:szCs w:val="24"/>
        </w:rPr>
        <w:t xml:space="preserve"> </w:t>
      </w:r>
      <w:r w:rsidRPr="3F8F3AF4" w:rsidR="69E605DC">
        <w:rPr>
          <w:rFonts w:ascii="Century" w:hAnsi="Century"/>
          <w:sz w:val="24"/>
          <w:szCs w:val="24"/>
        </w:rPr>
        <w:t xml:space="preserve">approx. </w:t>
      </w:r>
      <w:r w:rsidRPr="3F8F3AF4" w:rsidR="77D184F7">
        <w:rPr>
          <w:rFonts w:ascii="Century" w:hAnsi="Century"/>
          <w:sz w:val="24"/>
          <w:szCs w:val="24"/>
        </w:rPr>
        <w:t>ninety</w:t>
      </w:r>
      <w:r w:rsidRPr="3F8F3AF4" w:rsidR="22624B85">
        <w:rPr>
          <w:rFonts w:ascii="Century" w:hAnsi="Century"/>
          <w:sz w:val="24"/>
          <w:szCs w:val="24"/>
        </w:rPr>
        <w:t>-</w:t>
      </w:r>
      <w:r w:rsidRPr="3F8F3AF4" w:rsidR="2AF5277C">
        <w:rPr>
          <w:rFonts w:ascii="Century" w:hAnsi="Century"/>
          <w:sz w:val="24"/>
          <w:szCs w:val="24"/>
        </w:rPr>
        <w:t>nine,</w:t>
      </w:r>
      <w:r w:rsidRPr="3F8F3AF4" w:rsidR="77D184F7">
        <w:rPr>
          <w:rFonts w:ascii="Century" w:hAnsi="Century"/>
          <w:sz w:val="24"/>
          <w:szCs w:val="24"/>
        </w:rPr>
        <w:t xml:space="preserve"> degrees</w:t>
      </w:r>
      <w:r w:rsidRPr="3F8F3AF4" w:rsidR="06475F27">
        <w:rPr>
          <w:rFonts w:ascii="Century" w:hAnsi="Century"/>
          <w:sz w:val="24"/>
          <w:szCs w:val="24"/>
        </w:rPr>
        <w:t>.</w:t>
      </w:r>
      <w:r w:rsidRPr="3F8F3AF4" w:rsidR="00B26031">
        <w:rPr>
          <w:rFonts w:ascii="Century" w:hAnsi="Century"/>
          <w:sz w:val="24"/>
          <w:szCs w:val="24"/>
        </w:rPr>
        <w:t xml:space="preserve"> </w:t>
      </w:r>
      <w:proofErr w:type="spellStart"/>
      <w:r w:rsidRPr="3F8F3AF4" w:rsidR="29A36562">
        <w:rPr>
          <w:rFonts w:ascii="Century" w:hAnsi="Century"/>
          <w:sz w:val="24"/>
          <w:szCs w:val="24"/>
        </w:rPr>
        <w:t>I</w:t>
      </w:r>
      <w:r w:rsidRPr="3F8F3AF4" w:rsidR="00B26031">
        <w:rPr>
          <w:rFonts w:ascii="Century" w:hAnsi="Century"/>
          <w:sz w:val="24"/>
          <w:szCs w:val="24"/>
        </w:rPr>
        <w:t>nd</w:t>
      </w:r>
      <w:proofErr w:type="spellEnd"/>
      <w:r w:rsidRPr="3F8F3AF4" w:rsidR="6AC0E7DB">
        <w:rPr>
          <w:rFonts w:ascii="Century" w:hAnsi="Century"/>
          <w:sz w:val="24"/>
          <w:szCs w:val="24"/>
        </w:rPr>
        <w:t>,</w:t>
      </w:r>
      <w:r w:rsidRPr="3F8F3AF4" w:rsidR="00B26031">
        <w:rPr>
          <w:rFonts w:ascii="Century" w:hAnsi="Century"/>
          <w:sz w:val="24"/>
          <w:szCs w:val="24"/>
        </w:rPr>
        <w:t xml:space="preserve"> </w:t>
      </w:r>
      <w:r w:rsidRPr="3F8F3AF4" w:rsidR="4B0BE1F9">
        <w:rPr>
          <w:rFonts w:ascii="Century" w:hAnsi="Century"/>
          <w:sz w:val="24"/>
          <w:szCs w:val="24"/>
        </w:rPr>
        <w:t xml:space="preserve">as I’m sure, those from our hometown </w:t>
      </w:r>
      <w:r w:rsidRPr="3F8F3AF4" w:rsidR="00B26031">
        <w:rPr>
          <w:rFonts w:ascii="Century" w:hAnsi="Century"/>
          <w:sz w:val="24"/>
          <w:szCs w:val="24"/>
        </w:rPr>
        <w:t>would say, oddly enough</w:t>
      </w:r>
      <w:r w:rsidRPr="3F8F3AF4" w:rsidR="282D0F2E">
        <w:rPr>
          <w:rFonts w:ascii="Century" w:hAnsi="Century"/>
          <w:sz w:val="24"/>
          <w:szCs w:val="24"/>
        </w:rPr>
        <w:t>. “</w:t>
      </w:r>
      <w:r w:rsidRPr="3F8F3AF4" w:rsidR="5185BCF8">
        <w:rPr>
          <w:rFonts w:ascii="Century" w:hAnsi="Century"/>
          <w:sz w:val="24"/>
          <w:szCs w:val="24"/>
        </w:rPr>
        <w:t>That</w:t>
      </w:r>
      <w:r w:rsidRPr="3F8F3AF4" w:rsidR="00B26031">
        <w:rPr>
          <w:rFonts w:ascii="Century" w:hAnsi="Century"/>
          <w:sz w:val="24"/>
          <w:szCs w:val="24"/>
        </w:rPr>
        <w:t xml:space="preserve"> the fact that we’ve made it this far, in a </w:t>
      </w:r>
      <w:r w:rsidRPr="3F8F3AF4" w:rsidR="12471205">
        <w:rPr>
          <w:rFonts w:ascii="Century" w:hAnsi="Century"/>
          <w:i/>
          <w:iCs/>
          <w:sz w:val="24"/>
          <w:szCs w:val="24"/>
        </w:rPr>
        <w:t>F</w:t>
      </w:r>
      <w:r w:rsidRPr="3F8F3AF4" w:rsidR="00B26031">
        <w:rPr>
          <w:rFonts w:ascii="Century" w:hAnsi="Century"/>
          <w:i/>
          <w:iCs/>
          <w:sz w:val="24"/>
          <w:szCs w:val="24"/>
        </w:rPr>
        <w:t>ord</w:t>
      </w:r>
      <w:r w:rsidRPr="3F8F3AF4" w:rsidR="3A4EE032">
        <w:rPr>
          <w:rFonts w:ascii="Century" w:hAnsi="Century"/>
          <w:i/>
          <w:iCs/>
          <w:sz w:val="24"/>
          <w:szCs w:val="24"/>
        </w:rPr>
        <w:t>-F</w:t>
      </w:r>
      <w:r w:rsidRPr="3F8F3AF4" w:rsidR="00B26031">
        <w:rPr>
          <w:rFonts w:ascii="Century" w:hAnsi="Century"/>
          <w:i/>
          <w:iCs/>
          <w:sz w:val="24"/>
          <w:szCs w:val="24"/>
        </w:rPr>
        <w:t>usion</w:t>
      </w:r>
      <w:r w:rsidRPr="3F8F3AF4" w:rsidR="2FFD3B88">
        <w:rPr>
          <w:rFonts w:ascii="Century" w:hAnsi="Century"/>
          <w:sz w:val="24"/>
          <w:szCs w:val="24"/>
        </w:rPr>
        <w:t>,</w:t>
      </w:r>
      <w:r w:rsidRPr="3F8F3AF4" w:rsidR="00B26031">
        <w:rPr>
          <w:rFonts w:ascii="Century" w:hAnsi="Century"/>
          <w:sz w:val="24"/>
          <w:szCs w:val="24"/>
        </w:rPr>
        <w:t xml:space="preserve"> </w:t>
      </w:r>
      <w:r w:rsidRPr="3F8F3AF4" w:rsidR="78368817">
        <w:rPr>
          <w:rFonts w:ascii="Century" w:hAnsi="Century"/>
          <w:sz w:val="24"/>
          <w:szCs w:val="24"/>
        </w:rPr>
        <w:t>could</w:t>
      </w:r>
      <w:r w:rsidRPr="3F8F3AF4" w:rsidR="0C51EFB7">
        <w:rPr>
          <w:rFonts w:ascii="Century" w:hAnsi="Century"/>
          <w:sz w:val="24"/>
          <w:szCs w:val="24"/>
        </w:rPr>
        <w:t>n’t be nothing</w:t>
      </w:r>
      <w:r w:rsidRPr="3F8F3AF4" w:rsidR="78368817">
        <w:rPr>
          <w:rFonts w:ascii="Century" w:hAnsi="Century"/>
          <w:sz w:val="24"/>
          <w:szCs w:val="24"/>
        </w:rPr>
        <w:t>,</w:t>
      </w:r>
      <w:r w:rsidRPr="3F8F3AF4" w:rsidR="08C3DABB">
        <w:rPr>
          <w:rFonts w:ascii="Century" w:hAnsi="Century"/>
          <w:sz w:val="24"/>
          <w:szCs w:val="24"/>
        </w:rPr>
        <w:t xml:space="preserve"> but</w:t>
      </w:r>
      <w:r w:rsidRPr="3F8F3AF4" w:rsidR="78368817">
        <w:rPr>
          <w:rFonts w:ascii="Century" w:hAnsi="Century"/>
          <w:sz w:val="24"/>
          <w:szCs w:val="24"/>
        </w:rPr>
        <w:t xml:space="preserve"> </w:t>
      </w:r>
      <w:r w:rsidRPr="3F8F3AF4" w:rsidR="55473B43">
        <w:rPr>
          <w:rFonts w:ascii="Century" w:hAnsi="Century"/>
          <w:sz w:val="24"/>
          <w:szCs w:val="24"/>
        </w:rPr>
        <w:t>T</w:t>
      </w:r>
      <w:r w:rsidRPr="3F8F3AF4" w:rsidR="00B26031">
        <w:rPr>
          <w:rFonts w:ascii="Century" w:hAnsi="Century"/>
          <w:sz w:val="24"/>
          <w:szCs w:val="24"/>
        </w:rPr>
        <w:t xml:space="preserve">he </w:t>
      </w:r>
      <w:r w:rsidRPr="3F8F3AF4" w:rsidR="06BFC35D">
        <w:rPr>
          <w:rFonts w:ascii="Century" w:hAnsi="Century"/>
          <w:sz w:val="24"/>
          <w:szCs w:val="24"/>
        </w:rPr>
        <w:t>A</w:t>
      </w:r>
      <w:r w:rsidRPr="3F8F3AF4" w:rsidR="00B26031">
        <w:rPr>
          <w:rFonts w:ascii="Century" w:hAnsi="Century"/>
          <w:sz w:val="24"/>
          <w:szCs w:val="24"/>
        </w:rPr>
        <w:t>lmighties</w:t>
      </w:r>
      <w:r w:rsidRPr="3F8F3AF4" w:rsidR="099916AC">
        <w:rPr>
          <w:rFonts w:ascii="Century" w:hAnsi="Century"/>
          <w:sz w:val="24"/>
          <w:szCs w:val="24"/>
        </w:rPr>
        <w:t>,</w:t>
      </w:r>
      <w:r w:rsidRPr="3F8F3AF4" w:rsidR="00B26031">
        <w:rPr>
          <w:rFonts w:ascii="Century" w:hAnsi="Century"/>
          <w:sz w:val="24"/>
          <w:szCs w:val="24"/>
        </w:rPr>
        <w:t xml:space="preserve"> great and </w:t>
      </w:r>
      <w:r w:rsidRPr="3F8F3AF4" w:rsidR="320A0949">
        <w:rPr>
          <w:rFonts w:ascii="Century" w:hAnsi="Century"/>
          <w:sz w:val="24"/>
          <w:szCs w:val="24"/>
        </w:rPr>
        <w:t>undying</w:t>
      </w:r>
      <w:r w:rsidRPr="3F8F3AF4" w:rsidR="00B26031">
        <w:rPr>
          <w:rFonts w:ascii="Century" w:hAnsi="Century"/>
          <w:sz w:val="24"/>
          <w:szCs w:val="24"/>
        </w:rPr>
        <w:t xml:space="preserve"> mercy”</w:t>
      </w:r>
      <w:r w:rsidRPr="3F8F3AF4" w:rsidR="4198BAD0">
        <w:rPr>
          <w:rFonts w:ascii="Century" w:hAnsi="Century"/>
          <w:sz w:val="24"/>
          <w:szCs w:val="24"/>
        </w:rPr>
        <w:t>; to be f</w:t>
      </w:r>
      <w:r w:rsidRPr="3F8F3AF4" w:rsidR="00B26031">
        <w:rPr>
          <w:rFonts w:ascii="Century" w:hAnsi="Century"/>
          <w:sz w:val="24"/>
          <w:szCs w:val="24"/>
        </w:rPr>
        <w:t>rank,</w:t>
      </w:r>
      <w:r w:rsidRPr="3F8F3AF4" w:rsidR="590BB1BF">
        <w:rPr>
          <w:rFonts w:ascii="Century" w:hAnsi="Century"/>
          <w:sz w:val="24"/>
          <w:szCs w:val="24"/>
        </w:rPr>
        <w:t xml:space="preserve"> usually that sort of thing wasn’t necessarily, my cup of tea</w:t>
      </w:r>
      <w:r w:rsidRPr="3F8F3AF4" w:rsidR="46E4E4DC">
        <w:rPr>
          <w:rFonts w:ascii="Century" w:hAnsi="Century"/>
          <w:sz w:val="24"/>
          <w:szCs w:val="24"/>
        </w:rPr>
        <w:t>; however,</w:t>
      </w:r>
      <w:r w:rsidRPr="3F8F3AF4" w:rsidR="00B26031">
        <w:rPr>
          <w:rFonts w:ascii="Century" w:hAnsi="Century"/>
          <w:sz w:val="24"/>
          <w:szCs w:val="24"/>
        </w:rPr>
        <w:t xml:space="preserve"> </w:t>
      </w:r>
      <w:r w:rsidRPr="3F8F3AF4" w:rsidR="57816940">
        <w:rPr>
          <w:rFonts w:ascii="Century" w:hAnsi="Century"/>
          <w:sz w:val="24"/>
          <w:szCs w:val="24"/>
        </w:rPr>
        <w:t xml:space="preserve">in this </w:t>
      </w:r>
      <w:r w:rsidRPr="3F8F3AF4" w:rsidR="51257233">
        <w:rPr>
          <w:rFonts w:ascii="Century" w:hAnsi="Century"/>
          <w:sz w:val="24"/>
          <w:szCs w:val="24"/>
        </w:rPr>
        <w:t>situation</w:t>
      </w:r>
      <w:r w:rsidRPr="3F8F3AF4" w:rsidR="57816940">
        <w:rPr>
          <w:rFonts w:ascii="Century" w:hAnsi="Century"/>
          <w:sz w:val="24"/>
          <w:szCs w:val="24"/>
        </w:rPr>
        <w:t xml:space="preserve">, </w:t>
      </w:r>
      <w:r w:rsidRPr="3F8F3AF4" w:rsidR="00B26031">
        <w:rPr>
          <w:rFonts w:ascii="Century" w:hAnsi="Century"/>
          <w:sz w:val="24"/>
          <w:szCs w:val="24"/>
        </w:rPr>
        <w:t>I’d have no choice, but to agree</w:t>
      </w:r>
      <w:r w:rsidRPr="3F8F3AF4" w:rsidR="2833C5BF">
        <w:rPr>
          <w:rFonts w:ascii="Century" w:hAnsi="Century"/>
          <w:sz w:val="24"/>
          <w:szCs w:val="24"/>
        </w:rPr>
        <w:t xml:space="preserve"> with them</w:t>
      </w:r>
      <w:r w:rsidRPr="3F8F3AF4" w:rsidR="00B26031">
        <w:rPr>
          <w:rFonts w:ascii="Century" w:hAnsi="Century"/>
          <w:sz w:val="24"/>
          <w:szCs w:val="24"/>
        </w:rPr>
        <w:t xml:space="preserve"> this time. Sure enough,</w:t>
      </w:r>
      <w:r w:rsidRPr="3F8F3AF4" w:rsidR="035A9009">
        <w:rPr>
          <w:rFonts w:ascii="Century" w:hAnsi="Century"/>
          <w:sz w:val="24"/>
          <w:szCs w:val="24"/>
        </w:rPr>
        <w:t xml:space="preserve"> this old truck put </w:t>
      </w:r>
      <w:r w:rsidRPr="3F8F3AF4" w:rsidR="6B51644E">
        <w:rPr>
          <w:rFonts w:ascii="Century" w:hAnsi="Century"/>
          <w:sz w:val="24"/>
          <w:szCs w:val="24"/>
        </w:rPr>
        <w:t xml:space="preserve">an </w:t>
      </w:r>
      <w:r w:rsidRPr="3F8F3AF4" w:rsidR="6F18B9B5">
        <w:rPr>
          <w:rFonts w:ascii="Century" w:hAnsi="Century"/>
          <w:sz w:val="24"/>
          <w:szCs w:val="24"/>
        </w:rPr>
        <w:t>“</w:t>
      </w:r>
      <w:r w:rsidRPr="3F8F3AF4" w:rsidR="6B51644E">
        <w:rPr>
          <w:rFonts w:ascii="Century" w:hAnsi="Century"/>
          <w:i/>
          <w:iCs/>
          <w:sz w:val="24"/>
          <w:szCs w:val="24"/>
        </w:rPr>
        <w:t xml:space="preserve">A </w:t>
      </w:r>
      <w:r w:rsidRPr="3F8F3AF4" w:rsidR="6BA77781">
        <w:rPr>
          <w:rFonts w:ascii="Century" w:hAnsi="Century"/>
          <w:sz w:val="24"/>
          <w:szCs w:val="24"/>
        </w:rPr>
        <w:t xml:space="preserve">within, a </w:t>
      </w:r>
      <w:r w:rsidRPr="3F8F3AF4" w:rsidR="6B51644E">
        <w:rPr>
          <w:rFonts w:ascii="Century" w:hAnsi="Century"/>
          <w:i/>
          <w:iCs/>
          <w:sz w:val="24"/>
          <w:szCs w:val="24"/>
        </w:rPr>
        <w:t>Ford</w:t>
      </w:r>
      <w:r w:rsidRPr="3F8F3AF4" w:rsidR="4E19C0FB">
        <w:rPr>
          <w:rFonts w:ascii="Century" w:hAnsi="Century"/>
          <w:i/>
          <w:iCs/>
          <w:sz w:val="24"/>
          <w:szCs w:val="24"/>
        </w:rPr>
        <w:t>”, where</w:t>
      </w:r>
      <w:r w:rsidRPr="3F8F3AF4" w:rsidR="6B51644E">
        <w:rPr>
          <w:rFonts w:ascii="Century" w:hAnsi="Century"/>
          <w:sz w:val="24"/>
          <w:szCs w:val="24"/>
        </w:rPr>
        <w:t xml:space="preserve"> </w:t>
      </w:r>
      <w:r w:rsidRPr="3F8F3AF4" w:rsidR="33429117">
        <w:rPr>
          <w:rFonts w:ascii="Century" w:hAnsi="Century"/>
          <w:sz w:val="24"/>
          <w:szCs w:val="24"/>
        </w:rPr>
        <w:t xml:space="preserve">none </w:t>
      </w:r>
      <w:r w:rsidRPr="3F8F3AF4" w:rsidR="6B51644E">
        <w:rPr>
          <w:rFonts w:ascii="Century" w:hAnsi="Century"/>
          <w:sz w:val="24"/>
          <w:szCs w:val="24"/>
        </w:rPr>
        <w:t xml:space="preserve">whatsoever, had </w:t>
      </w:r>
      <w:r w:rsidRPr="3F8F3AF4" w:rsidR="6C9A3BC2">
        <w:rPr>
          <w:rFonts w:ascii="Century" w:hAnsi="Century"/>
          <w:sz w:val="24"/>
          <w:szCs w:val="24"/>
        </w:rPr>
        <w:t>been</w:t>
      </w:r>
      <w:r w:rsidRPr="3F8F3AF4" w:rsidR="6B51644E">
        <w:rPr>
          <w:rFonts w:ascii="Century" w:hAnsi="Century"/>
          <w:sz w:val="24"/>
          <w:szCs w:val="24"/>
        </w:rPr>
        <w:t xml:space="preserve"> needed.</w:t>
      </w:r>
      <w:r w:rsidRPr="3F8F3AF4" w:rsidR="00B26031">
        <w:rPr>
          <w:rFonts w:ascii="Century" w:hAnsi="Century"/>
          <w:sz w:val="24"/>
          <w:szCs w:val="24"/>
        </w:rPr>
        <w:t xml:space="preserve"> </w:t>
      </w:r>
      <w:r w:rsidRPr="3F8F3AF4" w:rsidR="6686057A">
        <w:rPr>
          <w:rFonts w:ascii="Century" w:hAnsi="Century"/>
          <w:sz w:val="24"/>
          <w:szCs w:val="24"/>
        </w:rPr>
        <w:t>U</w:t>
      </w:r>
      <w:r w:rsidRPr="3F8F3AF4" w:rsidR="00B26031">
        <w:rPr>
          <w:rFonts w:ascii="Century" w:hAnsi="Century"/>
          <w:sz w:val="24"/>
          <w:szCs w:val="24"/>
        </w:rPr>
        <w:t xml:space="preserve">pon </w:t>
      </w:r>
      <w:r w:rsidRPr="3F8F3AF4" w:rsidR="3DDC663B">
        <w:rPr>
          <w:rFonts w:ascii="Century" w:hAnsi="Century"/>
          <w:sz w:val="24"/>
          <w:szCs w:val="24"/>
        </w:rPr>
        <w:t>a quic</w:t>
      </w:r>
      <w:r w:rsidRPr="3F8F3AF4" w:rsidR="1B5C2D8E">
        <w:rPr>
          <w:rFonts w:ascii="Century" w:hAnsi="Century"/>
          <w:sz w:val="24"/>
          <w:szCs w:val="24"/>
        </w:rPr>
        <w:t>k</w:t>
      </w:r>
      <w:r w:rsidRPr="3F8F3AF4" w:rsidR="3DDC663B">
        <w:rPr>
          <w:rFonts w:ascii="Century" w:hAnsi="Century"/>
          <w:sz w:val="24"/>
          <w:szCs w:val="24"/>
        </w:rPr>
        <w:t xml:space="preserve"> </w:t>
      </w:r>
      <w:r w:rsidRPr="3F8F3AF4" w:rsidR="00B26031">
        <w:rPr>
          <w:rFonts w:ascii="Century" w:hAnsi="Century"/>
          <w:sz w:val="24"/>
          <w:szCs w:val="24"/>
        </w:rPr>
        <w:t>scan,</w:t>
      </w:r>
      <w:r w:rsidRPr="3F8F3AF4" w:rsidR="223BB790">
        <w:rPr>
          <w:rFonts w:ascii="Century" w:hAnsi="Century"/>
          <w:sz w:val="24"/>
          <w:szCs w:val="24"/>
        </w:rPr>
        <w:t xml:space="preserve"> up ahead of us</w:t>
      </w:r>
      <w:r w:rsidRPr="3F8F3AF4" w:rsidR="29A6C84E">
        <w:rPr>
          <w:rFonts w:ascii="Century" w:hAnsi="Century"/>
          <w:sz w:val="24"/>
          <w:szCs w:val="24"/>
        </w:rPr>
        <w:t>,</w:t>
      </w:r>
      <w:r w:rsidRPr="3F8F3AF4" w:rsidR="49E95C52">
        <w:rPr>
          <w:rFonts w:ascii="Century" w:hAnsi="Century"/>
          <w:sz w:val="24"/>
          <w:szCs w:val="24"/>
        </w:rPr>
        <w:t xml:space="preserve"> I’d remembered, that </w:t>
      </w:r>
      <w:r w:rsidRPr="3F8F3AF4" w:rsidR="035E9532">
        <w:rPr>
          <w:rFonts w:ascii="Century" w:hAnsi="Century"/>
          <w:sz w:val="24"/>
          <w:szCs w:val="24"/>
        </w:rPr>
        <w:t>upon my last</w:t>
      </w:r>
      <w:r w:rsidRPr="3F8F3AF4" w:rsidR="49E95C52">
        <w:rPr>
          <w:rFonts w:ascii="Century" w:hAnsi="Century"/>
          <w:sz w:val="24"/>
          <w:szCs w:val="24"/>
        </w:rPr>
        <w:t xml:space="preserve"> </w:t>
      </w:r>
      <w:r w:rsidRPr="3F8F3AF4" w:rsidR="7208D0F4">
        <w:rPr>
          <w:rFonts w:ascii="Century" w:hAnsi="Century"/>
          <w:sz w:val="24"/>
          <w:szCs w:val="24"/>
        </w:rPr>
        <w:t>attempt</w:t>
      </w:r>
      <w:r w:rsidRPr="3F8F3AF4" w:rsidR="29A6C84E">
        <w:rPr>
          <w:rFonts w:ascii="Century" w:hAnsi="Century"/>
          <w:sz w:val="24"/>
          <w:szCs w:val="24"/>
        </w:rPr>
        <w:t xml:space="preserve"> </w:t>
      </w:r>
      <w:r w:rsidRPr="3F8F3AF4" w:rsidR="0B2E841B">
        <w:rPr>
          <w:rFonts w:ascii="Century" w:hAnsi="Century"/>
          <w:sz w:val="24"/>
          <w:szCs w:val="24"/>
        </w:rPr>
        <w:t>t</w:t>
      </w:r>
      <w:r w:rsidRPr="3F8F3AF4" w:rsidR="0E3D7BB3">
        <w:rPr>
          <w:rFonts w:ascii="Century" w:hAnsi="Century"/>
          <w:sz w:val="24"/>
          <w:szCs w:val="24"/>
        </w:rPr>
        <w:t xml:space="preserve">o </w:t>
      </w:r>
      <w:r w:rsidRPr="3F8F3AF4" w:rsidR="29A6C84E">
        <w:rPr>
          <w:rFonts w:ascii="Century" w:hAnsi="Century"/>
          <w:sz w:val="24"/>
          <w:szCs w:val="24"/>
        </w:rPr>
        <w:t xml:space="preserve">clear </w:t>
      </w:r>
      <w:r w:rsidRPr="3F8F3AF4" w:rsidR="765FB31A">
        <w:rPr>
          <w:rFonts w:ascii="Century" w:hAnsi="Century"/>
          <w:sz w:val="24"/>
          <w:szCs w:val="24"/>
        </w:rPr>
        <w:t>the air</w:t>
      </w:r>
      <w:r w:rsidRPr="3F8F3AF4" w:rsidR="59F31BA9">
        <w:rPr>
          <w:rFonts w:ascii="Century" w:hAnsi="Century"/>
          <w:sz w:val="24"/>
          <w:szCs w:val="24"/>
        </w:rPr>
        <w:t>;</w:t>
      </w:r>
      <w:r w:rsidRPr="3F8F3AF4" w:rsidR="5FC223DB">
        <w:rPr>
          <w:rFonts w:ascii="Century" w:hAnsi="Century"/>
          <w:sz w:val="24"/>
          <w:szCs w:val="24"/>
        </w:rPr>
        <w:t xml:space="preserve"> from </w:t>
      </w:r>
      <w:r w:rsidRPr="3F8F3AF4" w:rsidR="242CFEB5">
        <w:rPr>
          <w:rFonts w:ascii="Century" w:hAnsi="Century"/>
          <w:sz w:val="24"/>
          <w:szCs w:val="24"/>
        </w:rPr>
        <w:t xml:space="preserve">what was, once an </w:t>
      </w:r>
      <w:r w:rsidRPr="3F8F3AF4" w:rsidR="00B26031">
        <w:rPr>
          <w:rFonts w:ascii="Century" w:hAnsi="Century"/>
          <w:sz w:val="24"/>
          <w:szCs w:val="24"/>
        </w:rPr>
        <w:t>unbearabl</w:t>
      </w:r>
      <w:r w:rsidRPr="3F8F3AF4" w:rsidR="13E25DB5">
        <w:rPr>
          <w:rFonts w:ascii="Century" w:hAnsi="Century"/>
          <w:sz w:val="24"/>
          <w:szCs w:val="24"/>
        </w:rPr>
        <w:t>y</w:t>
      </w:r>
      <w:r w:rsidRPr="3F8F3AF4" w:rsidR="7D0245F9">
        <w:rPr>
          <w:rFonts w:ascii="Century" w:hAnsi="Century"/>
          <w:sz w:val="24"/>
          <w:szCs w:val="24"/>
        </w:rPr>
        <w:t>,</w:t>
      </w:r>
      <w:r w:rsidRPr="3F8F3AF4" w:rsidR="00B26031">
        <w:rPr>
          <w:rFonts w:ascii="Century" w:hAnsi="Century"/>
          <w:sz w:val="24"/>
          <w:szCs w:val="24"/>
        </w:rPr>
        <w:t xml:space="preserve"> pungent</w:t>
      </w:r>
      <w:r w:rsidRPr="3F8F3AF4" w:rsidR="2B6BB527">
        <w:rPr>
          <w:rFonts w:ascii="Century" w:hAnsi="Century"/>
          <w:sz w:val="24"/>
          <w:szCs w:val="24"/>
        </w:rPr>
        <w:t xml:space="preserve">...” </w:t>
      </w:r>
      <w:r w:rsidRPr="3F8F3AF4" w:rsidR="64C49771">
        <w:rPr>
          <w:rFonts w:ascii="Century" w:hAnsi="Century"/>
          <w:sz w:val="24"/>
          <w:szCs w:val="24"/>
        </w:rPr>
        <w:t>Charred aioli</w:t>
      </w:r>
      <w:r w:rsidRPr="3F8F3AF4" w:rsidR="62A88622">
        <w:rPr>
          <w:rFonts w:ascii="Century" w:hAnsi="Century"/>
          <w:i/>
          <w:iCs/>
          <w:sz w:val="24"/>
          <w:szCs w:val="24"/>
        </w:rPr>
        <w:t>”</w:t>
      </w:r>
      <w:r w:rsidRPr="3F8F3AF4" w:rsidR="00B26031">
        <w:rPr>
          <w:rFonts w:ascii="Century" w:hAnsi="Century"/>
          <w:i/>
          <w:iCs/>
          <w:sz w:val="24"/>
          <w:szCs w:val="24"/>
        </w:rPr>
        <w:t xml:space="preserve"> </w:t>
      </w:r>
      <w:r w:rsidRPr="3F8F3AF4" w:rsidR="21EF3FE5">
        <w:rPr>
          <w:rFonts w:ascii="Century" w:hAnsi="Century"/>
          <w:sz w:val="24"/>
          <w:szCs w:val="24"/>
        </w:rPr>
        <w:t>smell</w:t>
      </w:r>
      <w:r w:rsidRPr="3F8F3AF4" w:rsidR="21EF3FE5">
        <w:rPr>
          <w:rFonts w:ascii="Century" w:hAnsi="Century"/>
          <w:i/>
          <w:iCs/>
          <w:sz w:val="24"/>
          <w:szCs w:val="24"/>
        </w:rPr>
        <w:t>.</w:t>
      </w:r>
      <w:r w:rsidRPr="3F8F3AF4" w:rsidR="21EF3FE5">
        <w:rPr>
          <w:rFonts w:ascii="Century" w:hAnsi="Century"/>
          <w:sz w:val="24"/>
          <w:szCs w:val="24"/>
        </w:rPr>
        <w:t xml:space="preserve"> </w:t>
      </w:r>
    </w:p>
    <w:p w:rsidRPr="00B26031" w:rsidR="00B26031" w:rsidP="310764D7" w:rsidRDefault="71A9F98B" w14:paraId="5003851A" w14:textId="5C8D366F">
      <w:pPr>
        <w:ind w:firstLine="720"/>
        <w:rPr>
          <w:rFonts w:ascii="Century" w:hAnsi="Century"/>
          <w:i/>
          <w:iCs/>
          <w:sz w:val="24"/>
          <w:szCs w:val="24"/>
        </w:rPr>
      </w:pPr>
      <w:r w:rsidRPr="310764D7">
        <w:rPr>
          <w:rFonts w:ascii="Century" w:hAnsi="Century"/>
          <w:sz w:val="24"/>
          <w:szCs w:val="24"/>
        </w:rPr>
        <w:t xml:space="preserve">I </w:t>
      </w:r>
      <w:r w:rsidRPr="310764D7" w:rsidR="1FB5C0A6">
        <w:rPr>
          <w:rFonts w:ascii="Century" w:hAnsi="Century"/>
          <w:sz w:val="24"/>
          <w:szCs w:val="24"/>
        </w:rPr>
        <w:t>considered</w:t>
      </w:r>
      <w:r w:rsidRPr="310764D7">
        <w:rPr>
          <w:rFonts w:ascii="Century" w:hAnsi="Century"/>
          <w:sz w:val="24"/>
          <w:szCs w:val="24"/>
        </w:rPr>
        <w:t xml:space="preserve"> my</w:t>
      </w:r>
      <w:r w:rsidRPr="310764D7" w:rsidR="00B26031">
        <w:rPr>
          <w:rFonts w:ascii="Century" w:hAnsi="Century"/>
          <w:sz w:val="24"/>
          <w:szCs w:val="24"/>
        </w:rPr>
        <w:t xml:space="preserve"> surrounding sights</w:t>
      </w:r>
      <w:r w:rsidRPr="310764D7" w:rsidR="4D0D123B">
        <w:rPr>
          <w:rFonts w:ascii="Century" w:hAnsi="Century"/>
          <w:sz w:val="24"/>
          <w:szCs w:val="24"/>
        </w:rPr>
        <w:t>,</w:t>
      </w:r>
      <w:r w:rsidRPr="310764D7" w:rsidR="00B26031">
        <w:rPr>
          <w:rFonts w:ascii="Century" w:hAnsi="Century"/>
          <w:sz w:val="24"/>
          <w:szCs w:val="24"/>
        </w:rPr>
        <w:t xml:space="preserve"> </w:t>
      </w:r>
      <w:r w:rsidRPr="310764D7" w:rsidR="092658AB">
        <w:rPr>
          <w:rFonts w:ascii="Century" w:hAnsi="Century"/>
          <w:sz w:val="24"/>
          <w:szCs w:val="24"/>
        </w:rPr>
        <w:t>including</w:t>
      </w:r>
      <w:r w:rsidRPr="310764D7" w:rsidR="7AA84461">
        <w:rPr>
          <w:rFonts w:ascii="Century" w:hAnsi="Century"/>
          <w:sz w:val="24"/>
          <w:szCs w:val="24"/>
        </w:rPr>
        <w:t>; however,</w:t>
      </w:r>
      <w:r w:rsidRPr="310764D7" w:rsidR="284EABC1">
        <w:rPr>
          <w:rFonts w:ascii="Century" w:hAnsi="Century"/>
          <w:sz w:val="24"/>
          <w:szCs w:val="24"/>
        </w:rPr>
        <w:t xml:space="preserve"> </w:t>
      </w:r>
      <w:r w:rsidRPr="310764D7" w:rsidR="2F1882B3">
        <w:rPr>
          <w:rFonts w:ascii="Century" w:hAnsi="Century"/>
          <w:sz w:val="24"/>
          <w:szCs w:val="24"/>
        </w:rPr>
        <w:t xml:space="preserve">but </w:t>
      </w:r>
      <w:r w:rsidRPr="310764D7" w:rsidR="284EABC1">
        <w:rPr>
          <w:rFonts w:ascii="Century" w:hAnsi="Century"/>
          <w:sz w:val="24"/>
          <w:szCs w:val="24"/>
        </w:rPr>
        <w:t xml:space="preserve">not limited to, </w:t>
      </w:r>
      <w:r w:rsidRPr="310764D7" w:rsidR="092658AB">
        <w:rPr>
          <w:rFonts w:ascii="Century" w:hAnsi="Century"/>
          <w:sz w:val="24"/>
          <w:szCs w:val="24"/>
        </w:rPr>
        <w:t xml:space="preserve">the </w:t>
      </w:r>
      <w:r w:rsidRPr="310764D7" w:rsidR="619DE7A7">
        <w:rPr>
          <w:rFonts w:ascii="Century" w:hAnsi="Century"/>
          <w:sz w:val="24"/>
          <w:szCs w:val="24"/>
        </w:rPr>
        <w:t xml:space="preserve">locally </w:t>
      </w:r>
      <w:r w:rsidRPr="310764D7" w:rsidR="092658AB">
        <w:rPr>
          <w:rFonts w:ascii="Century" w:hAnsi="Century"/>
          <w:sz w:val="24"/>
          <w:szCs w:val="24"/>
        </w:rPr>
        <w:t>indigenous</w:t>
      </w:r>
      <w:r w:rsidRPr="310764D7" w:rsidR="60AB8627">
        <w:rPr>
          <w:rFonts w:ascii="Century" w:hAnsi="Century"/>
          <w:sz w:val="24"/>
          <w:szCs w:val="24"/>
        </w:rPr>
        <w:t>,</w:t>
      </w:r>
      <w:r w:rsidRPr="310764D7" w:rsidR="00B26031">
        <w:rPr>
          <w:rFonts w:ascii="Century" w:hAnsi="Century"/>
          <w:sz w:val="24"/>
          <w:szCs w:val="24"/>
        </w:rPr>
        <w:t xml:space="preserve"> “</w:t>
      </w:r>
      <w:r w:rsidRPr="310764D7" w:rsidR="721A9D77">
        <w:rPr>
          <w:rFonts w:ascii="Century" w:hAnsi="Century"/>
          <w:sz w:val="24"/>
          <w:szCs w:val="24"/>
        </w:rPr>
        <w:t>O</w:t>
      </w:r>
      <w:r w:rsidRPr="310764D7" w:rsidR="00B26031">
        <w:rPr>
          <w:rFonts w:ascii="Century" w:hAnsi="Century"/>
          <w:sz w:val="24"/>
          <w:szCs w:val="24"/>
        </w:rPr>
        <w:t>ld-Joshua trees</w:t>
      </w:r>
      <w:r w:rsidRPr="310764D7" w:rsidR="65986DFC">
        <w:rPr>
          <w:rFonts w:ascii="Century" w:hAnsi="Century"/>
          <w:sz w:val="24"/>
          <w:szCs w:val="24"/>
        </w:rPr>
        <w:t>”</w:t>
      </w:r>
      <w:r w:rsidRPr="310764D7" w:rsidR="04640C85">
        <w:rPr>
          <w:rFonts w:ascii="Century" w:hAnsi="Century"/>
          <w:sz w:val="24"/>
          <w:szCs w:val="24"/>
        </w:rPr>
        <w:t>.</w:t>
      </w:r>
      <w:r w:rsidRPr="310764D7" w:rsidR="62C52B84">
        <w:rPr>
          <w:rFonts w:ascii="Century" w:hAnsi="Century"/>
          <w:sz w:val="24"/>
          <w:szCs w:val="24"/>
        </w:rPr>
        <w:t xml:space="preserve"> A staple within the confines of this towns</w:t>
      </w:r>
      <w:r w:rsidRPr="310764D7" w:rsidR="30369E83">
        <w:rPr>
          <w:rFonts w:ascii="Century" w:hAnsi="Century"/>
          <w:sz w:val="24"/>
          <w:szCs w:val="24"/>
        </w:rPr>
        <w:t>,</w:t>
      </w:r>
      <w:r w:rsidRPr="310764D7" w:rsidR="62C52B84">
        <w:rPr>
          <w:rFonts w:ascii="Century" w:hAnsi="Century"/>
          <w:sz w:val="24"/>
          <w:szCs w:val="24"/>
        </w:rPr>
        <w:t xml:space="preserve"> </w:t>
      </w:r>
      <w:r w:rsidRPr="310764D7" w:rsidR="0AC978B4">
        <w:rPr>
          <w:rFonts w:ascii="Century" w:hAnsi="Century"/>
          <w:sz w:val="24"/>
          <w:szCs w:val="24"/>
        </w:rPr>
        <w:t>“</w:t>
      </w:r>
      <w:r w:rsidRPr="310764D7" w:rsidR="62C52B84">
        <w:rPr>
          <w:rFonts w:ascii="Century" w:hAnsi="Century"/>
          <w:sz w:val="24"/>
          <w:szCs w:val="24"/>
        </w:rPr>
        <w:t>day</w:t>
      </w:r>
      <w:r w:rsidRPr="310764D7" w:rsidR="3120046C">
        <w:rPr>
          <w:rFonts w:ascii="Century" w:hAnsi="Century"/>
          <w:sz w:val="24"/>
          <w:szCs w:val="24"/>
        </w:rPr>
        <w:t>-</w:t>
      </w:r>
      <w:r w:rsidRPr="310764D7" w:rsidR="62C52B84">
        <w:rPr>
          <w:rFonts w:ascii="Century" w:hAnsi="Century"/>
          <w:sz w:val="24"/>
          <w:szCs w:val="24"/>
        </w:rPr>
        <w:t>old</w:t>
      </w:r>
      <w:r w:rsidRPr="310764D7" w:rsidR="00B26031">
        <w:rPr>
          <w:rFonts w:ascii="Century" w:hAnsi="Century"/>
          <w:sz w:val="24"/>
          <w:szCs w:val="24"/>
        </w:rPr>
        <w:t xml:space="preserve"> promise</w:t>
      </w:r>
      <w:r w:rsidRPr="310764D7" w:rsidR="1249E55F">
        <w:rPr>
          <w:rFonts w:ascii="Century" w:hAnsi="Century"/>
          <w:sz w:val="24"/>
          <w:szCs w:val="24"/>
        </w:rPr>
        <w:t>”</w:t>
      </w:r>
      <w:r w:rsidRPr="310764D7" w:rsidR="46903894">
        <w:rPr>
          <w:rFonts w:ascii="Century" w:hAnsi="Century"/>
          <w:sz w:val="24"/>
          <w:szCs w:val="24"/>
        </w:rPr>
        <w:t>;</w:t>
      </w:r>
      <w:r w:rsidRPr="310764D7" w:rsidR="00B26031">
        <w:rPr>
          <w:rFonts w:ascii="Century" w:hAnsi="Century"/>
          <w:sz w:val="24"/>
          <w:szCs w:val="24"/>
        </w:rPr>
        <w:t xml:space="preserve"> of nothing</w:t>
      </w:r>
      <w:r w:rsidRPr="310764D7" w:rsidR="5D7029C0">
        <w:rPr>
          <w:rFonts w:ascii="Century" w:hAnsi="Century"/>
          <w:sz w:val="24"/>
          <w:szCs w:val="24"/>
        </w:rPr>
        <w:t>,</w:t>
      </w:r>
      <w:r w:rsidRPr="310764D7" w:rsidR="00B26031">
        <w:rPr>
          <w:rFonts w:ascii="Century" w:hAnsi="Century"/>
          <w:sz w:val="24"/>
          <w:szCs w:val="24"/>
        </w:rPr>
        <w:t xml:space="preserve"> </w:t>
      </w:r>
      <w:r w:rsidRPr="310764D7" w:rsidR="01F61830">
        <w:rPr>
          <w:rFonts w:ascii="Century" w:hAnsi="Century"/>
          <w:sz w:val="24"/>
          <w:szCs w:val="24"/>
        </w:rPr>
        <w:t>l</w:t>
      </w:r>
      <w:r w:rsidRPr="310764D7" w:rsidR="00B26031">
        <w:rPr>
          <w:rFonts w:ascii="Century" w:hAnsi="Century"/>
          <w:sz w:val="24"/>
          <w:szCs w:val="24"/>
        </w:rPr>
        <w:t>east of all, a good ale</w:t>
      </w:r>
      <w:r w:rsidRPr="310764D7" w:rsidR="66ABC55D">
        <w:rPr>
          <w:rFonts w:ascii="Century" w:hAnsi="Century"/>
          <w:sz w:val="24"/>
          <w:szCs w:val="24"/>
        </w:rPr>
        <w:t>. Have,</w:t>
      </w:r>
      <w:r w:rsidRPr="310764D7" w:rsidR="00B26031">
        <w:rPr>
          <w:rFonts w:ascii="Century" w:hAnsi="Century"/>
          <w:sz w:val="24"/>
          <w:szCs w:val="24"/>
        </w:rPr>
        <w:t xml:space="preserve"> yet</w:t>
      </w:r>
      <w:r w:rsidRPr="310764D7" w:rsidR="3AD597ED">
        <w:rPr>
          <w:rFonts w:ascii="Century" w:hAnsi="Century"/>
          <w:sz w:val="24"/>
          <w:szCs w:val="24"/>
        </w:rPr>
        <w:t>, but to have kept, until now, but such as a</w:t>
      </w:r>
      <w:r w:rsidRPr="310764D7" w:rsidR="00B26031">
        <w:rPr>
          <w:rFonts w:ascii="Century" w:hAnsi="Century"/>
          <w:sz w:val="24"/>
          <w:szCs w:val="24"/>
        </w:rPr>
        <w:t xml:space="preserve"> broken-down dream</w:t>
      </w:r>
      <w:r w:rsidRPr="310764D7" w:rsidR="517E4321">
        <w:rPr>
          <w:rFonts w:ascii="Century" w:hAnsi="Century"/>
          <w:sz w:val="24"/>
          <w:szCs w:val="24"/>
        </w:rPr>
        <w:t>”.</w:t>
      </w:r>
      <w:r w:rsidRPr="310764D7" w:rsidR="028D0848">
        <w:rPr>
          <w:rFonts w:ascii="Century" w:hAnsi="Century"/>
          <w:sz w:val="24"/>
          <w:szCs w:val="24"/>
        </w:rPr>
        <w:t xml:space="preserve"> </w:t>
      </w:r>
      <w:r w:rsidRPr="310764D7" w:rsidR="00B26031">
        <w:rPr>
          <w:rFonts w:ascii="Century" w:hAnsi="Century"/>
          <w:sz w:val="24"/>
          <w:szCs w:val="24"/>
        </w:rPr>
        <w:t>While</w:t>
      </w:r>
      <w:r w:rsidRPr="310764D7" w:rsidR="28A0D979">
        <w:rPr>
          <w:rFonts w:ascii="Century" w:hAnsi="Century"/>
          <w:sz w:val="24"/>
          <w:szCs w:val="24"/>
        </w:rPr>
        <w:t xml:space="preserve">, we’d </w:t>
      </w:r>
      <w:r w:rsidRPr="310764D7" w:rsidR="00B26031">
        <w:rPr>
          <w:rFonts w:ascii="Century" w:hAnsi="Century"/>
          <w:sz w:val="24"/>
          <w:szCs w:val="24"/>
        </w:rPr>
        <w:t xml:space="preserve">only </w:t>
      </w:r>
      <w:r w:rsidRPr="310764D7" w:rsidR="1615FF60">
        <w:rPr>
          <w:rFonts w:ascii="Century" w:hAnsi="Century"/>
          <w:sz w:val="24"/>
          <w:szCs w:val="24"/>
        </w:rPr>
        <w:t xml:space="preserve">been </w:t>
      </w:r>
      <w:r w:rsidRPr="310764D7" w:rsidR="00B26031">
        <w:rPr>
          <w:rFonts w:ascii="Century" w:hAnsi="Century"/>
          <w:sz w:val="24"/>
          <w:szCs w:val="24"/>
        </w:rPr>
        <w:t>using, th</w:t>
      </w:r>
      <w:r w:rsidRPr="310764D7" w:rsidR="3BB014BA">
        <w:rPr>
          <w:rFonts w:ascii="Century" w:hAnsi="Century"/>
          <w:sz w:val="24"/>
          <w:szCs w:val="24"/>
        </w:rPr>
        <w:t>is</w:t>
      </w:r>
      <w:r w:rsidRPr="310764D7" w:rsidR="00B26031">
        <w:rPr>
          <w:rFonts w:ascii="Century" w:hAnsi="Century"/>
          <w:sz w:val="24"/>
          <w:szCs w:val="24"/>
        </w:rPr>
        <w:t xml:space="preserve"> old-school</w:t>
      </w:r>
      <w:r w:rsidRPr="310764D7" w:rsidR="00B26031">
        <w:rPr>
          <w:rFonts w:ascii="Century" w:hAnsi="Century"/>
          <w:i/>
          <w:iCs/>
          <w:sz w:val="24"/>
          <w:szCs w:val="24"/>
        </w:rPr>
        <w:t xml:space="preserve"> G.P.S. navigation system</w:t>
      </w:r>
      <w:r w:rsidRPr="310764D7" w:rsidR="5AF508C4">
        <w:rPr>
          <w:rFonts w:ascii="Century" w:hAnsi="Century"/>
          <w:sz w:val="24"/>
          <w:szCs w:val="24"/>
        </w:rPr>
        <w:t>.</w:t>
      </w:r>
      <w:r w:rsidRPr="310764D7" w:rsidR="00B26031">
        <w:rPr>
          <w:rFonts w:ascii="Century" w:hAnsi="Century"/>
          <w:sz w:val="24"/>
          <w:szCs w:val="24"/>
        </w:rPr>
        <w:t xml:space="preserve"> </w:t>
      </w:r>
      <w:r w:rsidRPr="310764D7" w:rsidR="279AAE18">
        <w:rPr>
          <w:rFonts w:ascii="Century" w:hAnsi="Century"/>
          <w:sz w:val="24"/>
          <w:szCs w:val="24"/>
        </w:rPr>
        <w:t>P</w:t>
      </w:r>
      <w:r w:rsidRPr="310764D7" w:rsidR="00B26031">
        <w:rPr>
          <w:rFonts w:ascii="Century" w:hAnsi="Century"/>
          <w:sz w:val="24"/>
          <w:szCs w:val="24"/>
        </w:rPr>
        <w:t>rovided to them, by the</w:t>
      </w:r>
      <w:r w:rsidRPr="310764D7" w:rsidR="7B0B7529">
        <w:rPr>
          <w:rFonts w:ascii="Century" w:hAnsi="Century"/>
          <w:sz w:val="24"/>
          <w:szCs w:val="24"/>
        </w:rPr>
        <w:t>ir</w:t>
      </w:r>
      <w:r w:rsidRPr="310764D7" w:rsidR="00B26031">
        <w:rPr>
          <w:rFonts w:ascii="Century" w:hAnsi="Century"/>
          <w:sz w:val="24"/>
          <w:szCs w:val="24"/>
        </w:rPr>
        <w:t xml:space="preserve"> parents</w:t>
      </w:r>
      <w:r w:rsidRPr="310764D7" w:rsidR="4FD41DEF">
        <w:rPr>
          <w:rFonts w:ascii="Century" w:hAnsi="Century"/>
          <w:sz w:val="24"/>
          <w:szCs w:val="24"/>
        </w:rPr>
        <w:t>,</w:t>
      </w:r>
      <w:r w:rsidRPr="310764D7" w:rsidR="00B26031">
        <w:rPr>
          <w:rFonts w:ascii="Century" w:hAnsi="Century"/>
          <w:sz w:val="24"/>
          <w:szCs w:val="24"/>
        </w:rPr>
        <w:t xml:space="preserve"> of course, unbeknownst to them. They</w:t>
      </w:r>
      <w:r w:rsidRPr="310764D7" w:rsidR="09F8EC6E">
        <w:rPr>
          <w:rFonts w:ascii="Century" w:hAnsi="Century"/>
          <w:sz w:val="24"/>
          <w:szCs w:val="24"/>
        </w:rPr>
        <w:t xml:space="preserve"> ha</w:t>
      </w:r>
      <w:r w:rsidRPr="310764D7" w:rsidR="00B26031">
        <w:rPr>
          <w:rFonts w:ascii="Century" w:hAnsi="Century"/>
          <w:sz w:val="24"/>
          <w:szCs w:val="24"/>
        </w:rPr>
        <w:t>d</w:t>
      </w:r>
      <w:r w:rsidRPr="310764D7" w:rsidR="187B2CEF">
        <w:rPr>
          <w:rFonts w:ascii="Century" w:hAnsi="Century"/>
          <w:sz w:val="24"/>
          <w:szCs w:val="24"/>
        </w:rPr>
        <w:t>;</w:t>
      </w:r>
      <w:r w:rsidRPr="310764D7" w:rsidR="00B26031">
        <w:rPr>
          <w:rFonts w:ascii="Century" w:hAnsi="Century"/>
          <w:sz w:val="24"/>
          <w:szCs w:val="24"/>
        </w:rPr>
        <w:t xml:space="preserve"> to escape detection</w:t>
      </w:r>
      <w:r w:rsidRPr="310764D7" w:rsidR="6E86398B">
        <w:rPr>
          <w:rFonts w:ascii="Century" w:hAnsi="Century"/>
          <w:sz w:val="24"/>
          <w:szCs w:val="24"/>
        </w:rPr>
        <w:t>,</w:t>
      </w:r>
      <w:r w:rsidRPr="310764D7" w:rsidR="00B26031">
        <w:rPr>
          <w:rFonts w:ascii="Century" w:hAnsi="Century"/>
          <w:sz w:val="24"/>
          <w:szCs w:val="24"/>
        </w:rPr>
        <w:t xml:space="preserve"> and ultimately, d</w:t>
      </w:r>
      <w:r w:rsidRPr="310764D7" w:rsidR="6BD2BD93">
        <w:rPr>
          <w:rFonts w:ascii="Century" w:hAnsi="Century"/>
          <w:sz w:val="24"/>
          <w:szCs w:val="24"/>
        </w:rPr>
        <w:t xml:space="preserve">isruption </w:t>
      </w:r>
      <w:r w:rsidRPr="310764D7" w:rsidR="53733031">
        <w:rPr>
          <w:rFonts w:ascii="Century" w:hAnsi="Century"/>
          <w:sz w:val="24"/>
          <w:szCs w:val="24"/>
        </w:rPr>
        <w:t>to</w:t>
      </w:r>
      <w:r w:rsidRPr="310764D7" w:rsidR="6BD2BD93">
        <w:rPr>
          <w:rFonts w:ascii="Century" w:hAnsi="Century"/>
          <w:sz w:val="24"/>
          <w:szCs w:val="24"/>
        </w:rPr>
        <w:t xml:space="preserve"> arrive, </w:t>
      </w:r>
      <w:r w:rsidRPr="310764D7" w:rsidR="01B7CB7A">
        <w:rPr>
          <w:rFonts w:ascii="Century" w:hAnsi="Century"/>
          <w:sz w:val="24"/>
          <w:szCs w:val="24"/>
        </w:rPr>
        <w:t>withi</w:t>
      </w:r>
      <w:r w:rsidRPr="310764D7" w:rsidR="6BD2BD93">
        <w:rPr>
          <w:rFonts w:ascii="Century" w:hAnsi="Century"/>
          <w:sz w:val="24"/>
          <w:szCs w:val="24"/>
        </w:rPr>
        <w:t>n</w:t>
      </w:r>
      <w:r w:rsidRPr="310764D7" w:rsidR="397C6A20">
        <w:rPr>
          <w:rFonts w:ascii="Century" w:hAnsi="Century"/>
          <w:sz w:val="24"/>
          <w:szCs w:val="24"/>
        </w:rPr>
        <w:t xml:space="preserve"> the allotted</w:t>
      </w:r>
      <w:r w:rsidRPr="310764D7" w:rsidR="6BD2BD93">
        <w:rPr>
          <w:rFonts w:ascii="Century" w:hAnsi="Century"/>
          <w:sz w:val="24"/>
          <w:szCs w:val="24"/>
        </w:rPr>
        <w:t xml:space="preserve"> </w:t>
      </w:r>
      <w:r w:rsidRPr="310764D7" w:rsidR="42AC6317">
        <w:rPr>
          <w:rFonts w:ascii="Century" w:hAnsi="Century"/>
          <w:sz w:val="24"/>
          <w:szCs w:val="24"/>
        </w:rPr>
        <w:t>timeframe</w:t>
      </w:r>
      <w:r w:rsidRPr="310764D7" w:rsidR="753AE808">
        <w:rPr>
          <w:rFonts w:ascii="Century" w:hAnsi="Century"/>
          <w:sz w:val="24"/>
          <w:szCs w:val="24"/>
        </w:rPr>
        <w:t>,</w:t>
      </w:r>
      <w:r w:rsidRPr="310764D7" w:rsidR="6BD2BD93">
        <w:rPr>
          <w:rFonts w:ascii="Century" w:hAnsi="Century"/>
          <w:sz w:val="24"/>
          <w:szCs w:val="24"/>
        </w:rPr>
        <w:t xml:space="preserve"> for the</w:t>
      </w:r>
      <w:r w:rsidRPr="310764D7" w:rsidR="5EEFB99E">
        <w:rPr>
          <w:rFonts w:ascii="Century" w:hAnsi="Century"/>
          <w:sz w:val="24"/>
          <w:szCs w:val="24"/>
        </w:rPr>
        <w:t xml:space="preserve"> “miles-high aeronautical space cadet</w:t>
      </w:r>
      <w:r w:rsidRPr="310764D7" w:rsidR="6BD2BD93">
        <w:rPr>
          <w:rFonts w:ascii="Century" w:hAnsi="Century"/>
          <w:sz w:val="24"/>
          <w:szCs w:val="24"/>
        </w:rPr>
        <w:t xml:space="preserve"> event</w:t>
      </w:r>
      <w:r w:rsidRPr="310764D7" w:rsidR="5912309B">
        <w:rPr>
          <w:rFonts w:ascii="Century" w:hAnsi="Century"/>
          <w:sz w:val="24"/>
          <w:szCs w:val="24"/>
        </w:rPr>
        <w:t>”</w:t>
      </w:r>
      <w:r w:rsidRPr="310764D7" w:rsidR="00B26031">
        <w:rPr>
          <w:rFonts w:ascii="Century" w:hAnsi="Century"/>
          <w:sz w:val="24"/>
          <w:szCs w:val="24"/>
        </w:rPr>
        <w:t xml:space="preserve">. </w:t>
      </w:r>
      <w:r w:rsidRPr="310764D7" w:rsidR="51109196">
        <w:rPr>
          <w:rFonts w:ascii="Century" w:hAnsi="Century"/>
          <w:sz w:val="24"/>
          <w:szCs w:val="24"/>
        </w:rPr>
        <w:t xml:space="preserve">Which just so happened to be the location the two brothers were on are presently </w:t>
      </w:r>
      <w:r w:rsidRPr="310764D7" w:rsidR="5DF112FC">
        <w:rPr>
          <w:rFonts w:ascii="Century" w:hAnsi="Century"/>
          <w:sz w:val="24"/>
          <w:szCs w:val="24"/>
        </w:rPr>
        <w:t xml:space="preserve">driving towards. </w:t>
      </w:r>
      <w:r w:rsidRPr="310764D7" w:rsidR="3D3EBED7">
        <w:rPr>
          <w:rFonts w:ascii="Century" w:hAnsi="Century"/>
          <w:sz w:val="24"/>
          <w:szCs w:val="24"/>
        </w:rPr>
        <w:t xml:space="preserve">If </w:t>
      </w:r>
      <w:r w:rsidRPr="310764D7" w:rsidR="77A167AC">
        <w:rPr>
          <w:rFonts w:ascii="Century" w:hAnsi="Century"/>
          <w:sz w:val="24"/>
          <w:szCs w:val="24"/>
        </w:rPr>
        <w:t>either of them</w:t>
      </w:r>
      <w:r w:rsidRPr="310764D7" w:rsidR="3D3EBED7">
        <w:rPr>
          <w:rFonts w:ascii="Century" w:hAnsi="Century"/>
          <w:sz w:val="24"/>
          <w:szCs w:val="24"/>
        </w:rPr>
        <w:t xml:space="preserve"> had</w:t>
      </w:r>
      <w:r w:rsidRPr="310764D7" w:rsidR="61A1CD3F">
        <w:rPr>
          <w:rFonts w:ascii="Century" w:hAnsi="Century"/>
          <w:sz w:val="24"/>
          <w:szCs w:val="24"/>
        </w:rPr>
        <w:t xml:space="preserve"> to have</w:t>
      </w:r>
      <w:r w:rsidRPr="310764D7" w:rsidR="3D3EBED7">
        <w:rPr>
          <w:rFonts w:ascii="Century" w:hAnsi="Century"/>
          <w:sz w:val="24"/>
          <w:szCs w:val="24"/>
        </w:rPr>
        <w:t>,</w:t>
      </w:r>
      <w:r w:rsidRPr="310764D7" w:rsidR="2B96E718">
        <w:rPr>
          <w:rFonts w:ascii="Century" w:hAnsi="Century"/>
          <w:sz w:val="24"/>
          <w:szCs w:val="24"/>
        </w:rPr>
        <w:t xml:space="preserve"> if not,</w:t>
      </w:r>
      <w:r w:rsidRPr="310764D7" w:rsidR="3D3EBED7">
        <w:rPr>
          <w:rFonts w:ascii="Century" w:hAnsi="Century"/>
          <w:sz w:val="24"/>
          <w:szCs w:val="24"/>
        </w:rPr>
        <w:t xml:space="preserve"> but one grievance</w:t>
      </w:r>
      <w:r w:rsidRPr="310764D7" w:rsidR="1B56E0A2">
        <w:rPr>
          <w:rFonts w:ascii="Century" w:hAnsi="Century"/>
          <w:sz w:val="24"/>
          <w:szCs w:val="24"/>
        </w:rPr>
        <w:t>;</w:t>
      </w:r>
      <w:r w:rsidRPr="310764D7" w:rsidR="3D3EBED7">
        <w:rPr>
          <w:rFonts w:ascii="Century" w:hAnsi="Century"/>
          <w:sz w:val="24"/>
          <w:szCs w:val="24"/>
        </w:rPr>
        <w:t xml:space="preserve"> as</w:t>
      </w:r>
      <w:r w:rsidRPr="310764D7" w:rsidR="7CFCA71B">
        <w:rPr>
          <w:rFonts w:ascii="Century" w:hAnsi="Century"/>
          <w:sz w:val="24"/>
          <w:szCs w:val="24"/>
        </w:rPr>
        <w:t xml:space="preserve"> it stands, to reason the </w:t>
      </w:r>
      <w:r w:rsidRPr="310764D7" w:rsidR="00B26031">
        <w:rPr>
          <w:rFonts w:ascii="Century" w:hAnsi="Century"/>
          <w:sz w:val="24"/>
          <w:szCs w:val="24"/>
        </w:rPr>
        <w:t xml:space="preserve">only </w:t>
      </w:r>
      <w:r w:rsidRPr="310764D7" w:rsidR="15093269">
        <w:rPr>
          <w:rFonts w:ascii="Century" w:hAnsi="Century"/>
          <w:sz w:val="24"/>
          <w:szCs w:val="24"/>
        </w:rPr>
        <w:t xml:space="preserve">real </w:t>
      </w:r>
      <w:r w:rsidRPr="310764D7" w:rsidR="00B26031">
        <w:rPr>
          <w:rFonts w:ascii="Century" w:hAnsi="Century"/>
          <w:sz w:val="24"/>
          <w:szCs w:val="24"/>
        </w:rPr>
        <w:t>nuisance</w:t>
      </w:r>
      <w:r w:rsidRPr="310764D7" w:rsidR="725387DB">
        <w:rPr>
          <w:rFonts w:ascii="Century" w:hAnsi="Century"/>
          <w:sz w:val="24"/>
          <w:szCs w:val="24"/>
        </w:rPr>
        <w:t>.</w:t>
      </w:r>
      <w:r w:rsidRPr="310764D7" w:rsidR="0F8E8D1A">
        <w:rPr>
          <w:rFonts w:ascii="Century" w:hAnsi="Century"/>
          <w:sz w:val="24"/>
          <w:szCs w:val="24"/>
        </w:rPr>
        <w:t xml:space="preserve"> </w:t>
      </w:r>
      <w:r w:rsidRPr="310764D7" w:rsidR="48DE7B9C">
        <w:rPr>
          <w:rFonts w:ascii="Century" w:hAnsi="Century"/>
          <w:sz w:val="24"/>
          <w:szCs w:val="24"/>
        </w:rPr>
        <w:t xml:space="preserve">Would most definitely, be </w:t>
      </w:r>
      <w:r w:rsidRPr="310764D7" w:rsidR="4171D9B8">
        <w:rPr>
          <w:rFonts w:ascii="Century" w:hAnsi="Century"/>
          <w:sz w:val="24"/>
          <w:szCs w:val="24"/>
        </w:rPr>
        <w:t>th</w:t>
      </w:r>
      <w:r w:rsidRPr="310764D7" w:rsidR="26C863B7">
        <w:rPr>
          <w:rFonts w:ascii="Century" w:hAnsi="Century"/>
          <w:sz w:val="24"/>
          <w:szCs w:val="24"/>
        </w:rPr>
        <w:t>e</w:t>
      </w:r>
      <w:r w:rsidRPr="310764D7" w:rsidR="6CAA941E">
        <w:rPr>
          <w:rFonts w:ascii="Century" w:hAnsi="Century"/>
          <w:sz w:val="24"/>
          <w:szCs w:val="24"/>
        </w:rPr>
        <w:t>;</w:t>
      </w:r>
      <w:r w:rsidRPr="310764D7" w:rsidR="26C863B7">
        <w:rPr>
          <w:rFonts w:ascii="Century" w:hAnsi="Century"/>
          <w:sz w:val="24"/>
          <w:szCs w:val="24"/>
        </w:rPr>
        <w:t xml:space="preserve"> however, uncomfortable</w:t>
      </w:r>
      <w:r w:rsidRPr="310764D7" w:rsidR="11B7BF61">
        <w:rPr>
          <w:rFonts w:ascii="Century" w:hAnsi="Century"/>
          <w:sz w:val="24"/>
          <w:szCs w:val="24"/>
        </w:rPr>
        <w:t>,</w:t>
      </w:r>
      <w:r w:rsidRPr="310764D7" w:rsidR="6BF06DA2">
        <w:rPr>
          <w:rFonts w:ascii="Century" w:hAnsi="Century"/>
          <w:sz w:val="24"/>
          <w:szCs w:val="24"/>
        </w:rPr>
        <w:t xml:space="preserve"> distracting</w:t>
      </w:r>
      <w:r w:rsidRPr="310764D7" w:rsidR="1D3C8471">
        <w:rPr>
          <w:rFonts w:ascii="Century" w:hAnsi="Century"/>
          <w:sz w:val="24"/>
          <w:szCs w:val="24"/>
        </w:rPr>
        <w:t xml:space="preserve"> </w:t>
      </w:r>
      <w:r w:rsidRPr="310764D7" w:rsidR="7274DF0F">
        <w:rPr>
          <w:rFonts w:ascii="Century" w:hAnsi="Century"/>
          <w:sz w:val="24"/>
          <w:szCs w:val="24"/>
        </w:rPr>
        <w:t xml:space="preserve">and </w:t>
      </w:r>
      <w:r w:rsidRPr="310764D7" w:rsidR="1D3C8471">
        <w:rPr>
          <w:rFonts w:ascii="Century" w:hAnsi="Century"/>
          <w:sz w:val="24"/>
          <w:szCs w:val="24"/>
        </w:rPr>
        <w:t xml:space="preserve">undivided </w:t>
      </w:r>
      <w:r w:rsidRPr="310764D7" w:rsidR="75E95119">
        <w:rPr>
          <w:rFonts w:ascii="Century" w:hAnsi="Century"/>
          <w:sz w:val="24"/>
          <w:szCs w:val="24"/>
        </w:rPr>
        <w:t>glares</w:t>
      </w:r>
      <w:r w:rsidRPr="310764D7" w:rsidR="1D3C8471">
        <w:rPr>
          <w:rFonts w:ascii="Century" w:hAnsi="Century"/>
          <w:sz w:val="24"/>
          <w:szCs w:val="24"/>
        </w:rPr>
        <w:t>,</w:t>
      </w:r>
      <w:r w:rsidRPr="310764D7" w:rsidR="3F514446">
        <w:rPr>
          <w:rFonts w:ascii="Century" w:hAnsi="Century"/>
          <w:sz w:val="24"/>
          <w:szCs w:val="24"/>
        </w:rPr>
        <w:t xml:space="preserve"> from</w:t>
      </w:r>
      <w:r w:rsidRPr="310764D7" w:rsidR="4D73B1C5">
        <w:rPr>
          <w:rFonts w:ascii="Century" w:hAnsi="Century"/>
          <w:sz w:val="24"/>
          <w:szCs w:val="24"/>
        </w:rPr>
        <w:t xml:space="preserve"> the one</w:t>
      </w:r>
      <w:r w:rsidRPr="310764D7" w:rsidR="4B638C68">
        <w:rPr>
          <w:rFonts w:ascii="Century" w:hAnsi="Century"/>
          <w:sz w:val="24"/>
          <w:szCs w:val="24"/>
        </w:rPr>
        <w:t>,</w:t>
      </w:r>
      <w:r w:rsidRPr="310764D7" w:rsidR="1D3C8471">
        <w:rPr>
          <w:rFonts w:ascii="Century" w:hAnsi="Century"/>
          <w:sz w:val="24"/>
          <w:szCs w:val="24"/>
        </w:rPr>
        <w:t xml:space="preserve"> </w:t>
      </w:r>
      <w:r w:rsidRPr="310764D7" w:rsidR="5CECB296">
        <w:rPr>
          <w:rFonts w:ascii="Century" w:hAnsi="Century"/>
          <w:sz w:val="24"/>
          <w:szCs w:val="24"/>
        </w:rPr>
        <w:t>they</w:t>
      </w:r>
      <w:r w:rsidRPr="310764D7" w:rsidR="1D3C8471">
        <w:rPr>
          <w:rFonts w:ascii="Century" w:hAnsi="Century"/>
          <w:sz w:val="24"/>
          <w:szCs w:val="24"/>
        </w:rPr>
        <w:t xml:space="preserve">’d </w:t>
      </w:r>
      <w:r w:rsidRPr="310764D7" w:rsidR="33F5161E">
        <w:rPr>
          <w:rFonts w:ascii="Century" w:hAnsi="Century"/>
          <w:sz w:val="24"/>
          <w:szCs w:val="24"/>
        </w:rPr>
        <w:t xml:space="preserve">come to </w:t>
      </w:r>
      <w:r w:rsidRPr="310764D7" w:rsidR="1D3C8471">
        <w:rPr>
          <w:rFonts w:ascii="Century" w:hAnsi="Century"/>
          <w:sz w:val="24"/>
          <w:szCs w:val="24"/>
        </w:rPr>
        <w:t>call</w:t>
      </w:r>
      <w:r w:rsidRPr="310764D7" w:rsidR="08A0CE06">
        <w:rPr>
          <w:rFonts w:ascii="Century" w:hAnsi="Century"/>
          <w:sz w:val="24"/>
          <w:szCs w:val="24"/>
        </w:rPr>
        <w:t>.</w:t>
      </w:r>
      <w:r w:rsidRPr="310764D7" w:rsidR="1D3C8471">
        <w:rPr>
          <w:rFonts w:ascii="Century" w:hAnsi="Century"/>
          <w:sz w:val="24"/>
          <w:szCs w:val="24"/>
        </w:rPr>
        <w:t xml:space="preserve"> </w:t>
      </w:r>
      <w:r w:rsidRPr="310764D7" w:rsidR="5F28D152">
        <w:rPr>
          <w:rFonts w:ascii="Century" w:hAnsi="Century"/>
          <w:sz w:val="24"/>
          <w:szCs w:val="24"/>
        </w:rPr>
        <w:t>The even</w:t>
      </w:r>
      <w:r w:rsidRPr="310764D7" w:rsidR="60C663E6">
        <w:rPr>
          <w:rFonts w:ascii="Century" w:hAnsi="Century"/>
          <w:sz w:val="24"/>
          <w:szCs w:val="24"/>
        </w:rPr>
        <w:t xml:space="preserve"> more,</w:t>
      </w:r>
      <w:r w:rsidRPr="310764D7" w:rsidR="1D3C8471">
        <w:rPr>
          <w:rFonts w:ascii="Century" w:hAnsi="Century"/>
          <w:i/>
          <w:iCs/>
          <w:sz w:val="24"/>
          <w:szCs w:val="24"/>
        </w:rPr>
        <w:t xml:space="preserve"> </w:t>
      </w:r>
      <w:r w:rsidRPr="310764D7" w:rsidR="2468F7BB">
        <w:rPr>
          <w:rFonts w:ascii="Century" w:hAnsi="Century"/>
          <w:i/>
          <w:iCs/>
          <w:sz w:val="24"/>
          <w:szCs w:val="24"/>
        </w:rPr>
        <w:t>fiendish</w:t>
      </w:r>
      <w:r w:rsidRPr="310764D7" w:rsidR="7BE8F010">
        <w:rPr>
          <w:rFonts w:ascii="Century" w:hAnsi="Century"/>
          <w:i/>
          <w:iCs/>
          <w:sz w:val="24"/>
          <w:szCs w:val="24"/>
        </w:rPr>
        <w:t xml:space="preserve"> </w:t>
      </w:r>
      <w:r w:rsidRPr="310764D7" w:rsidR="4AB0A5D3">
        <w:rPr>
          <w:rFonts w:ascii="Century" w:hAnsi="Century"/>
          <w:sz w:val="24"/>
          <w:szCs w:val="24"/>
        </w:rPr>
        <w:t xml:space="preserve">looking </w:t>
      </w:r>
      <w:r w:rsidRPr="310764D7" w:rsidR="00B26031">
        <w:rPr>
          <w:rFonts w:ascii="Century" w:hAnsi="Century"/>
          <w:sz w:val="24"/>
          <w:szCs w:val="24"/>
        </w:rPr>
        <w:t>fly</w:t>
      </w:r>
      <w:r w:rsidRPr="310764D7" w:rsidR="17572CA7">
        <w:rPr>
          <w:rFonts w:ascii="Century" w:hAnsi="Century"/>
          <w:sz w:val="24"/>
          <w:szCs w:val="24"/>
        </w:rPr>
        <w:t xml:space="preserve">; </w:t>
      </w:r>
      <w:r w:rsidRPr="310764D7" w:rsidR="0F2E69CF">
        <w:rPr>
          <w:rFonts w:ascii="Century" w:hAnsi="Century"/>
          <w:sz w:val="24"/>
          <w:szCs w:val="24"/>
        </w:rPr>
        <w:t>as it hovers</w:t>
      </w:r>
      <w:r w:rsidRPr="310764D7" w:rsidR="17572CA7">
        <w:rPr>
          <w:rFonts w:ascii="Century" w:hAnsi="Century"/>
          <w:sz w:val="24"/>
          <w:szCs w:val="24"/>
        </w:rPr>
        <w:t>,</w:t>
      </w:r>
      <w:r w:rsidRPr="310764D7" w:rsidR="7695EF67">
        <w:rPr>
          <w:rFonts w:ascii="Century" w:hAnsi="Century"/>
          <w:sz w:val="24"/>
          <w:szCs w:val="24"/>
        </w:rPr>
        <w:t xml:space="preserve"> from one nest, comprised of either garbage </w:t>
      </w:r>
      <w:r w:rsidRPr="310764D7" w:rsidR="69A0E640">
        <w:rPr>
          <w:rFonts w:ascii="Century" w:hAnsi="Century"/>
          <w:sz w:val="24"/>
          <w:szCs w:val="24"/>
        </w:rPr>
        <w:t>the two had accumulated. Spanning from fast-food burger wrappers</w:t>
      </w:r>
      <w:r w:rsidRPr="310764D7" w:rsidR="3F48B291">
        <w:rPr>
          <w:rFonts w:ascii="Century" w:hAnsi="Century"/>
          <w:sz w:val="24"/>
          <w:szCs w:val="24"/>
        </w:rPr>
        <w:t>; all the way, to convenience-store tobacco products</w:t>
      </w:r>
      <w:r w:rsidRPr="310764D7" w:rsidR="0D5A6A6F">
        <w:rPr>
          <w:rFonts w:ascii="Century" w:hAnsi="Century"/>
          <w:sz w:val="24"/>
          <w:szCs w:val="24"/>
        </w:rPr>
        <w:t xml:space="preserve">. </w:t>
      </w:r>
      <w:r w:rsidRPr="310764D7" w:rsidR="35351192">
        <w:rPr>
          <w:rFonts w:ascii="Century" w:hAnsi="Century"/>
          <w:sz w:val="24"/>
          <w:szCs w:val="24"/>
        </w:rPr>
        <w:t>Lyle</w:t>
      </w:r>
      <w:r w:rsidRPr="310764D7" w:rsidR="56DF7E80">
        <w:rPr>
          <w:rFonts w:ascii="Century" w:hAnsi="Century"/>
          <w:sz w:val="24"/>
          <w:szCs w:val="24"/>
        </w:rPr>
        <w:t xml:space="preserve"> would’ve </w:t>
      </w:r>
      <w:r w:rsidRPr="310764D7" w:rsidR="35351192">
        <w:rPr>
          <w:rFonts w:ascii="Century" w:hAnsi="Century"/>
          <w:sz w:val="24"/>
          <w:szCs w:val="24"/>
        </w:rPr>
        <w:t>purchased</w:t>
      </w:r>
      <w:r w:rsidRPr="310764D7" w:rsidR="79268E41">
        <w:rPr>
          <w:rFonts w:ascii="Century" w:hAnsi="Century"/>
          <w:sz w:val="24"/>
          <w:szCs w:val="24"/>
        </w:rPr>
        <w:t>; otherwise. S</w:t>
      </w:r>
      <w:r w:rsidRPr="310764D7" w:rsidR="6E23B109">
        <w:rPr>
          <w:rFonts w:ascii="Century" w:hAnsi="Century"/>
          <w:sz w:val="24"/>
          <w:szCs w:val="24"/>
        </w:rPr>
        <w:t xml:space="preserve">ome type of </w:t>
      </w:r>
      <w:r w:rsidRPr="310764D7" w:rsidR="4FD7031B">
        <w:rPr>
          <w:rFonts w:ascii="Century" w:hAnsi="Century"/>
          <w:sz w:val="24"/>
          <w:szCs w:val="24"/>
        </w:rPr>
        <w:t>variably derived</w:t>
      </w:r>
      <w:r w:rsidRPr="310764D7" w:rsidR="6EC8D1DF">
        <w:rPr>
          <w:rFonts w:ascii="Century" w:hAnsi="Century"/>
          <w:sz w:val="24"/>
          <w:szCs w:val="24"/>
        </w:rPr>
        <w:t xml:space="preserve"> </w:t>
      </w:r>
      <w:r w:rsidRPr="310764D7" w:rsidR="14A93EFF">
        <w:rPr>
          <w:rFonts w:ascii="Century" w:hAnsi="Century"/>
          <w:sz w:val="24"/>
          <w:szCs w:val="24"/>
        </w:rPr>
        <w:t>“</w:t>
      </w:r>
      <w:r w:rsidRPr="310764D7" w:rsidR="6EC8D1DF">
        <w:rPr>
          <w:rFonts w:ascii="Century" w:hAnsi="Century"/>
          <w:sz w:val="24"/>
          <w:szCs w:val="24"/>
        </w:rPr>
        <w:t>cheat</w:t>
      </w:r>
      <w:r w:rsidRPr="310764D7" w:rsidR="489E6F1C">
        <w:rPr>
          <w:rFonts w:ascii="Century" w:hAnsi="Century"/>
          <w:sz w:val="24"/>
          <w:szCs w:val="24"/>
        </w:rPr>
        <w:t>-s</w:t>
      </w:r>
      <w:r w:rsidRPr="310764D7" w:rsidR="6EC8D1DF">
        <w:rPr>
          <w:rFonts w:ascii="Century" w:hAnsi="Century"/>
          <w:sz w:val="24"/>
          <w:szCs w:val="24"/>
        </w:rPr>
        <w:t>heet,</w:t>
      </w:r>
      <w:r w:rsidRPr="310764D7" w:rsidR="27F317D5">
        <w:rPr>
          <w:rFonts w:ascii="Century" w:hAnsi="Century"/>
          <w:sz w:val="24"/>
          <w:szCs w:val="24"/>
        </w:rPr>
        <w:t>”; and it was</w:t>
      </w:r>
      <w:r w:rsidRPr="310764D7" w:rsidR="4F64040F">
        <w:rPr>
          <w:rFonts w:ascii="Century" w:hAnsi="Century"/>
          <w:sz w:val="24"/>
          <w:szCs w:val="24"/>
        </w:rPr>
        <w:t>,</w:t>
      </w:r>
      <w:r w:rsidRPr="310764D7" w:rsidR="27F317D5">
        <w:rPr>
          <w:rFonts w:ascii="Century" w:hAnsi="Century"/>
          <w:sz w:val="24"/>
          <w:szCs w:val="24"/>
        </w:rPr>
        <w:t xml:space="preserve"> </w:t>
      </w:r>
      <w:r w:rsidRPr="310764D7" w:rsidR="182439B5">
        <w:rPr>
          <w:rFonts w:ascii="Century" w:hAnsi="Century"/>
          <w:sz w:val="24"/>
          <w:szCs w:val="24"/>
        </w:rPr>
        <w:t>then that</w:t>
      </w:r>
      <w:r w:rsidRPr="310764D7" w:rsidR="6C9902E2">
        <w:rPr>
          <w:rFonts w:ascii="Century" w:hAnsi="Century"/>
          <w:sz w:val="24"/>
          <w:szCs w:val="24"/>
        </w:rPr>
        <w:t xml:space="preserve"> h</w:t>
      </w:r>
      <w:r w:rsidRPr="310764D7" w:rsidR="27F317D5">
        <w:rPr>
          <w:rFonts w:ascii="Century" w:hAnsi="Century"/>
          <w:sz w:val="24"/>
          <w:szCs w:val="24"/>
        </w:rPr>
        <w:t>e’d</w:t>
      </w:r>
      <w:r w:rsidRPr="310764D7" w:rsidR="1B43B1A7">
        <w:rPr>
          <w:rFonts w:ascii="Century" w:hAnsi="Century"/>
          <w:sz w:val="24"/>
          <w:szCs w:val="24"/>
        </w:rPr>
        <w:t>,</w:t>
      </w:r>
      <w:r w:rsidRPr="310764D7" w:rsidR="3B65CA13">
        <w:rPr>
          <w:rFonts w:ascii="Century" w:hAnsi="Century"/>
          <w:sz w:val="24"/>
          <w:szCs w:val="24"/>
        </w:rPr>
        <w:t xml:space="preserve"> been</w:t>
      </w:r>
      <w:r w:rsidRPr="310764D7" w:rsidR="27F317D5">
        <w:rPr>
          <w:rFonts w:ascii="Century" w:hAnsi="Century"/>
          <w:sz w:val="24"/>
          <w:szCs w:val="24"/>
        </w:rPr>
        <w:t xml:space="preserve"> call</w:t>
      </w:r>
      <w:r w:rsidRPr="310764D7" w:rsidR="13B314C5">
        <w:rPr>
          <w:rFonts w:ascii="Century" w:hAnsi="Century"/>
          <w:sz w:val="24"/>
          <w:szCs w:val="24"/>
        </w:rPr>
        <w:t>e</w:t>
      </w:r>
      <w:r w:rsidRPr="310764D7" w:rsidR="09A9F8DB">
        <w:rPr>
          <w:rFonts w:ascii="Century" w:hAnsi="Century"/>
          <w:sz w:val="24"/>
          <w:szCs w:val="24"/>
        </w:rPr>
        <w:t>d,</w:t>
      </w:r>
      <w:r w:rsidRPr="310764D7" w:rsidR="78391A3F">
        <w:rPr>
          <w:rFonts w:ascii="Century" w:hAnsi="Century"/>
          <w:sz w:val="24"/>
          <w:szCs w:val="24"/>
        </w:rPr>
        <w:t xml:space="preserve"> by an employee of his, Arthur</w:t>
      </w:r>
      <w:r w:rsidRPr="310764D7" w:rsidR="20C6D20E">
        <w:rPr>
          <w:rFonts w:ascii="Century" w:hAnsi="Century"/>
          <w:sz w:val="24"/>
          <w:szCs w:val="24"/>
        </w:rPr>
        <w:t>. Lyle let’s out a cry; as if his entire day had been thwarted</w:t>
      </w:r>
      <w:r w:rsidRPr="310764D7" w:rsidR="70F50711">
        <w:rPr>
          <w:rFonts w:ascii="Century" w:hAnsi="Century"/>
          <w:sz w:val="24"/>
          <w:szCs w:val="24"/>
        </w:rPr>
        <w:t>,</w:t>
      </w:r>
      <w:r w:rsidRPr="310764D7" w:rsidR="20C6D20E">
        <w:rPr>
          <w:rFonts w:ascii="Century" w:hAnsi="Century"/>
          <w:sz w:val="24"/>
          <w:szCs w:val="24"/>
        </w:rPr>
        <w:t xml:space="preserve"> by</w:t>
      </w:r>
      <w:r w:rsidRPr="310764D7" w:rsidR="67C50841">
        <w:rPr>
          <w:rFonts w:ascii="Century" w:hAnsi="Century"/>
          <w:sz w:val="24"/>
          <w:szCs w:val="24"/>
        </w:rPr>
        <w:t xml:space="preserve"> none other, than</w:t>
      </w:r>
      <w:r w:rsidRPr="310764D7" w:rsidR="20C6D20E">
        <w:rPr>
          <w:rFonts w:ascii="Century" w:hAnsi="Century"/>
          <w:sz w:val="24"/>
          <w:szCs w:val="24"/>
        </w:rPr>
        <w:t xml:space="preserve"> </w:t>
      </w:r>
      <w:r w:rsidRPr="310764D7" w:rsidR="2B17D4C5">
        <w:rPr>
          <w:rFonts w:ascii="Century" w:hAnsi="Century"/>
          <w:sz w:val="24"/>
          <w:szCs w:val="24"/>
        </w:rPr>
        <w:t>just another</w:t>
      </w:r>
      <w:r w:rsidRPr="310764D7" w:rsidR="71E13051">
        <w:rPr>
          <w:rFonts w:ascii="Century" w:hAnsi="Century"/>
          <w:sz w:val="24"/>
          <w:szCs w:val="24"/>
        </w:rPr>
        <w:t xml:space="preserve"> </w:t>
      </w:r>
      <w:r w:rsidRPr="310764D7" w:rsidR="71E13051">
        <w:rPr>
          <w:rFonts w:ascii="Century" w:hAnsi="Century"/>
          <w:i/>
          <w:iCs/>
          <w:sz w:val="24"/>
          <w:szCs w:val="24"/>
        </w:rPr>
        <w:t>simple</w:t>
      </w:r>
      <w:r w:rsidRPr="310764D7" w:rsidR="20C6D20E">
        <w:rPr>
          <w:rFonts w:ascii="Century" w:hAnsi="Century"/>
          <w:sz w:val="24"/>
          <w:szCs w:val="24"/>
        </w:rPr>
        <w:t xml:space="preserve"> </w:t>
      </w:r>
      <w:r w:rsidRPr="310764D7" w:rsidR="7D8384D8">
        <w:rPr>
          <w:rFonts w:ascii="Century" w:hAnsi="Century"/>
          <w:sz w:val="24"/>
          <w:szCs w:val="24"/>
        </w:rPr>
        <w:t>“</w:t>
      </w:r>
      <w:r w:rsidRPr="310764D7" w:rsidR="7CE74F44">
        <w:rPr>
          <w:rFonts w:ascii="Century" w:hAnsi="Century"/>
          <w:sz w:val="24"/>
          <w:szCs w:val="24"/>
        </w:rPr>
        <w:t>cell</w:t>
      </w:r>
      <w:r w:rsidRPr="310764D7" w:rsidR="20C6D20E">
        <w:rPr>
          <w:rFonts w:ascii="Century" w:hAnsi="Century"/>
          <w:sz w:val="24"/>
          <w:szCs w:val="24"/>
        </w:rPr>
        <w:t>phone</w:t>
      </w:r>
      <w:r w:rsidRPr="310764D7" w:rsidR="324C9728">
        <w:rPr>
          <w:rFonts w:ascii="Century" w:hAnsi="Century"/>
          <w:sz w:val="24"/>
          <w:szCs w:val="24"/>
        </w:rPr>
        <w:t>-</w:t>
      </w:r>
      <w:r w:rsidRPr="310764D7" w:rsidR="20C6D20E">
        <w:rPr>
          <w:rFonts w:ascii="Century" w:hAnsi="Century"/>
          <w:sz w:val="24"/>
          <w:szCs w:val="24"/>
        </w:rPr>
        <w:t>call</w:t>
      </w:r>
      <w:r w:rsidRPr="310764D7" w:rsidR="29D43F71">
        <w:rPr>
          <w:rFonts w:ascii="Century" w:hAnsi="Century"/>
          <w:sz w:val="24"/>
          <w:szCs w:val="24"/>
        </w:rPr>
        <w:t>.”</w:t>
      </w:r>
      <w:r w:rsidRPr="310764D7" w:rsidR="20C6D20E">
        <w:rPr>
          <w:rFonts w:ascii="Century" w:hAnsi="Century"/>
          <w:sz w:val="24"/>
          <w:szCs w:val="24"/>
        </w:rPr>
        <w:t xml:space="preserve"> </w:t>
      </w:r>
      <w:r w:rsidRPr="310764D7" w:rsidR="16C731F8">
        <w:rPr>
          <w:rFonts w:ascii="Century" w:hAnsi="Century"/>
          <w:sz w:val="24"/>
          <w:szCs w:val="24"/>
        </w:rPr>
        <w:t>S</w:t>
      </w:r>
      <w:r w:rsidRPr="310764D7" w:rsidR="20C6D20E">
        <w:rPr>
          <w:rFonts w:ascii="Century" w:hAnsi="Century"/>
          <w:sz w:val="24"/>
          <w:szCs w:val="24"/>
        </w:rPr>
        <w:t>o</w:t>
      </w:r>
      <w:r w:rsidRPr="310764D7" w:rsidR="0115EBC0">
        <w:rPr>
          <w:rFonts w:ascii="Century" w:hAnsi="Century"/>
          <w:sz w:val="24"/>
          <w:szCs w:val="24"/>
        </w:rPr>
        <w:t xml:space="preserve">, </w:t>
      </w:r>
      <w:r w:rsidRPr="310764D7" w:rsidR="42A115E8">
        <w:rPr>
          <w:rFonts w:ascii="Century" w:hAnsi="Century"/>
          <w:sz w:val="24"/>
          <w:szCs w:val="24"/>
        </w:rPr>
        <w:t xml:space="preserve">he decides </w:t>
      </w:r>
      <w:r w:rsidRPr="310764D7" w:rsidR="156F3D9F">
        <w:rPr>
          <w:rFonts w:ascii="Century" w:hAnsi="Century"/>
          <w:sz w:val="24"/>
          <w:szCs w:val="24"/>
        </w:rPr>
        <w:t xml:space="preserve">to </w:t>
      </w:r>
      <w:r w:rsidRPr="310764D7" w:rsidR="20C6D20E">
        <w:rPr>
          <w:rFonts w:ascii="Century" w:hAnsi="Century"/>
          <w:sz w:val="24"/>
          <w:szCs w:val="24"/>
        </w:rPr>
        <w:t>ring out</w:t>
      </w:r>
      <w:r w:rsidRPr="310764D7" w:rsidR="67652F1B">
        <w:rPr>
          <w:rFonts w:ascii="Century" w:hAnsi="Century"/>
          <w:sz w:val="24"/>
          <w:szCs w:val="24"/>
        </w:rPr>
        <w:t>,</w:t>
      </w:r>
      <w:r w:rsidRPr="310764D7" w:rsidR="2783020C">
        <w:rPr>
          <w:rFonts w:ascii="Century" w:hAnsi="Century"/>
          <w:sz w:val="24"/>
          <w:szCs w:val="24"/>
        </w:rPr>
        <w:t xml:space="preserve"> at-least</w:t>
      </w:r>
      <w:r w:rsidRPr="310764D7" w:rsidR="20C6D20E">
        <w:rPr>
          <w:rFonts w:ascii="Century" w:hAnsi="Century"/>
          <w:sz w:val="24"/>
          <w:szCs w:val="24"/>
        </w:rPr>
        <w:t xml:space="preserve"> until</w:t>
      </w:r>
      <w:r w:rsidRPr="310764D7" w:rsidR="15B0695C">
        <w:rPr>
          <w:rFonts w:ascii="Century" w:hAnsi="Century"/>
          <w:sz w:val="24"/>
          <w:szCs w:val="24"/>
        </w:rPr>
        <w:t xml:space="preserve"> the </w:t>
      </w:r>
      <w:r w:rsidRPr="310764D7" w:rsidR="2814B13E">
        <w:rPr>
          <w:rFonts w:ascii="Century" w:hAnsi="Century"/>
          <w:sz w:val="24"/>
          <w:szCs w:val="24"/>
        </w:rPr>
        <w:t>phone</w:t>
      </w:r>
      <w:r w:rsidRPr="310764D7" w:rsidR="6D14E836">
        <w:rPr>
          <w:rFonts w:ascii="Century" w:hAnsi="Century"/>
          <w:sz w:val="24"/>
          <w:szCs w:val="24"/>
        </w:rPr>
        <w:t>-</w:t>
      </w:r>
      <w:r w:rsidRPr="310764D7" w:rsidR="15B0695C">
        <w:rPr>
          <w:rFonts w:ascii="Century" w:hAnsi="Century"/>
          <w:sz w:val="24"/>
          <w:szCs w:val="24"/>
        </w:rPr>
        <w:t xml:space="preserve">call is sent to voice mail. </w:t>
      </w:r>
      <w:r w:rsidRPr="310764D7" w:rsidR="528D0684">
        <w:rPr>
          <w:rFonts w:ascii="Century" w:hAnsi="Century"/>
          <w:sz w:val="24"/>
          <w:szCs w:val="24"/>
        </w:rPr>
        <w:t>Aside, from</w:t>
      </w:r>
      <w:r w:rsidRPr="310764D7" w:rsidR="15B0695C">
        <w:rPr>
          <w:rFonts w:ascii="Century" w:hAnsi="Century"/>
          <w:sz w:val="24"/>
          <w:szCs w:val="24"/>
        </w:rPr>
        <w:t xml:space="preserve"> his brother, </w:t>
      </w:r>
      <w:r w:rsidRPr="310764D7" w:rsidR="41F79257">
        <w:rPr>
          <w:rFonts w:ascii="Century" w:hAnsi="Century"/>
          <w:sz w:val="24"/>
          <w:szCs w:val="24"/>
        </w:rPr>
        <w:t>“I’ll just let</w:t>
      </w:r>
      <w:r w:rsidRPr="310764D7" w:rsidR="4CFA8928">
        <w:rPr>
          <w:rFonts w:ascii="Century" w:hAnsi="Century"/>
          <w:sz w:val="24"/>
          <w:szCs w:val="24"/>
        </w:rPr>
        <w:t xml:space="preserve"> </w:t>
      </w:r>
      <w:r w:rsidRPr="310764D7" w:rsidR="05B5B097">
        <w:rPr>
          <w:rFonts w:ascii="Century" w:hAnsi="Century"/>
          <w:sz w:val="24"/>
          <w:szCs w:val="24"/>
        </w:rPr>
        <w:t>my</w:t>
      </w:r>
      <w:r w:rsidRPr="310764D7" w:rsidR="08C70834">
        <w:rPr>
          <w:rFonts w:ascii="Century" w:hAnsi="Century"/>
          <w:sz w:val="24"/>
          <w:szCs w:val="24"/>
        </w:rPr>
        <w:t xml:space="preserve"> device</w:t>
      </w:r>
      <w:r w:rsidRPr="310764D7" w:rsidR="41F79257">
        <w:rPr>
          <w:rFonts w:ascii="Century" w:hAnsi="Century"/>
          <w:sz w:val="24"/>
          <w:szCs w:val="24"/>
        </w:rPr>
        <w:t xml:space="preserve"> ring out</w:t>
      </w:r>
      <w:r w:rsidRPr="310764D7" w:rsidR="734E53C9">
        <w:rPr>
          <w:rFonts w:ascii="Century" w:hAnsi="Century"/>
          <w:sz w:val="24"/>
          <w:szCs w:val="24"/>
        </w:rPr>
        <w:t>-loud,</w:t>
      </w:r>
      <w:r w:rsidRPr="310764D7" w:rsidR="1BE58E60">
        <w:rPr>
          <w:rFonts w:ascii="Century" w:hAnsi="Century"/>
          <w:sz w:val="24"/>
          <w:szCs w:val="24"/>
        </w:rPr>
        <w:t xml:space="preserve">” he thinks to himself, </w:t>
      </w:r>
      <w:r w:rsidRPr="310764D7" w:rsidR="26A6A784">
        <w:rPr>
          <w:rFonts w:ascii="Century" w:hAnsi="Century"/>
          <w:sz w:val="24"/>
          <w:szCs w:val="24"/>
        </w:rPr>
        <w:t>shortly thereafter</w:t>
      </w:r>
      <w:r w:rsidRPr="310764D7" w:rsidR="41F79257">
        <w:rPr>
          <w:rFonts w:ascii="Century" w:hAnsi="Century"/>
          <w:sz w:val="24"/>
          <w:szCs w:val="24"/>
        </w:rPr>
        <w:t xml:space="preserve">, </w:t>
      </w:r>
      <w:r w:rsidRPr="310764D7" w:rsidR="2AF78BC2">
        <w:rPr>
          <w:rFonts w:ascii="Century" w:hAnsi="Century"/>
          <w:sz w:val="24"/>
          <w:szCs w:val="24"/>
        </w:rPr>
        <w:t xml:space="preserve">upon </w:t>
      </w:r>
      <w:r w:rsidRPr="310764D7" w:rsidR="003A793D">
        <w:rPr>
          <w:rFonts w:ascii="Century" w:hAnsi="Century"/>
          <w:sz w:val="24"/>
          <w:szCs w:val="24"/>
        </w:rPr>
        <w:t xml:space="preserve">looking at the bobble-head dashboard digital </w:t>
      </w:r>
      <w:r w:rsidRPr="310764D7" w:rsidR="443FAF05">
        <w:rPr>
          <w:rFonts w:ascii="Century" w:hAnsi="Century"/>
          <w:sz w:val="24"/>
          <w:szCs w:val="24"/>
        </w:rPr>
        <w:t xml:space="preserve">souvenir </w:t>
      </w:r>
      <w:r w:rsidRPr="310764D7" w:rsidR="003A793D">
        <w:rPr>
          <w:rFonts w:ascii="Century" w:hAnsi="Century"/>
          <w:sz w:val="24"/>
          <w:szCs w:val="24"/>
        </w:rPr>
        <w:t>cl</w:t>
      </w:r>
      <w:r w:rsidRPr="310764D7" w:rsidR="584EBDEF">
        <w:rPr>
          <w:rFonts w:ascii="Century" w:hAnsi="Century"/>
          <w:sz w:val="24"/>
          <w:szCs w:val="24"/>
        </w:rPr>
        <w:t xml:space="preserve">ock, he likes to keep </w:t>
      </w:r>
      <w:r w:rsidRPr="310764D7" w:rsidR="5781CEC4">
        <w:rPr>
          <w:rFonts w:ascii="Century" w:hAnsi="Century"/>
          <w:sz w:val="24"/>
          <w:szCs w:val="24"/>
        </w:rPr>
        <w:t>on the center of the dashboard.</w:t>
      </w:r>
      <w:r w:rsidRPr="310764D7" w:rsidR="2AF78BC2">
        <w:rPr>
          <w:rFonts w:ascii="Century" w:hAnsi="Century"/>
          <w:sz w:val="24"/>
          <w:szCs w:val="24"/>
        </w:rPr>
        <w:t xml:space="preserve"> </w:t>
      </w:r>
      <w:r w:rsidRPr="310764D7" w:rsidR="47DAC543">
        <w:rPr>
          <w:rFonts w:ascii="Century" w:hAnsi="Century"/>
          <w:sz w:val="24"/>
          <w:szCs w:val="24"/>
        </w:rPr>
        <w:t>“D</w:t>
      </w:r>
      <w:r w:rsidRPr="310764D7" w:rsidR="41F79257">
        <w:rPr>
          <w:rFonts w:ascii="Century" w:hAnsi="Century"/>
          <w:sz w:val="24"/>
          <w:szCs w:val="24"/>
        </w:rPr>
        <w:t>on</w:t>
      </w:r>
      <w:r w:rsidRPr="310764D7" w:rsidR="63D8422F">
        <w:rPr>
          <w:rFonts w:ascii="Century" w:hAnsi="Century"/>
          <w:sz w:val="24"/>
          <w:szCs w:val="24"/>
        </w:rPr>
        <w:t>’t forget</w:t>
      </w:r>
      <w:r w:rsidRPr="310764D7" w:rsidR="38C466DD">
        <w:rPr>
          <w:rFonts w:ascii="Century" w:hAnsi="Century"/>
          <w:sz w:val="24"/>
          <w:szCs w:val="24"/>
        </w:rPr>
        <w:t>,</w:t>
      </w:r>
      <w:r w:rsidRPr="310764D7" w:rsidR="63D8422F">
        <w:rPr>
          <w:rFonts w:ascii="Century" w:hAnsi="Century"/>
          <w:sz w:val="24"/>
          <w:szCs w:val="24"/>
        </w:rPr>
        <w:t xml:space="preserve"> </w:t>
      </w:r>
      <w:r w:rsidRPr="310764D7" w:rsidR="2A03E632">
        <w:rPr>
          <w:rFonts w:ascii="Century" w:hAnsi="Century"/>
          <w:sz w:val="24"/>
          <w:szCs w:val="24"/>
        </w:rPr>
        <w:t>she’s</w:t>
      </w:r>
      <w:r w:rsidRPr="310764D7" w:rsidR="7434C18E">
        <w:rPr>
          <w:rFonts w:ascii="Century" w:hAnsi="Century"/>
          <w:sz w:val="24"/>
          <w:szCs w:val="24"/>
        </w:rPr>
        <w:t xml:space="preserve"> </w:t>
      </w:r>
      <w:r w:rsidRPr="310764D7" w:rsidR="63D8422F">
        <w:rPr>
          <w:rFonts w:ascii="Century" w:hAnsi="Century"/>
          <w:sz w:val="24"/>
          <w:szCs w:val="24"/>
        </w:rPr>
        <w:t xml:space="preserve">only </w:t>
      </w:r>
      <w:r w:rsidRPr="310764D7" w:rsidR="51BDC99A">
        <w:rPr>
          <w:rFonts w:ascii="Century" w:hAnsi="Century"/>
          <w:sz w:val="24"/>
          <w:szCs w:val="24"/>
        </w:rPr>
        <w:t xml:space="preserve">because </w:t>
      </w:r>
      <w:r w:rsidRPr="310764D7" w:rsidR="18B795E4">
        <w:rPr>
          <w:rFonts w:ascii="Century" w:hAnsi="Century"/>
          <w:sz w:val="24"/>
          <w:szCs w:val="24"/>
        </w:rPr>
        <w:t>she considers you a useful commodity</w:t>
      </w:r>
      <w:r w:rsidRPr="310764D7" w:rsidR="727DBBF3">
        <w:rPr>
          <w:rFonts w:ascii="Century" w:hAnsi="Century"/>
          <w:sz w:val="24"/>
          <w:szCs w:val="24"/>
        </w:rPr>
        <w:t xml:space="preserve">. I mean, why else would she be calling; always calling me, and saying things like “oh, </w:t>
      </w:r>
      <w:r w:rsidRPr="310764D7" w:rsidR="1E5FF0AF">
        <w:rPr>
          <w:rFonts w:ascii="Century" w:hAnsi="Century"/>
          <w:sz w:val="24"/>
          <w:szCs w:val="24"/>
        </w:rPr>
        <w:t xml:space="preserve">I need you to do this or oh, </w:t>
      </w:r>
      <w:r w:rsidRPr="310764D7" w:rsidR="1A91AD0E">
        <w:rPr>
          <w:rFonts w:ascii="Century" w:hAnsi="Century"/>
          <w:sz w:val="24"/>
          <w:szCs w:val="24"/>
        </w:rPr>
        <w:t>I</w:t>
      </w:r>
      <w:r w:rsidRPr="310764D7" w:rsidR="51BDC99A">
        <w:rPr>
          <w:rFonts w:ascii="Century" w:hAnsi="Century"/>
          <w:sz w:val="24"/>
          <w:szCs w:val="24"/>
        </w:rPr>
        <w:t xml:space="preserve"> </w:t>
      </w:r>
      <w:r w:rsidRPr="310764D7" w:rsidR="263F9A9D">
        <w:rPr>
          <w:rFonts w:ascii="Century" w:hAnsi="Century"/>
          <w:sz w:val="24"/>
          <w:szCs w:val="24"/>
        </w:rPr>
        <w:t>hate</w:t>
      </w:r>
      <w:r w:rsidRPr="310764D7" w:rsidR="51BDC99A">
        <w:rPr>
          <w:rFonts w:ascii="Century" w:hAnsi="Century"/>
          <w:sz w:val="24"/>
          <w:szCs w:val="24"/>
        </w:rPr>
        <w:t xml:space="preserve"> you </w:t>
      </w:r>
      <w:r w:rsidRPr="310764D7" w:rsidR="4134BFBB">
        <w:rPr>
          <w:rFonts w:ascii="Century" w:hAnsi="Century"/>
          <w:sz w:val="24"/>
          <w:szCs w:val="24"/>
        </w:rPr>
        <w:t xml:space="preserve">for not giving me </w:t>
      </w:r>
      <w:r w:rsidRPr="310764D7" w:rsidR="4134BFBB">
        <w:rPr>
          <w:rFonts w:ascii="Century" w:hAnsi="Century"/>
          <w:i/>
          <w:iCs/>
          <w:sz w:val="24"/>
          <w:szCs w:val="24"/>
        </w:rPr>
        <w:t xml:space="preserve">enough </w:t>
      </w:r>
      <w:r w:rsidRPr="310764D7" w:rsidR="4134BFBB">
        <w:rPr>
          <w:rFonts w:ascii="Century" w:hAnsi="Century"/>
          <w:sz w:val="24"/>
          <w:szCs w:val="24"/>
        </w:rPr>
        <w:t>love. I love you</w:t>
      </w:r>
      <w:r w:rsidRPr="310764D7" w:rsidR="7D703514">
        <w:rPr>
          <w:rFonts w:ascii="Century" w:hAnsi="Century"/>
          <w:sz w:val="24"/>
          <w:szCs w:val="24"/>
        </w:rPr>
        <w:t>, why don’t you love</w:t>
      </w:r>
      <w:r w:rsidRPr="310764D7" w:rsidR="4134BFBB">
        <w:rPr>
          <w:rFonts w:ascii="Century" w:hAnsi="Century"/>
          <w:sz w:val="24"/>
          <w:szCs w:val="24"/>
        </w:rPr>
        <w:t xml:space="preserve"> </w:t>
      </w:r>
      <w:r w:rsidRPr="310764D7" w:rsidR="2C365E54">
        <w:rPr>
          <w:rFonts w:ascii="Century" w:hAnsi="Century"/>
          <w:sz w:val="24"/>
          <w:szCs w:val="24"/>
        </w:rPr>
        <w:t>me like the way that I love you?</w:t>
      </w:r>
      <w:r w:rsidRPr="310764D7" w:rsidR="51BDC99A">
        <w:rPr>
          <w:rFonts w:ascii="Century" w:hAnsi="Century"/>
          <w:sz w:val="24"/>
          <w:szCs w:val="24"/>
        </w:rPr>
        <w:t xml:space="preserve"> </w:t>
      </w:r>
      <w:r w:rsidRPr="310764D7" w:rsidR="45059CBE">
        <w:rPr>
          <w:rFonts w:ascii="Century" w:hAnsi="Century"/>
          <w:sz w:val="24"/>
          <w:szCs w:val="24"/>
        </w:rPr>
        <w:t xml:space="preserve"> Oh, my daddy told me to stay away from like these </w:t>
      </w:r>
      <w:r w:rsidRPr="310764D7" w:rsidR="45059CBE">
        <w:rPr>
          <w:rFonts w:ascii="Century" w:hAnsi="Century"/>
          <w:i/>
          <w:iCs/>
          <w:sz w:val="24"/>
          <w:szCs w:val="24"/>
        </w:rPr>
        <w:t>dudes</w:t>
      </w:r>
      <w:r w:rsidRPr="310764D7" w:rsidR="45059CBE">
        <w:rPr>
          <w:rFonts w:ascii="Century" w:hAnsi="Century"/>
          <w:sz w:val="24"/>
          <w:szCs w:val="24"/>
        </w:rPr>
        <w:t xml:space="preserve"> like you.</w:t>
      </w:r>
      <w:r w:rsidRPr="310764D7" w:rsidR="6238FEC8">
        <w:rPr>
          <w:rFonts w:ascii="Century" w:hAnsi="Century"/>
          <w:sz w:val="24"/>
          <w:szCs w:val="24"/>
        </w:rPr>
        <w:t>”</w:t>
      </w:r>
      <w:r w:rsidRPr="310764D7" w:rsidR="51BDC99A">
        <w:rPr>
          <w:rFonts w:ascii="Century" w:hAnsi="Century"/>
          <w:i/>
          <w:iCs/>
          <w:sz w:val="24"/>
          <w:szCs w:val="24"/>
        </w:rPr>
        <w:t xml:space="preserve"> </w:t>
      </w:r>
      <w:r w:rsidRPr="310764D7" w:rsidR="71BE789B">
        <w:rPr>
          <w:rFonts w:ascii="Century" w:hAnsi="Century"/>
          <w:sz w:val="24"/>
          <w:szCs w:val="24"/>
        </w:rPr>
        <w:t>He began to recount a passed argument they had</w:t>
      </w:r>
      <w:r w:rsidRPr="310764D7" w:rsidR="4FDF89D7">
        <w:rPr>
          <w:rFonts w:ascii="Century" w:hAnsi="Century"/>
          <w:sz w:val="24"/>
          <w:szCs w:val="24"/>
        </w:rPr>
        <w:t xml:space="preserve"> </w:t>
      </w:r>
      <w:r w:rsidRPr="310764D7" w:rsidR="71BE789B">
        <w:rPr>
          <w:rFonts w:ascii="Century" w:hAnsi="Century"/>
          <w:sz w:val="24"/>
          <w:szCs w:val="24"/>
        </w:rPr>
        <w:t xml:space="preserve">not </w:t>
      </w:r>
      <w:r w:rsidRPr="310764D7" w:rsidR="5F0A6199">
        <w:rPr>
          <w:rFonts w:ascii="Century" w:hAnsi="Century"/>
          <w:sz w:val="24"/>
          <w:szCs w:val="24"/>
        </w:rPr>
        <w:t xml:space="preserve">just the other night before last week. </w:t>
      </w:r>
      <w:r w:rsidRPr="310764D7" w:rsidR="7C60A7CA">
        <w:rPr>
          <w:rFonts w:ascii="Century" w:hAnsi="Century"/>
          <w:sz w:val="24"/>
          <w:szCs w:val="24"/>
        </w:rPr>
        <w:t>W</w:t>
      </w:r>
      <w:r w:rsidRPr="310764D7" w:rsidR="51BDC99A">
        <w:rPr>
          <w:rFonts w:ascii="Century" w:hAnsi="Century"/>
          <w:sz w:val="24"/>
          <w:szCs w:val="24"/>
        </w:rPr>
        <w:t>hile</w:t>
      </w:r>
      <w:r w:rsidRPr="310764D7" w:rsidR="0D76E241">
        <w:rPr>
          <w:rFonts w:ascii="Century" w:hAnsi="Century"/>
          <w:sz w:val="24"/>
          <w:szCs w:val="24"/>
        </w:rPr>
        <w:t>,</w:t>
      </w:r>
      <w:r w:rsidRPr="310764D7" w:rsidR="51BDC99A">
        <w:rPr>
          <w:rFonts w:ascii="Century" w:hAnsi="Century"/>
          <w:sz w:val="24"/>
          <w:szCs w:val="24"/>
        </w:rPr>
        <w:t xml:space="preserve"> going</w:t>
      </w:r>
      <w:r w:rsidRPr="310764D7" w:rsidR="78391A3F">
        <w:rPr>
          <w:rFonts w:ascii="Century" w:hAnsi="Century"/>
          <w:sz w:val="24"/>
          <w:szCs w:val="24"/>
        </w:rPr>
        <w:t xml:space="preserve"> </w:t>
      </w:r>
      <w:r w:rsidRPr="310764D7" w:rsidR="09A9F8DB">
        <w:rPr>
          <w:rFonts w:ascii="Century" w:hAnsi="Century"/>
          <w:sz w:val="24"/>
          <w:szCs w:val="24"/>
        </w:rPr>
        <w:t>into work</w:t>
      </w:r>
      <w:r w:rsidRPr="310764D7" w:rsidR="24A83A8B">
        <w:rPr>
          <w:rFonts w:ascii="Century" w:hAnsi="Century"/>
          <w:sz w:val="24"/>
          <w:szCs w:val="24"/>
        </w:rPr>
        <w:t>, all-da</w:t>
      </w:r>
      <w:r w:rsidRPr="310764D7" w:rsidR="094B6EDB">
        <w:rPr>
          <w:rFonts w:ascii="Century" w:hAnsi="Century"/>
          <w:sz w:val="24"/>
          <w:szCs w:val="24"/>
        </w:rPr>
        <w:t>y</w:t>
      </w:r>
      <w:r w:rsidRPr="310764D7" w:rsidR="0861FEFA">
        <w:rPr>
          <w:rFonts w:ascii="Century" w:hAnsi="Century"/>
          <w:sz w:val="24"/>
          <w:szCs w:val="24"/>
        </w:rPr>
        <w:t xml:space="preserve"> he</w:t>
      </w:r>
      <w:r w:rsidRPr="310764D7" w:rsidR="2FD78970">
        <w:rPr>
          <w:rFonts w:ascii="Century" w:hAnsi="Century"/>
          <w:sz w:val="24"/>
          <w:szCs w:val="24"/>
        </w:rPr>
        <w:t xml:space="preserve"> </w:t>
      </w:r>
      <w:r w:rsidRPr="310764D7" w:rsidR="7905BCE6">
        <w:rPr>
          <w:rFonts w:ascii="Century" w:hAnsi="Century"/>
          <w:sz w:val="24"/>
          <w:szCs w:val="24"/>
        </w:rPr>
        <w:t>w</w:t>
      </w:r>
      <w:r w:rsidRPr="310764D7" w:rsidR="35351192">
        <w:rPr>
          <w:rFonts w:ascii="Century" w:hAnsi="Century"/>
          <w:sz w:val="24"/>
          <w:szCs w:val="24"/>
        </w:rPr>
        <w:t>ould</w:t>
      </w:r>
      <w:r w:rsidRPr="310764D7" w:rsidR="0FD4621C">
        <w:rPr>
          <w:rFonts w:ascii="Century" w:hAnsi="Century"/>
          <w:sz w:val="24"/>
          <w:szCs w:val="24"/>
        </w:rPr>
        <w:t xml:space="preserve">n’t </w:t>
      </w:r>
      <w:r w:rsidRPr="310764D7" w:rsidR="186DE105">
        <w:rPr>
          <w:rFonts w:ascii="Century" w:hAnsi="Century"/>
          <w:sz w:val="24"/>
          <w:szCs w:val="24"/>
        </w:rPr>
        <w:t xml:space="preserve">have brought himself to leave otherwise so at least the </w:t>
      </w:r>
      <w:r w:rsidRPr="310764D7" w:rsidR="0FD4621C">
        <w:rPr>
          <w:rFonts w:ascii="Century" w:hAnsi="Century"/>
          <w:sz w:val="24"/>
          <w:szCs w:val="24"/>
        </w:rPr>
        <w:t>worst thing</w:t>
      </w:r>
      <w:r w:rsidRPr="310764D7" w:rsidR="5B9B4EFE">
        <w:rPr>
          <w:rFonts w:ascii="Century" w:hAnsi="Century"/>
          <w:sz w:val="24"/>
          <w:szCs w:val="24"/>
        </w:rPr>
        <w:t>s</w:t>
      </w:r>
      <w:r w:rsidRPr="310764D7" w:rsidR="0FD4621C">
        <w:rPr>
          <w:rFonts w:ascii="Century" w:hAnsi="Century"/>
          <w:sz w:val="24"/>
          <w:szCs w:val="24"/>
        </w:rPr>
        <w:t xml:space="preserve"> in</w:t>
      </w:r>
      <w:r w:rsidRPr="310764D7" w:rsidR="27050712">
        <w:rPr>
          <w:rFonts w:ascii="Century" w:hAnsi="Century"/>
          <w:sz w:val="24"/>
          <w:szCs w:val="24"/>
        </w:rPr>
        <w:t xml:space="preserve"> this</w:t>
      </w:r>
      <w:r w:rsidRPr="310764D7" w:rsidR="0FD4621C">
        <w:rPr>
          <w:rFonts w:ascii="Century" w:hAnsi="Century"/>
          <w:sz w:val="24"/>
          <w:szCs w:val="24"/>
        </w:rPr>
        <w:t xml:space="preserve"> world</w:t>
      </w:r>
      <w:r w:rsidRPr="310764D7" w:rsidR="369FF79E">
        <w:rPr>
          <w:rFonts w:ascii="Century" w:hAnsi="Century"/>
          <w:sz w:val="24"/>
          <w:szCs w:val="24"/>
        </w:rPr>
        <w:t xml:space="preserve"> come in strides. J</w:t>
      </w:r>
      <w:r w:rsidRPr="310764D7" w:rsidR="5398BA09">
        <w:rPr>
          <w:rFonts w:ascii="Century" w:hAnsi="Century"/>
          <w:sz w:val="24"/>
          <w:szCs w:val="24"/>
        </w:rPr>
        <w:t>us</w:t>
      </w:r>
      <w:r w:rsidRPr="310764D7" w:rsidR="060D0BB5">
        <w:rPr>
          <w:rFonts w:ascii="Century" w:hAnsi="Century"/>
          <w:sz w:val="24"/>
          <w:szCs w:val="24"/>
        </w:rPr>
        <w:t>t</w:t>
      </w:r>
      <w:r w:rsidRPr="310764D7" w:rsidR="4B02C009">
        <w:rPr>
          <w:rFonts w:ascii="Century" w:hAnsi="Century"/>
          <w:sz w:val="24"/>
          <w:szCs w:val="24"/>
        </w:rPr>
        <w:t>ice is absolute when you</w:t>
      </w:r>
      <w:r w:rsidRPr="310764D7" w:rsidR="2A302D8D">
        <w:rPr>
          <w:rFonts w:ascii="Century" w:hAnsi="Century"/>
          <w:i/>
          <w:iCs/>
          <w:sz w:val="24"/>
          <w:szCs w:val="24"/>
        </w:rPr>
        <w:t xml:space="preserve"> </w:t>
      </w:r>
      <w:r w:rsidRPr="310764D7" w:rsidR="2EEA7109">
        <w:rPr>
          <w:rFonts w:ascii="Century" w:hAnsi="Century"/>
          <w:i/>
          <w:iCs/>
          <w:sz w:val="24"/>
          <w:szCs w:val="24"/>
        </w:rPr>
        <w:t>g</w:t>
      </w:r>
      <w:r w:rsidRPr="310764D7" w:rsidR="35351192">
        <w:rPr>
          <w:rFonts w:ascii="Century" w:hAnsi="Century"/>
          <w:sz w:val="24"/>
          <w:szCs w:val="24"/>
        </w:rPr>
        <w:t>o through</w:t>
      </w:r>
      <w:r w:rsidRPr="310764D7" w:rsidR="546E9F9F">
        <w:rPr>
          <w:rFonts w:ascii="Century" w:hAnsi="Century"/>
          <w:sz w:val="24"/>
          <w:szCs w:val="24"/>
        </w:rPr>
        <w:t xml:space="preserve"> a</w:t>
      </w:r>
      <w:r w:rsidRPr="310764D7" w:rsidR="34151D4E">
        <w:rPr>
          <w:rFonts w:ascii="Century" w:hAnsi="Century"/>
          <w:sz w:val="24"/>
          <w:szCs w:val="24"/>
        </w:rPr>
        <w:t xml:space="preserve"> </w:t>
      </w:r>
      <w:r w:rsidRPr="310764D7" w:rsidR="35351192">
        <w:rPr>
          <w:rFonts w:ascii="Century" w:hAnsi="Century"/>
          <w:i/>
          <w:iCs/>
          <w:sz w:val="24"/>
          <w:szCs w:val="24"/>
        </w:rPr>
        <w:t>bad break-up,</w:t>
      </w:r>
      <w:r w:rsidRPr="310764D7" w:rsidR="35351192">
        <w:rPr>
          <w:rFonts w:ascii="Century" w:hAnsi="Century"/>
          <w:sz w:val="24"/>
          <w:szCs w:val="24"/>
        </w:rPr>
        <w:t xml:space="preserve"> </w:t>
      </w:r>
      <w:r w:rsidRPr="310764D7" w:rsidR="7FA1E568">
        <w:rPr>
          <w:rFonts w:ascii="Century" w:hAnsi="Century"/>
          <w:sz w:val="24"/>
          <w:szCs w:val="24"/>
        </w:rPr>
        <w:t>if applicable</w:t>
      </w:r>
      <w:r w:rsidRPr="310764D7" w:rsidR="4C18D12B">
        <w:rPr>
          <w:rFonts w:ascii="Century" w:hAnsi="Century"/>
          <w:sz w:val="24"/>
          <w:szCs w:val="24"/>
        </w:rPr>
        <w:t>. Per</w:t>
      </w:r>
      <w:r w:rsidRPr="310764D7" w:rsidR="7FA1E568">
        <w:rPr>
          <w:rFonts w:ascii="Century" w:hAnsi="Century"/>
          <w:sz w:val="24"/>
          <w:szCs w:val="24"/>
        </w:rPr>
        <w:t xml:space="preserve"> </w:t>
      </w:r>
      <w:r w:rsidRPr="310764D7" w:rsidR="73230A6E">
        <w:rPr>
          <w:rFonts w:ascii="Century" w:hAnsi="Century"/>
          <w:sz w:val="24"/>
          <w:szCs w:val="24"/>
        </w:rPr>
        <w:t>regulat</w:t>
      </w:r>
      <w:r w:rsidRPr="310764D7" w:rsidR="7C3CF75A">
        <w:rPr>
          <w:rFonts w:ascii="Century" w:hAnsi="Century"/>
          <w:sz w:val="24"/>
          <w:szCs w:val="24"/>
        </w:rPr>
        <w:t xml:space="preserve">ions outlined within code of </w:t>
      </w:r>
      <w:r w:rsidRPr="310764D7" w:rsidR="1D4BFC3A">
        <w:rPr>
          <w:rFonts w:ascii="Century" w:hAnsi="Century"/>
          <w:sz w:val="24"/>
          <w:szCs w:val="24"/>
        </w:rPr>
        <w:t>conduct</w:t>
      </w:r>
      <w:r w:rsidRPr="310764D7" w:rsidR="7C3CF75A">
        <w:rPr>
          <w:rFonts w:ascii="Century" w:hAnsi="Century"/>
          <w:sz w:val="24"/>
          <w:szCs w:val="24"/>
        </w:rPr>
        <w:t xml:space="preserve"> and general </w:t>
      </w:r>
      <w:r w:rsidRPr="310764D7" w:rsidR="46F04B03">
        <w:rPr>
          <w:rFonts w:ascii="Century" w:hAnsi="Century"/>
          <w:sz w:val="24"/>
          <w:szCs w:val="24"/>
        </w:rPr>
        <w:t>policies</w:t>
      </w:r>
      <w:r w:rsidRPr="310764D7" w:rsidR="7C3CF75A">
        <w:rPr>
          <w:rFonts w:ascii="Century" w:hAnsi="Century"/>
          <w:sz w:val="24"/>
          <w:szCs w:val="24"/>
        </w:rPr>
        <w:t xml:space="preserve"> agreement, I made her sig</w:t>
      </w:r>
      <w:r w:rsidRPr="310764D7" w:rsidR="056EE955">
        <w:rPr>
          <w:rFonts w:ascii="Century" w:hAnsi="Century"/>
          <w:sz w:val="24"/>
          <w:szCs w:val="24"/>
        </w:rPr>
        <w:t>n after we met.</w:t>
      </w:r>
      <w:r w:rsidRPr="310764D7" w:rsidR="7C3CF75A">
        <w:rPr>
          <w:rFonts w:ascii="Century" w:hAnsi="Century"/>
          <w:sz w:val="24"/>
          <w:szCs w:val="24"/>
        </w:rPr>
        <w:t xml:space="preserve"> that we</w:t>
      </w:r>
      <w:r w:rsidRPr="310764D7" w:rsidR="73230A6E">
        <w:rPr>
          <w:rFonts w:ascii="Century" w:hAnsi="Century"/>
          <w:sz w:val="24"/>
          <w:szCs w:val="24"/>
        </w:rPr>
        <w:t xml:space="preserve"> </w:t>
      </w:r>
      <w:r w:rsidRPr="310764D7" w:rsidR="7FA1E568">
        <w:rPr>
          <w:rFonts w:ascii="Century" w:hAnsi="Century"/>
          <w:sz w:val="24"/>
          <w:szCs w:val="24"/>
        </w:rPr>
        <w:t>situati</w:t>
      </w:r>
      <w:r w:rsidRPr="310764D7" w:rsidR="35351192">
        <w:rPr>
          <w:rFonts w:ascii="Century" w:hAnsi="Century"/>
          <w:sz w:val="24"/>
          <w:szCs w:val="24"/>
        </w:rPr>
        <w:t>on</w:t>
      </w:r>
      <w:r w:rsidRPr="310764D7" w:rsidR="7EE81F60">
        <w:rPr>
          <w:rFonts w:ascii="Century" w:hAnsi="Century"/>
          <w:sz w:val="24"/>
          <w:szCs w:val="24"/>
        </w:rPr>
        <w:t>s</w:t>
      </w:r>
      <w:r w:rsidRPr="310764D7" w:rsidR="22C288B3">
        <w:rPr>
          <w:rFonts w:ascii="Century" w:hAnsi="Century"/>
          <w:sz w:val="24"/>
          <w:szCs w:val="24"/>
        </w:rPr>
        <w:t xml:space="preserve"> </w:t>
      </w:r>
      <w:r w:rsidRPr="310764D7" w:rsidR="002EBB58">
        <w:rPr>
          <w:rFonts w:ascii="Century" w:hAnsi="Century"/>
          <w:sz w:val="24"/>
          <w:szCs w:val="24"/>
        </w:rPr>
        <w:t>wherein t</w:t>
      </w:r>
      <w:r w:rsidRPr="310764D7" w:rsidR="22C288B3">
        <w:rPr>
          <w:rFonts w:ascii="Century" w:hAnsi="Century"/>
          <w:sz w:val="24"/>
          <w:szCs w:val="24"/>
        </w:rPr>
        <w:t>he</w:t>
      </w:r>
      <w:r w:rsidRPr="310764D7" w:rsidR="6DCC29BC">
        <w:rPr>
          <w:rFonts w:ascii="Century" w:hAnsi="Century"/>
          <w:sz w:val="24"/>
          <w:szCs w:val="24"/>
        </w:rPr>
        <w:t xml:space="preserve"> boys themselves,</w:t>
      </w:r>
      <w:r w:rsidRPr="310764D7" w:rsidR="22C288B3">
        <w:rPr>
          <w:rFonts w:ascii="Century" w:hAnsi="Century"/>
          <w:sz w:val="24"/>
          <w:szCs w:val="24"/>
        </w:rPr>
        <w:t xml:space="preserve"> created</w:t>
      </w:r>
      <w:r w:rsidRPr="310764D7" w:rsidR="3C8B6EEA">
        <w:rPr>
          <w:rFonts w:ascii="Century" w:hAnsi="Century"/>
          <w:sz w:val="24"/>
          <w:szCs w:val="24"/>
        </w:rPr>
        <w:t>.</w:t>
      </w:r>
      <w:r w:rsidRPr="310764D7" w:rsidR="22C288B3">
        <w:rPr>
          <w:rFonts w:ascii="Century" w:hAnsi="Century"/>
          <w:sz w:val="24"/>
          <w:szCs w:val="24"/>
        </w:rPr>
        <w:t xml:space="preserve"> </w:t>
      </w:r>
      <w:r w:rsidRPr="310764D7" w:rsidR="3CA10FC1">
        <w:rPr>
          <w:rFonts w:ascii="Century" w:hAnsi="Century"/>
          <w:sz w:val="24"/>
          <w:szCs w:val="24"/>
        </w:rPr>
        <w:t>As one might wonder, why? By u</w:t>
      </w:r>
      <w:r w:rsidRPr="310764D7" w:rsidR="22C288B3">
        <w:rPr>
          <w:rFonts w:ascii="Century" w:hAnsi="Century"/>
          <w:sz w:val="24"/>
          <w:szCs w:val="24"/>
        </w:rPr>
        <w:t xml:space="preserve">sing nothing, </w:t>
      </w:r>
      <w:r w:rsidRPr="310764D7" w:rsidR="47F2D54D">
        <w:rPr>
          <w:rFonts w:ascii="Century" w:hAnsi="Century"/>
          <w:sz w:val="24"/>
          <w:szCs w:val="24"/>
        </w:rPr>
        <w:t xml:space="preserve">but </w:t>
      </w:r>
      <w:r w:rsidRPr="310764D7" w:rsidR="22C288B3">
        <w:rPr>
          <w:rFonts w:ascii="Century" w:hAnsi="Century"/>
          <w:sz w:val="24"/>
          <w:szCs w:val="24"/>
        </w:rPr>
        <w:t>a misguided code</w:t>
      </w:r>
      <w:r w:rsidRPr="310764D7" w:rsidR="2E202D7B">
        <w:rPr>
          <w:rFonts w:ascii="Century" w:hAnsi="Century"/>
          <w:sz w:val="24"/>
          <w:szCs w:val="24"/>
        </w:rPr>
        <w:t>-</w:t>
      </w:r>
      <w:r w:rsidRPr="310764D7" w:rsidR="22C288B3">
        <w:rPr>
          <w:rFonts w:ascii="Century" w:hAnsi="Century"/>
          <w:sz w:val="24"/>
          <w:szCs w:val="24"/>
        </w:rPr>
        <w:t>of</w:t>
      </w:r>
      <w:r w:rsidRPr="310764D7" w:rsidR="0201654C">
        <w:rPr>
          <w:rFonts w:ascii="Century" w:hAnsi="Century"/>
          <w:sz w:val="24"/>
          <w:szCs w:val="24"/>
        </w:rPr>
        <w:t xml:space="preserve"> –c</w:t>
      </w:r>
      <w:r w:rsidRPr="310764D7" w:rsidR="22C288B3">
        <w:rPr>
          <w:rFonts w:ascii="Century" w:hAnsi="Century"/>
          <w:sz w:val="24"/>
          <w:szCs w:val="24"/>
        </w:rPr>
        <w:t>onduct</w:t>
      </w:r>
      <w:r w:rsidRPr="310764D7" w:rsidR="0201654C">
        <w:rPr>
          <w:rFonts w:ascii="Century" w:hAnsi="Century"/>
          <w:sz w:val="24"/>
          <w:szCs w:val="24"/>
        </w:rPr>
        <w:t xml:space="preserve"> 2017</w:t>
      </w:r>
      <w:r w:rsidRPr="310764D7" w:rsidR="35351192">
        <w:rPr>
          <w:rFonts w:ascii="Century" w:hAnsi="Century"/>
          <w:sz w:val="24"/>
          <w:szCs w:val="24"/>
        </w:rPr>
        <w:t xml:space="preserve"> again off aga</w:t>
      </w:r>
      <w:r w:rsidRPr="310764D7" w:rsidR="683D8C3F">
        <w:rPr>
          <w:rFonts w:ascii="Century" w:hAnsi="Century"/>
          <w:sz w:val="24"/>
          <w:szCs w:val="24"/>
        </w:rPr>
        <w:t>in girlfriend, Candace. Regardless, of whatever</w:t>
      </w:r>
      <w:r w:rsidRPr="310764D7" w:rsidR="00B26031">
        <w:rPr>
          <w:rFonts w:ascii="Century" w:hAnsi="Century"/>
          <w:sz w:val="24"/>
          <w:szCs w:val="24"/>
        </w:rPr>
        <w:t xml:space="preserve"> </w:t>
      </w:r>
      <w:r w:rsidRPr="310764D7" w:rsidR="25CC859B">
        <w:rPr>
          <w:rFonts w:ascii="Century" w:hAnsi="Century"/>
          <w:sz w:val="24"/>
          <w:szCs w:val="24"/>
        </w:rPr>
        <w:t xml:space="preserve">cold; however, yet </w:t>
      </w:r>
      <w:r w:rsidRPr="310764D7" w:rsidR="00B26031">
        <w:rPr>
          <w:rFonts w:ascii="Century" w:hAnsi="Century"/>
          <w:sz w:val="24"/>
          <w:szCs w:val="24"/>
        </w:rPr>
        <w:t>stal</w:t>
      </w:r>
      <w:r w:rsidRPr="310764D7" w:rsidR="1D79E9DE">
        <w:rPr>
          <w:rFonts w:ascii="Century" w:hAnsi="Century"/>
          <w:sz w:val="24"/>
          <w:szCs w:val="24"/>
        </w:rPr>
        <w:t>e</w:t>
      </w:r>
      <w:r w:rsidRPr="310764D7" w:rsidR="19395791">
        <w:rPr>
          <w:rFonts w:ascii="Century" w:hAnsi="Century"/>
          <w:sz w:val="24"/>
          <w:szCs w:val="24"/>
        </w:rPr>
        <w:t>-</w:t>
      </w:r>
      <w:r w:rsidRPr="310764D7" w:rsidR="00B26031">
        <w:rPr>
          <w:rFonts w:ascii="Century" w:hAnsi="Century"/>
          <w:sz w:val="24"/>
          <w:szCs w:val="24"/>
        </w:rPr>
        <w:t>f</w:t>
      </w:r>
      <w:r w:rsidRPr="310764D7" w:rsidR="7BEF32AD">
        <w:rPr>
          <w:rFonts w:ascii="Century" w:hAnsi="Century"/>
          <w:sz w:val="24"/>
          <w:szCs w:val="24"/>
        </w:rPr>
        <w:t>ront</w:t>
      </w:r>
      <w:r w:rsidRPr="310764D7" w:rsidR="5A99076E">
        <w:rPr>
          <w:rFonts w:ascii="Century" w:hAnsi="Century"/>
          <w:sz w:val="24"/>
          <w:szCs w:val="24"/>
        </w:rPr>
        <w:t>. That</w:t>
      </w:r>
      <w:r w:rsidRPr="310764D7" w:rsidR="128B8473">
        <w:rPr>
          <w:rFonts w:ascii="Century" w:hAnsi="Century"/>
          <w:sz w:val="24"/>
          <w:szCs w:val="24"/>
        </w:rPr>
        <w:t xml:space="preserve"> he’d inevitably</w:t>
      </w:r>
      <w:r w:rsidRPr="310764D7" w:rsidR="366F1BF8">
        <w:rPr>
          <w:rFonts w:ascii="Century" w:hAnsi="Century"/>
          <w:sz w:val="24"/>
          <w:szCs w:val="24"/>
        </w:rPr>
        <w:t xml:space="preserve"> be left with no choice, but to </w:t>
      </w:r>
      <w:r w:rsidRPr="310764D7" w:rsidR="7BEF32AD">
        <w:rPr>
          <w:rFonts w:ascii="Century" w:hAnsi="Century"/>
          <w:sz w:val="24"/>
          <w:szCs w:val="24"/>
        </w:rPr>
        <w:t>evad</w:t>
      </w:r>
      <w:r w:rsidRPr="310764D7" w:rsidR="7D8362B0">
        <w:rPr>
          <w:rFonts w:ascii="Century" w:hAnsi="Century"/>
          <w:sz w:val="24"/>
          <w:szCs w:val="24"/>
        </w:rPr>
        <w:t>e</w:t>
      </w:r>
      <w:r w:rsidRPr="310764D7" w:rsidR="407DB029">
        <w:rPr>
          <w:rFonts w:ascii="Century" w:hAnsi="Century"/>
          <w:sz w:val="24"/>
          <w:szCs w:val="24"/>
        </w:rPr>
        <w:t>;</w:t>
      </w:r>
      <w:r w:rsidRPr="310764D7" w:rsidR="7BEF32AD">
        <w:rPr>
          <w:rFonts w:ascii="Century" w:hAnsi="Century"/>
          <w:sz w:val="24"/>
          <w:szCs w:val="24"/>
        </w:rPr>
        <w:t xml:space="preserve"> </w:t>
      </w:r>
      <w:r w:rsidRPr="310764D7" w:rsidR="3BE0CD34">
        <w:rPr>
          <w:rFonts w:ascii="Century" w:hAnsi="Century"/>
          <w:sz w:val="24"/>
          <w:szCs w:val="24"/>
        </w:rPr>
        <w:t>for at</w:t>
      </w:r>
      <w:r w:rsidRPr="310764D7" w:rsidR="00A04584">
        <w:rPr>
          <w:rFonts w:ascii="Century" w:hAnsi="Century"/>
          <w:sz w:val="24"/>
          <w:szCs w:val="24"/>
        </w:rPr>
        <w:t xml:space="preserve"> the</w:t>
      </w:r>
      <w:r w:rsidRPr="310764D7" w:rsidR="3BE0CD34">
        <w:rPr>
          <w:rFonts w:ascii="Century" w:hAnsi="Century"/>
          <w:sz w:val="24"/>
          <w:szCs w:val="24"/>
        </w:rPr>
        <w:t xml:space="preserve"> least</w:t>
      </w:r>
      <w:r w:rsidRPr="310764D7" w:rsidR="7BEF32AD">
        <w:rPr>
          <w:rFonts w:ascii="Century" w:hAnsi="Century"/>
          <w:sz w:val="24"/>
          <w:szCs w:val="24"/>
        </w:rPr>
        <w:t xml:space="preserve"> </w:t>
      </w:r>
      <w:r w:rsidRPr="310764D7" w:rsidR="7C5817F8">
        <w:rPr>
          <w:rFonts w:ascii="Century" w:hAnsi="Century"/>
          <w:sz w:val="24"/>
          <w:szCs w:val="24"/>
        </w:rPr>
        <w:t>a</w:t>
      </w:r>
      <w:r w:rsidRPr="310764D7" w:rsidR="7BEF32AD">
        <w:rPr>
          <w:rFonts w:ascii="Century" w:hAnsi="Century"/>
          <w:sz w:val="24"/>
          <w:szCs w:val="24"/>
        </w:rPr>
        <w:t xml:space="preserve"> bit</w:t>
      </w:r>
      <w:r w:rsidRPr="310764D7" w:rsidR="000FA44B">
        <w:rPr>
          <w:rFonts w:ascii="Century" w:hAnsi="Century"/>
          <w:sz w:val="24"/>
          <w:szCs w:val="24"/>
        </w:rPr>
        <w:t xml:space="preserve"> </w:t>
      </w:r>
      <w:r w:rsidRPr="310764D7" w:rsidR="00A04584">
        <w:rPr>
          <w:rFonts w:ascii="Century" w:hAnsi="Century"/>
          <w:sz w:val="24"/>
          <w:szCs w:val="24"/>
        </w:rPr>
        <w:t>more</w:t>
      </w:r>
      <w:r w:rsidRPr="310764D7" w:rsidR="000FA44B">
        <w:rPr>
          <w:rFonts w:ascii="Century" w:hAnsi="Century"/>
          <w:sz w:val="24"/>
          <w:szCs w:val="24"/>
        </w:rPr>
        <w:t xml:space="preserve"> time</w:t>
      </w:r>
      <w:r w:rsidRPr="310764D7" w:rsidR="00A04584">
        <w:rPr>
          <w:rFonts w:ascii="Century" w:hAnsi="Century"/>
          <w:sz w:val="24"/>
          <w:szCs w:val="24"/>
        </w:rPr>
        <w:t>, then we had.</w:t>
      </w:r>
      <w:r w:rsidRPr="310764D7" w:rsidR="00F66FE7">
        <w:rPr>
          <w:rFonts w:ascii="Century" w:hAnsi="Century"/>
          <w:sz w:val="24"/>
          <w:szCs w:val="24"/>
        </w:rPr>
        <w:t xml:space="preserve"> And</w:t>
      </w:r>
      <w:r w:rsidRPr="310764D7" w:rsidR="00A04584">
        <w:rPr>
          <w:rFonts w:ascii="Century" w:hAnsi="Century"/>
          <w:sz w:val="24"/>
          <w:szCs w:val="24"/>
        </w:rPr>
        <w:t xml:space="preserve"> </w:t>
      </w:r>
      <w:r w:rsidRPr="310764D7" w:rsidR="00F66FE7">
        <w:rPr>
          <w:rFonts w:ascii="Century" w:hAnsi="Century"/>
          <w:sz w:val="24"/>
          <w:szCs w:val="24"/>
        </w:rPr>
        <w:t xml:space="preserve">I suppose, it goes without </w:t>
      </w:r>
      <w:r w:rsidRPr="310764D7" w:rsidR="001F22FD">
        <w:rPr>
          <w:rFonts w:ascii="Century" w:hAnsi="Century"/>
          <w:sz w:val="24"/>
          <w:szCs w:val="24"/>
        </w:rPr>
        <w:t xml:space="preserve">saying, that </w:t>
      </w:r>
      <w:r w:rsidRPr="310764D7" w:rsidR="162095D0">
        <w:rPr>
          <w:rFonts w:ascii="Century" w:hAnsi="Century"/>
          <w:sz w:val="24"/>
          <w:szCs w:val="24"/>
        </w:rPr>
        <w:t>adage</w:t>
      </w:r>
      <w:r w:rsidRPr="310764D7" w:rsidR="008248F1">
        <w:rPr>
          <w:rFonts w:ascii="Century" w:hAnsi="Century"/>
          <w:sz w:val="24"/>
          <w:szCs w:val="24"/>
        </w:rPr>
        <w:t xml:space="preserve">, would continue to reign truth, even in today’s, </w:t>
      </w:r>
      <w:r w:rsidRPr="310764D7" w:rsidR="00AE3657">
        <w:rPr>
          <w:rFonts w:ascii="Century" w:hAnsi="Century"/>
          <w:sz w:val="24"/>
          <w:szCs w:val="24"/>
        </w:rPr>
        <w:t xml:space="preserve">obscurely, </w:t>
      </w:r>
      <w:r w:rsidRPr="310764D7" w:rsidR="00B37216">
        <w:rPr>
          <w:rFonts w:ascii="Century" w:hAnsi="Century"/>
          <w:sz w:val="24"/>
          <w:szCs w:val="24"/>
        </w:rPr>
        <w:t xml:space="preserve">labeled “codes”. Meaning, that </w:t>
      </w:r>
      <w:r w:rsidRPr="310764D7" w:rsidR="3882D820">
        <w:rPr>
          <w:rFonts w:ascii="Century" w:hAnsi="Century"/>
          <w:sz w:val="24"/>
          <w:szCs w:val="24"/>
        </w:rPr>
        <w:t>“</w:t>
      </w:r>
      <w:r w:rsidRPr="310764D7" w:rsidR="51D3FA63">
        <w:rPr>
          <w:rFonts w:ascii="Century" w:hAnsi="Century"/>
          <w:sz w:val="24"/>
          <w:szCs w:val="24"/>
        </w:rPr>
        <w:t xml:space="preserve">some days </w:t>
      </w:r>
      <w:r w:rsidRPr="310764D7" w:rsidR="00EA58FF">
        <w:rPr>
          <w:rFonts w:ascii="Century" w:hAnsi="Century"/>
          <w:i/>
          <w:iCs/>
          <w:sz w:val="24"/>
          <w:szCs w:val="24"/>
        </w:rPr>
        <w:t>would’ve</w:t>
      </w:r>
      <w:r w:rsidRPr="310764D7" w:rsidR="005824F9">
        <w:rPr>
          <w:rFonts w:ascii="Century" w:hAnsi="Century"/>
          <w:sz w:val="24"/>
          <w:szCs w:val="24"/>
        </w:rPr>
        <w:t xml:space="preserve">, </w:t>
      </w:r>
      <w:r w:rsidRPr="310764D7" w:rsidR="51D3FA63">
        <w:rPr>
          <w:rFonts w:ascii="Century" w:hAnsi="Century"/>
          <w:sz w:val="24"/>
          <w:szCs w:val="24"/>
        </w:rPr>
        <w:t>be</w:t>
      </w:r>
      <w:r w:rsidRPr="310764D7" w:rsidR="00EA58FF">
        <w:rPr>
          <w:rFonts w:ascii="Century" w:hAnsi="Century"/>
          <w:sz w:val="24"/>
          <w:szCs w:val="24"/>
        </w:rPr>
        <w:t>en</w:t>
      </w:r>
      <w:r w:rsidRPr="310764D7" w:rsidR="51D3FA63">
        <w:rPr>
          <w:rFonts w:ascii="Century" w:hAnsi="Century"/>
          <w:sz w:val="24"/>
          <w:szCs w:val="24"/>
        </w:rPr>
        <w:t xml:space="preserve"> better than</w:t>
      </w:r>
      <w:r w:rsidRPr="310764D7" w:rsidR="00EA58FF">
        <w:rPr>
          <w:rFonts w:ascii="Century" w:hAnsi="Century"/>
          <w:sz w:val="24"/>
          <w:szCs w:val="24"/>
        </w:rPr>
        <w:t xml:space="preserve">, </w:t>
      </w:r>
      <w:r w:rsidRPr="310764D7" w:rsidR="51D3FA63">
        <w:rPr>
          <w:rFonts w:ascii="Century" w:hAnsi="Century"/>
          <w:sz w:val="24"/>
          <w:szCs w:val="24"/>
        </w:rPr>
        <w:t>others</w:t>
      </w:r>
      <w:r w:rsidRPr="310764D7" w:rsidR="00EA58FF">
        <w:rPr>
          <w:rFonts w:ascii="Century" w:hAnsi="Century"/>
          <w:sz w:val="24"/>
          <w:szCs w:val="24"/>
        </w:rPr>
        <w:t xml:space="preserve">; had </w:t>
      </w:r>
      <w:r w:rsidRPr="310764D7" w:rsidR="00EC5F2E">
        <w:rPr>
          <w:rFonts w:ascii="Century" w:hAnsi="Century"/>
          <w:sz w:val="24"/>
          <w:szCs w:val="24"/>
        </w:rPr>
        <w:t>another blue</w:t>
      </w:r>
      <w:r w:rsidRPr="310764D7" w:rsidR="00330369">
        <w:rPr>
          <w:rFonts w:ascii="Century" w:hAnsi="Century"/>
          <w:sz w:val="24"/>
          <w:szCs w:val="24"/>
        </w:rPr>
        <w:t>,</w:t>
      </w:r>
      <w:r w:rsidRPr="310764D7" w:rsidR="00EC5F2E">
        <w:rPr>
          <w:rFonts w:ascii="Century" w:hAnsi="Century"/>
          <w:sz w:val="24"/>
          <w:szCs w:val="24"/>
        </w:rPr>
        <w:t xml:space="preserve"> moon</w:t>
      </w:r>
      <w:r w:rsidRPr="310764D7" w:rsidR="00522730">
        <w:rPr>
          <w:rFonts w:ascii="Century" w:hAnsi="Century"/>
          <w:sz w:val="24"/>
          <w:szCs w:val="24"/>
        </w:rPr>
        <w:t xml:space="preserve"> unsuspectingly, </w:t>
      </w:r>
      <w:r w:rsidRPr="310764D7" w:rsidR="005824F9">
        <w:rPr>
          <w:rFonts w:ascii="Century" w:hAnsi="Century"/>
          <w:sz w:val="24"/>
          <w:szCs w:val="24"/>
        </w:rPr>
        <w:t>rear</w:t>
      </w:r>
      <w:r w:rsidRPr="310764D7" w:rsidR="00522730">
        <w:rPr>
          <w:rFonts w:ascii="Century" w:hAnsi="Century"/>
          <w:sz w:val="24"/>
          <w:szCs w:val="24"/>
        </w:rPr>
        <w:t>ed</w:t>
      </w:r>
      <w:r w:rsidRPr="310764D7" w:rsidR="005824F9">
        <w:rPr>
          <w:rFonts w:ascii="Century" w:hAnsi="Century"/>
          <w:sz w:val="24"/>
          <w:szCs w:val="24"/>
        </w:rPr>
        <w:t xml:space="preserve"> </w:t>
      </w:r>
      <w:r w:rsidRPr="310764D7" w:rsidR="422DF434">
        <w:rPr>
          <w:rFonts w:ascii="Century" w:hAnsi="Century"/>
          <w:sz w:val="24"/>
          <w:szCs w:val="24"/>
        </w:rPr>
        <w:t>its</w:t>
      </w:r>
      <w:r w:rsidRPr="310764D7" w:rsidR="005824F9">
        <w:rPr>
          <w:rFonts w:ascii="Century" w:hAnsi="Century"/>
          <w:sz w:val="24"/>
          <w:szCs w:val="24"/>
        </w:rPr>
        <w:t xml:space="preserve"> </w:t>
      </w:r>
      <w:r w:rsidRPr="310764D7" w:rsidR="00EC5F2E">
        <w:rPr>
          <w:rFonts w:ascii="Century" w:hAnsi="Century"/>
          <w:sz w:val="24"/>
          <w:szCs w:val="24"/>
        </w:rPr>
        <w:t>ugly face</w:t>
      </w:r>
      <w:r w:rsidRPr="310764D7" w:rsidR="00522730">
        <w:rPr>
          <w:rFonts w:ascii="Century" w:hAnsi="Century"/>
          <w:sz w:val="24"/>
          <w:szCs w:val="24"/>
        </w:rPr>
        <w:t>.</w:t>
      </w:r>
      <w:r w:rsidRPr="310764D7" w:rsidR="00330369">
        <w:rPr>
          <w:rFonts w:ascii="Century" w:hAnsi="Century"/>
          <w:sz w:val="24"/>
          <w:szCs w:val="24"/>
        </w:rPr>
        <w:t>”</w:t>
      </w:r>
      <w:r w:rsidRPr="310764D7" w:rsidR="000A4A20">
        <w:rPr>
          <w:rFonts w:ascii="Century" w:hAnsi="Century"/>
          <w:sz w:val="24"/>
          <w:szCs w:val="24"/>
        </w:rPr>
        <w:t xml:space="preserve"> </w:t>
      </w:r>
      <w:r w:rsidRPr="310764D7" w:rsidR="00330369">
        <w:rPr>
          <w:rFonts w:ascii="Century" w:hAnsi="Century"/>
          <w:sz w:val="24"/>
          <w:szCs w:val="24"/>
        </w:rPr>
        <w:t xml:space="preserve"> </w:t>
      </w:r>
      <w:r w:rsidRPr="310764D7" w:rsidR="37B59C97">
        <w:rPr>
          <w:rFonts w:ascii="Century" w:hAnsi="Century"/>
          <w:i/>
          <w:iCs/>
          <w:sz w:val="24"/>
          <w:szCs w:val="24"/>
        </w:rPr>
        <w:t xml:space="preserve"> </w:t>
      </w:r>
      <w:r w:rsidRPr="310764D7" w:rsidR="60214F67">
        <w:rPr>
          <w:rFonts w:ascii="Century" w:hAnsi="Century"/>
          <w:sz w:val="24"/>
          <w:szCs w:val="24"/>
        </w:rPr>
        <w:t xml:space="preserve"> </w:t>
      </w:r>
      <w:r w:rsidRPr="310764D7" w:rsidR="37B59C97">
        <w:rPr>
          <w:rFonts w:ascii="Century" w:hAnsi="Century"/>
          <w:i/>
          <w:iCs/>
          <w:sz w:val="24"/>
          <w:szCs w:val="24"/>
        </w:rPr>
        <w:t xml:space="preserve">  </w:t>
      </w:r>
      <w:r w:rsidRPr="310764D7" w:rsidR="00522730">
        <w:rPr>
          <w:rFonts w:ascii="Century" w:hAnsi="Century"/>
          <w:sz w:val="24"/>
          <w:szCs w:val="24"/>
        </w:rPr>
        <w:t xml:space="preserve"> Instead</w:t>
      </w:r>
      <w:r w:rsidRPr="310764D7" w:rsidR="00596A83">
        <w:rPr>
          <w:rFonts w:ascii="Century" w:hAnsi="Century"/>
          <w:sz w:val="24"/>
          <w:szCs w:val="24"/>
        </w:rPr>
        <w:t>,</w:t>
      </w:r>
      <w:r w:rsidRPr="310764D7" w:rsidR="00C872A0">
        <w:rPr>
          <w:rFonts w:ascii="Century" w:hAnsi="Century"/>
          <w:sz w:val="24"/>
          <w:szCs w:val="24"/>
        </w:rPr>
        <w:t xml:space="preserve"> Lyle now taking a moment to</w:t>
      </w:r>
      <w:r w:rsidRPr="310764D7" w:rsidR="00596A83">
        <w:rPr>
          <w:rFonts w:ascii="Century" w:hAnsi="Century"/>
          <w:sz w:val="24"/>
          <w:szCs w:val="24"/>
        </w:rPr>
        <w:t xml:space="preserve"> look</w:t>
      </w:r>
      <w:r w:rsidRPr="310764D7" w:rsidR="00C872A0">
        <w:rPr>
          <w:rFonts w:ascii="Century" w:hAnsi="Century"/>
          <w:sz w:val="24"/>
          <w:szCs w:val="24"/>
        </w:rPr>
        <w:t xml:space="preserve"> </w:t>
      </w:r>
      <w:r w:rsidRPr="310764D7" w:rsidR="00596A83">
        <w:rPr>
          <w:rFonts w:ascii="Century" w:hAnsi="Century"/>
          <w:sz w:val="24"/>
          <w:szCs w:val="24"/>
        </w:rPr>
        <w:t>around the car</w:t>
      </w:r>
      <w:r w:rsidRPr="310764D7" w:rsidR="00F00B76">
        <w:rPr>
          <w:rFonts w:ascii="Century" w:hAnsi="Century"/>
          <w:sz w:val="24"/>
          <w:szCs w:val="24"/>
        </w:rPr>
        <w:t xml:space="preserve">, </w:t>
      </w:r>
      <w:r w:rsidRPr="310764D7" w:rsidR="00596A83">
        <w:rPr>
          <w:rFonts w:ascii="Century" w:hAnsi="Century"/>
          <w:sz w:val="24"/>
          <w:szCs w:val="24"/>
        </w:rPr>
        <w:t>for a moment</w:t>
      </w:r>
      <w:r w:rsidRPr="310764D7" w:rsidR="00F00B76">
        <w:rPr>
          <w:rFonts w:ascii="Century" w:hAnsi="Century"/>
          <w:sz w:val="24"/>
          <w:szCs w:val="24"/>
        </w:rPr>
        <w:t xml:space="preserve"> or two, looking for the car lighter. He reaches down for a blue “nap</w:t>
      </w:r>
      <w:r w:rsidRPr="310764D7" w:rsidR="00C52CE8">
        <w:rPr>
          <w:rFonts w:ascii="Century" w:hAnsi="Century"/>
          <w:sz w:val="24"/>
          <w:szCs w:val="24"/>
        </w:rPr>
        <w:t>-sack”, while reading a message, he'd just received from</w:t>
      </w:r>
      <w:r w:rsidRPr="310764D7" w:rsidR="008159FA">
        <w:rPr>
          <w:rFonts w:ascii="Century" w:hAnsi="Century"/>
          <w:sz w:val="24"/>
          <w:szCs w:val="24"/>
        </w:rPr>
        <w:t xml:space="preserve">, Candace. </w:t>
      </w:r>
      <w:r w:rsidRPr="310764D7" w:rsidR="00A543D8">
        <w:rPr>
          <w:rFonts w:ascii="Century" w:hAnsi="Century"/>
          <w:sz w:val="24"/>
          <w:szCs w:val="24"/>
        </w:rPr>
        <w:t xml:space="preserve">Ready to finally roll down the window to </w:t>
      </w:r>
      <w:r w:rsidRPr="310764D7" w:rsidR="003736B0">
        <w:rPr>
          <w:rFonts w:ascii="Century" w:hAnsi="Century"/>
          <w:sz w:val="24"/>
          <w:szCs w:val="24"/>
        </w:rPr>
        <w:t>alleviate</w:t>
      </w:r>
      <w:r w:rsidRPr="310764D7" w:rsidR="008208C1">
        <w:rPr>
          <w:rFonts w:ascii="Century" w:hAnsi="Century"/>
          <w:sz w:val="24"/>
          <w:szCs w:val="24"/>
        </w:rPr>
        <w:t xml:space="preserve"> </w:t>
      </w:r>
      <w:r w:rsidRPr="310764D7" w:rsidR="002658BF">
        <w:rPr>
          <w:rFonts w:ascii="Century" w:hAnsi="Century"/>
          <w:sz w:val="24"/>
          <w:szCs w:val="24"/>
        </w:rPr>
        <w:t xml:space="preserve">his </w:t>
      </w:r>
      <w:r w:rsidRPr="310764D7" w:rsidR="007B421B">
        <w:rPr>
          <w:rFonts w:ascii="Century" w:hAnsi="Century"/>
          <w:sz w:val="24"/>
          <w:szCs w:val="24"/>
        </w:rPr>
        <w:t xml:space="preserve">pounding headache, he’d been feeling since the night before. Shuffling; </w:t>
      </w:r>
      <w:r w:rsidRPr="310764D7" w:rsidR="00651F74">
        <w:rPr>
          <w:rFonts w:ascii="Century" w:hAnsi="Century"/>
          <w:sz w:val="24"/>
          <w:szCs w:val="24"/>
        </w:rPr>
        <w:t xml:space="preserve">throughout, </w:t>
      </w:r>
      <w:r w:rsidRPr="310764D7" w:rsidR="00F941CE">
        <w:rPr>
          <w:rFonts w:ascii="Century" w:hAnsi="Century"/>
          <w:sz w:val="24"/>
          <w:szCs w:val="24"/>
        </w:rPr>
        <w:t xml:space="preserve">the remaining items within the car and only after </w:t>
      </w:r>
      <w:r w:rsidRPr="310764D7" w:rsidR="1CEAA826">
        <w:rPr>
          <w:rFonts w:ascii="Century" w:hAnsi="Century"/>
          <w:i/>
          <w:iCs/>
          <w:sz w:val="24"/>
          <w:szCs w:val="24"/>
        </w:rPr>
        <w:t>manhandling</w:t>
      </w:r>
      <w:r w:rsidRPr="310764D7" w:rsidR="00F941CE">
        <w:rPr>
          <w:rFonts w:ascii="Century" w:hAnsi="Century"/>
          <w:i/>
          <w:iCs/>
          <w:sz w:val="24"/>
          <w:szCs w:val="24"/>
        </w:rPr>
        <w:t xml:space="preserve">, </w:t>
      </w:r>
      <w:r w:rsidRPr="310764D7" w:rsidR="00F941CE">
        <w:rPr>
          <w:rFonts w:ascii="Century" w:hAnsi="Century"/>
          <w:sz w:val="24"/>
          <w:szCs w:val="24"/>
        </w:rPr>
        <w:t>t</w:t>
      </w:r>
      <w:r w:rsidRPr="310764D7" w:rsidR="00A23FCE">
        <w:rPr>
          <w:rFonts w:ascii="Century" w:hAnsi="Century"/>
          <w:sz w:val="24"/>
          <w:szCs w:val="24"/>
        </w:rPr>
        <w:t xml:space="preserve">heir belongings </w:t>
      </w:r>
      <w:r w:rsidRPr="310764D7" w:rsidR="009A5484">
        <w:rPr>
          <w:rFonts w:ascii="Century" w:hAnsi="Century"/>
          <w:sz w:val="24"/>
          <w:szCs w:val="24"/>
        </w:rPr>
        <w:t>would</w:t>
      </w:r>
      <w:r w:rsidRPr="310764D7" w:rsidR="001C2E3F">
        <w:rPr>
          <w:rFonts w:ascii="Century" w:hAnsi="Century"/>
          <w:sz w:val="24"/>
          <w:szCs w:val="24"/>
        </w:rPr>
        <w:t xml:space="preserve"> it be that he then realized. </w:t>
      </w:r>
      <w:r w:rsidRPr="310764D7" w:rsidR="00074121">
        <w:rPr>
          <w:rFonts w:ascii="Century" w:hAnsi="Century"/>
          <w:sz w:val="24"/>
          <w:szCs w:val="24"/>
        </w:rPr>
        <w:t>To</w:t>
      </w:r>
      <w:r w:rsidRPr="310764D7" w:rsidR="009A5484">
        <w:rPr>
          <w:rFonts w:ascii="Century" w:hAnsi="Century"/>
          <w:sz w:val="24"/>
          <w:szCs w:val="24"/>
        </w:rPr>
        <w:t xml:space="preserve"> be; within</w:t>
      </w:r>
      <w:r w:rsidRPr="310764D7" w:rsidR="00A23FCE">
        <w:rPr>
          <w:rFonts w:ascii="Century" w:hAnsi="Century"/>
          <w:sz w:val="24"/>
          <w:szCs w:val="24"/>
        </w:rPr>
        <w:t xml:space="preserve"> a reasonable proximity</w:t>
      </w:r>
      <w:r w:rsidRPr="310764D7" w:rsidR="00074121">
        <w:rPr>
          <w:rFonts w:ascii="Century" w:hAnsi="Century"/>
          <w:sz w:val="24"/>
          <w:szCs w:val="24"/>
        </w:rPr>
        <w:t xml:space="preserve"> of, something as dangerous as a lighter</w:t>
      </w:r>
      <w:r w:rsidRPr="310764D7" w:rsidR="00AF77A6">
        <w:rPr>
          <w:rFonts w:ascii="Century" w:hAnsi="Century"/>
          <w:sz w:val="24"/>
          <w:szCs w:val="24"/>
        </w:rPr>
        <w:t xml:space="preserve">; would be “irresponsible” and so he looks to his brother. Chris staring blankly at the road, recounting every song of his fathers </w:t>
      </w:r>
      <w:r w:rsidRPr="310764D7" w:rsidR="00DA3F19">
        <w:rPr>
          <w:rFonts w:ascii="Century" w:hAnsi="Century"/>
          <w:sz w:val="24"/>
          <w:szCs w:val="24"/>
        </w:rPr>
        <w:t>“</w:t>
      </w:r>
      <w:r w:rsidRPr="310764D7" w:rsidR="52158F66">
        <w:rPr>
          <w:rFonts w:ascii="Century" w:hAnsi="Century"/>
          <w:sz w:val="24"/>
          <w:szCs w:val="24"/>
        </w:rPr>
        <w:t>wishful thinking</w:t>
      </w:r>
      <w:r w:rsidRPr="310764D7" w:rsidR="00DA3F19">
        <w:rPr>
          <w:rFonts w:ascii="Century" w:hAnsi="Century"/>
          <w:sz w:val="24"/>
          <w:szCs w:val="24"/>
        </w:rPr>
        <w:t>” routine. Which he had</w:t>
      </w:r>
      <w:r w:rsidRPr="310764D7" w:rsidR="00A23FCE">
        <w:rPr>
          <w:rFonts w:ascii="Century" w:hAnsi="Century"/>
          <w:sz w:val="24"/>
          <w:szCs w:val="24"/>
        </w:rPr>
        <w:t xml:space="preserve"> </w:t>
      </w:r>
      <w:r w:rsidRPr="310764D7" w:rsidR="00596A83">
        <w:rPr>
          <w:rFonts w:ascii="Century" w:hAnsi="Century"/>
          <w:sz w:val="24"/>
          <w:szCs w:val="24"/>
        </w:rPr>
        <w:t>plenty of</w:t>
      </w:r>
      <w:r w:rsidRPr="310764D7" w:rsidR="36DEB6F0">
        <w:rPr>
          <w:rFonts w:ascii="Century" w:hAnsi="Century"/>
          <w:sz w:val="24"/>
          <w:szCs w:val="24"/>
        </w:rPr>
        <w:t xml:space="preserve"> my</w:t>
      </w:r>
      <w:r w:rsidRPr="310764D7" w:rsidR="4CABCE49">
        <w:rPr>
          <w:rFonts w:ascii="Century" w:hAnsi="Century"/>
          <w:sz w:val="24"/>
          <w:szCs w:val="24"/>
        </w:rPr>
        <w:t xml:space="preserve"> </w:t>
      </w:r>
      <w:r w:rsidRPr="310764D7" w:rsidR="00DA3F19">
        <w:rPr>
          <w:rFonts w:ascii="Century" w:hAnsi="Century"/>
          <w:sz w:val="24"/>
          <w:szCs w:val="24"/>
        </w:rPr>
        <w:t>time</w:t>
      </w:r>
      <w:r w:rsidRPr="310764D7" w:rsidR="58668E27">
        <w:rPr>
          <w:rFonts w:ascii="Century" w:hAnsi="Century"/>
          <w:sz w:val="24"/>
          <w:szCs w:val="24"/>
        </w:rPr>
        <w:t>,</w:t>
      </w:r>
      <w:r w:rsidRPr="310764D7" w:rsidR="00DA3F19">
        <w:rPr>
          <w:rFonts w:ascii="Century" w:hAnsi="Century"/>
          <w:sz w:val="24"/>
          <w:szCs w:val="24"/>
        </w:rPr>
        <w:t xml:space="preserve"> to contemplate</w:t>
      </w:r>
      <w:r w:rsidRPr="310764D7" w:rsidR="6F6792C9">
        <w:rPr>
          <w:rFonts w:ascii="Century" w:hAnsi="Century"/>
          <w:sz w:val="24"/>
          <w:szCs w:val="24"/>
        </w:rPr>
        <w:t>, minor differences between us</w:t>
      </w:r>
      <w:r w:rsidRPr="310764D7" w:rsidR="329FBF9E">
        <w:rPr>
          <w:rFonts w:ascii="Century" w:hAnsi="Century"/>
          <w:sz w:val="24"/>
          <w:szCs w:val="24"/>
        </w:rPr>
        <w:t xml:space="preserve">, like </w:t>
      </w:r>
      <w:r w:rsidRPr="310764D7" w:rsidR="00DA3F19">
        <w:rPr>
          <w:rFonts w:ascii="Century" w:hAnsi="Century"/>
          <w:sz w:val="24"/>
          <w:szCs w:val="24"/>
        </w:rPr>
        <w:t>before</w:t>
      </w:r>
      <w:r w:rsidRPr="310764D7" w:rsidR="46DEA9D4">
        <w:rPr>
          <w:rFonts w:ascii="Century" w:hAnsi="Century"/>
          <w:sz w:val="24"/>
          <w:szCs w:val="24"/>
        </w:rPr>
        <w:t>, when</w:t>
      </w:r>
      <w:r w:rsidRPr="310764D7" w:rsidR="00DA3F19">
        <w:rPr>
          <w:rFonts w:ascii="Century" w:hAnsi="Century"/>
          <w:sz w:val="24"/>
          <w:szCs w:val="24"/>
        </w:rPr>
        <w:t xml:space="preserve"> the two</w:t>
      </w:r>
      <w:r w:rsidRPr="310764D7" w:rsidR="29F86008">
        <w:rPr>
          <w:rFonts w:ascii="Century" w:hAnsi="Century"/>
          <w:sz w:val="24"/>
          <w:szCs w:val="24"/>
        </w:rPr>
        <w:t xml:space="preserve"> had not, but to</w:t>
      </w:r>
      <w:r w:rsidRPr="310764D7" w:rsidR="00DA3F19">
        <w:rPr>
          <w:rFonts w:ascii="Century" w:hAnsi="Century"/>
          <w:sz w:val="24"/>
          <w:szCs w:val="24"/>
        </w:rPr>
        <w:t xml:space="preserve"> </w:t>
      </w:r>
      <w:r w:rsidRPr="310764D7" w:rsidR="7877D8B9">
        <w:rPr>
          <w:rFonts w:ascii="Century" w:hAnsi="Century"/>
          <w:sz w:val="24"/>
          <w:szCs w:val="24"/>
        </w:rPr>
        <w:t xml:space="preserve">that; which the </w:t>
      </w:r>
      <w:r w:rsidRPr="310764D7" w:rsidR="06329F43">
        <w:rPr>
          <w:rFonts w:ascii="Century" w:hAnsi="Century"/>
          <w:sz w:val="24"/>
          <w:szCs w:val="24"/>
        </w:rPr>
        <w:t>laddered</w:t>
      </w:r>
      <w:r w:rsidRPr="310764D7" w:rsidR="7877D8B9">
        <w:rPr>
          <w:rFonts w:ascii="Century" w:hAnsi="Century"/>
          <w:sz w:val="24"/>
          <w:szCs w:val="24"/>
        </w:rPr>
        <w:t xml:space="preserve"> </w:t>
      </w:r>
      <w:r w:rsidRPr="310764D7" w:rsidR="00F73F6F">
        <w:rPr>
          <w:rFonts w:ascii="Century" w:hAnsi="Century"/>
          <w:sz w:val="24"/>
          <w:szCs w:val="24"/>
        </w:rPr>
        <w:t>reach</w:t>
      </w:r>
      <w:r w:rsidRPr="310764D7" w:rsidR="14C0A6DA">
        <w:rPr>
          <w:rFonts w:ascii="Century" w:hAnsi="Century"/>
          <w:sz w:val="24"/>
          <w:szCs w:val="24"/>
        </w:rPr>
        <w:t>,</w:t>
      </w:r>
      <w:r w:rsidRPr="310764D7" w:rsidR="00F73F6F">
        <w:rPr>
          <w:rFonts w:ascii="Century" w:hAnsi="Century"/>
          <w:sz w:val="24"/>
          <w:szCs w:val="24"/>
        </w:rPr>
        <w:t xml:space="preserve"> </w:t>
      </w:r>
      <w:r w:rsidRPr="310764D7" w:rsidR="24AAF763">
        <w:rPr>
          <w:rFonts w:ascii="Century" w:hAnsi="Century"/>
          <w:sz w:val="24"/>
          <w:szCs w:val="24"/>
        </w:rPr>
        <w:t xml:space="preserve">furnish a new </w:t>
      </w:r>
      <w:r w:rsidRPr="310764D7" w:rsidR="00F73F6F">
        <w:rPr>
          <w:rFonts w:ascii="Century" w:hAnsi="Century"/>
          <w:sz w:val="24"/>
          <w:szCs w:val="24"/>
        </w:rPr>
        <w:t>venue</w:t>
      </w:r>
      <w:r w:rsidRPr="310764D7" w:rsidR="7FF0144D">
        <w:rPr>
          <w:rFonts w:ascii="Century" w:hAnsi="Century"/>
          <w:sz w:val="24"/>
          <w:szCs w:val="24"/>
        </w:rPr>
        <w:t xml:space="preserve">. </w:t>
      </w:r>
      <w:r w:rsidRPr="310764D7" w:rsidR="00F73F6F">
        <w:rPr>
          <w:rFonts w:ascii="Century" w:hAnsi="Century"/>
          <w:sz w:val="24"/>
          <w:szCs w:val="24"/>
        </w:rPr>
        <w:t xml:space="preserve">Lyle </w:t>
      </w:r>
      <w:r w:rsidRPr="310764D7" w:rsidR="615FB196">
        <w:rPr>
          <w:rFonts w:ascii="Century" w:hAnsi="Century"/>
          <w:sz w:val="24"/>
          <w:szCs w:val="24"/>
        </w:rPr>
        <w:t>com</w:t>
      </w:r>
      <w:r w:rsidRPr="310764D7" w:rsidR="00F73F6F">
        <w:rPr>
          <w:rFonts w:ascii="Century" w:hAnsi="Century"/>
          <w:sz w:val="24"/>
          <w:szCs w:val="24"/>
        </w:rPr>
        <w:t>ing</w:t>
      </w:r>
      <w:r w:rsidRPr="310764D7" w:rsidR="615FB196">
        <w:rPr>
          <w:rFonts w:ascii="Century" w:hAnsi="Century"/>
          <w:sz w:val="24"/>
          <w:szCs w:val="24"/>
        </w:rPr>
        <w:t xml:space="preserve"> to</w:t>
      </w:r>
      <w:r w:rsidRPr="310764D7" w:rsidR="0AB05BCE">
        <w:rPr>
          <w:rFonts w:ascii="Century" w:hAnsi="Century"/>
          <w:sz w:val="24"/>
          <w:szCs w:val="24"/>
        </w:rPr>
        <w:t xml:space="preserve"> </w:t>
      </w:r>
      <w:r w:rsidRPr="310764D7" w:rsidR="3264E402">
        <w:rPr>
          <w:rFonts w:ascii="Century" w:hAnsi="Century"/>
          <w:sz w:val="24"/>
          <w:szCs w:val="24"/>
        </w:rPr>
        <w:t xml:space="preserve">the </w:t>
      </w:r>
      <w:r w:rsidRPr="310764D7" w:rsidR="6670FA84">
        <w:rPr>
          <w:rFonts w:ascii="Century" w:hAnsi="Century"/>
          <w:sz w:val="24"/>
          <w:szCs w:val="24"/>
        </w:rPr>
        <w:t>inevitably</w:t>
      </w:r>
      <w:r w:rsidRPr="310764D7" w:rsidR="00F73F6F">
        <w:rPr>
          <w:rFonts w:ascii="Century" w:hAnsi="Century"/>
          <w:sz w:val="24"/>
          <w:szCs w:val="24"/>
        </w:rPr>
        <w:t>,</w:t>
      </w:r>
      <w:r w:rsidRPr="310764D7" w:rsidR="6670FA84">
        <w:rPr>
          <w:rFonts w:ascii="Century" w:hAnsi="Century"/>
          <w:sz w:val="24"/>
          <w:szCs w:val="24"/>
        </w:rPr>
        <w:t xml:space="preserve"> logical, yet; however,</w:t>
      </w:r>
      <w:r w:rsidRPr="310764D7" w:rsidR="1842A715">
        <w:rPr>
          <w:rFonts w:ascii="Century" w:hAnsi="Century"/>
          <w:sz w:val="24"/>
          <w:szCs w:val="24"/>
        </w:rPr>
        <w:t xml:space="preserve"> much more</w:t>
      </w:r>
      <w:r w:rsidRPr="310764D7" w:rsidR="6670FA84">
        <w:rPr>
          <w:rFonts w:ascii="Century" w:hAnsi="Century"/>
          <w:sz w:val="24"/>
          <w:szCs w:val="24"/>
        </w:rPr>
        <w:t xml:space="preserve"> </w:t>
      </w:r>
      <w:r w:rsidRPr="310764D7" w:rsidR="0028310A">
        <w:rPr>
          <w:rFonts w:ascii="Century" w:hAnsi="Century"/>
          <w:sz w:val="24"/>
          <w:szCs w:val="24"/>
        </w:rPr>
        <w:t>troubling conclusion that his brother must’ve thrown the lighter out of the window, given</w:t>
      </w:r>
      <w:r w:rsidRPr="310764D7" w:rsidR="00F44994">
        <w:rPr>
          <w:rFonts w:ascii="Century" w:hAnsi="Century"/>
          <w:sz w:val="24"/>
          <w:szCs w:val="24"/>
        </w:rPr>
        <w:t xml:space="preserve"> the</w:t>
      </w:r>
      <w:r w:rsidRPr="310764D7" w:rsidR="004F0E18">
        <w:rPr>
          <w:rFonts w:ascii="Century" w:hAnsi="Century"/>
          <w:sz w:val="24"/>
          <w:szCs w:val="24"/>
        </w:rPr>
        <w:t xml:space="preserve"> withered and dry</w:t>
      </w:r>
      <w:r w:rsidRPr="310764D7" w:rsidR="00F44994">
        <w:rPr>
          <w:rFonts w:ascii="Century" w:hAnsi="Century"/>
          <w:sz w:val="24"/>
          <w:szCs w:val="24"/>
        </w:rPr>
        <w:t xml:space="preserve"> Nevada</w:t>
      </w:r>
      <w:r w:rsidRPr="310764D7" w:rsidR="00DE700C">
        <w:rPr>
          <w:rFonts w:ascii="Century" w:hAnsi="Century"/>
          <w:sz w:val="24"/>
          <w:szCs w:val="24"/>
        </w:rPr>
        <w:t xml:space="preserve"> temperatures, involved he couldn’t argue with his “track-record”; being that which only his </w:t>
      </w:r>
      <w:r w:rsidRPr="310764D7" w:rsidR="000F6405">
        <w:rPr>
          <w:rFonts w:ascii="Century" w:hAnsi="Century"/>
          <w:sz w:val="24"/>
          <w:szCs w:val="24"/>
        </w:rPr>
        <w:t xml:space="preserve">mother would know to be the truth. </w:t>
      </w:r>
      <w:r w:rsidRPr="310764D7" w:rsidR="6D1F5BCE">
        <w:rPr>
          <w:rFonts w:ascii="Century" w:hAnsi="Century"/>
          <w:sz w:val="24"/>
          <w:szCs w:val="24"/>
        </w:rPr>
        <w:t>“</w:t>
      </w:r>
      <w:r w:rsidRPr="310764D7" w:rsidR="44F87D17">
        <w:rPr>
          <w:rFonts w:ascii="Century" w:hAnsi="Century"/>
          <w:sz w:val="24"/>
          <w:szCs w:val="24"/>
        </w:rPr>
        <w:t>H</w:t>
      </w:r>
      <w:r w:rsidRPr="310764D7" w:rsidR="15D80AC9">
        <w:rPr>
          <w:rFonts w:ascii="Century" w:hAnsi="Century"/>
          <w:sz w:val="24"/>
          <w:szCs w:val="24"/>
        </w:rPr>
        <w:t xml:space="preserve">ow </w:t>
      </w:r>
      <w:r w:rsidRPr="310764D7" w:rsidR="30CC6803">
        <w:rPr>
          <w:rFonts w:ascii="Century" w:hAnsi="Century"/>
          <w:sz w:val="24"/>
          <w:szCs w:val="24"/>
        </w:rPr>
        <w:t>do we any better, but to truly</w:t>
      </w:r>
      <w:r w:rsidRPr="310764D7" w:rsidR="000F6405">
        <w:rPr>
          <w:rFonts w:ascii="Century" w:hAnsi="Century"/>
          <w:sz w:val="24"/>
          <w:szCs w:val="24"/>
        </w:rPr>
        <w:t>, t</w:t>
      </w:r>
      <w:r w:rsidRPr="310764D7" w:rsidR="2D8D535E">
        <w:rPr>
          <w:rFonts w:ascii="Century" w:hAnsi="Century"/>
          <w:sz w:val="24"/>
          <w:szCs w:val="24"/>
        </w:rPr>
        <w:t>ake in th</w:t>
      </w:r>
      <w:r w:rsidRPr="310764D7" w:rsidR="000F6405">
        <w:rPr>
          <w:rFonts w:ascii="Century" w:hAnsi="Century"/>
          <w:sz w:val="24"/>
          <w:szCs w:val="24"/>
        </w:rPr>
        <w:t>i</w:t>
      </w:r>
      <w:r w:rsidRPr="310764D7" w:rsidR="00022D37">
        <w:rPr>
          <w:rFonts w:ascii="Century" w:hAnsi="Century"/>
          <w:sz w:val="24"/>
          <w:szCs w:val="24"/>
        </w:rPr>
        <w:t>s moment”? He says with an air of remorse</w:t>
      </w:r>
      <w:r w:rsidRPr="310764D7" w:rsidR="009F540F">
        <w:rPr>
          <w:rFonts w:ascii="Century" w:hAnsi="Century"/>
          <w:sz w:val="24"/>
          <w:szCs w:val="24"/>
        </w:rPr>
        <w:t xml:space="preserve">, developing a care for </w:t>
      </w:r>
      <w:r w:rsidRPr="310764D7" w:rsidR="00022D37">
        <w:rPr>
          <w:rFonts w:ascii="Century" w:hAnsi="Century"/>
          <w:sz w:val="24"/>
          <w:szCs w:val="24"/>
        </w:rPr>
        <w:t>his</w:t>
      </w:r>
      <w:r w:rsidRPr="310764D7" w:rsidR="009F540F">
        <w:rPr>
          <w:rFonts w:ascii="Century" w:hAnsi="Century"/>
          <w:sz w:val="24"/>
          <w:szCs w:val="24"/>
        </w:rPr>
        <w:t xml:space="preserve"> only other ally; besides, his</w:t>
      </w:r>
      <w:r w:rsidRPr="310764D7" w:rsidR="00022D37">
        <w:rPr>
          <w:rFonts w:ascii="Century" w:hAnsi="Century"/>
          <w:sz w:val="24"/>
          <w:szCs w:val="24"/>
        </w:rPr>
        <w:t xml:space="preserve"> brother</w:t>
      </w:r>
      <w:r w:rsidRPr="310764D7" w:rsidR="009F540F">
        <w:rPr>
          <w:rFonts w:ascii="Century" w:hAnsi="Century"/>
          <w:sz w:val="24"/>
          <w:szCs w:val="24"/>
        </w:rPr>
        <w:t xml:space="preserve"> would, then become this </w:t>
      </w:r>
      <w:r w:rsidRPr="310764D7" w:rsidR="00F069B2">
        <w:rPr>
          <w:rFonts w:ascii="Century" w:hAnsi="Century"/>
          <w:sz w:val="24"/>
          <w:szCs w:val="24"/>
        </w:rPr>
        <w:t xml:space="preserve">presently </w:t>
      </w:r>
      <w:r w:rsidRPr="310764D7" w:rsidR="00022D37">
        <w:rPr>
          <w:rFonts w:ascii="Century" w:hAnsi="Century"/>
          <w:sz w:val="24"/>
          <w:szCs w:val="24"/>
        </w:rPr>
        <w:t>unrelenting</w:t>
      </w:r>
      <w:r w:rsidRPr="310764D7" w:rsidR="00F069B2">
        <w:rPr>
          <w:rFonts w:ascii="Century" w:hAnsi="Century"/>
          <w:sz w:val="24"/>
          <w:szCs w:val="24"/>
        </w:rPr>
        <w:t>, personification of himself, in another form</w:t>
      </w:r>
      <w:r w:rsidRPr="310764D7" w:rsidR="1EFC0DF1">
        <w:rPr>
          <w:rFonts w:ascii="Century" w:hAnsi="Century"/>
          <w:i/>
          <w:iCs/>
          <w:sz w:val="24"/>
          <w:szCs w:val="24"/>
        </w:rPr>
        <w:t xml:space="preserve">. </w:t>
      </w:r>
      <w:r w:rsidRPr="310764D7" w:rsidR="00F069B2">
        <w:rPr>
          <w:rFonts w:ascii="Century" w:hAnsi="Century"/>
          <w:i/>
          <w:iCs/>
          <w:sz w:val="24"/>
          <w:szCs w:val="24"/>
        </w:rPr>
        <w:t xml:space="preserve"> </w:t>
      </w:r>
      <w:r w:rsidRPr="310764D7" w:rsidR="00F069B2">
        <w:rPr>
          <w:rFonts w:ascii="Century" w:hAnsi="Century"/>
          <w:sz w:val="24"/>
          <w:szCs w:val="24"/>
        </w:rPr>
        <w:t xml:space="preserve">He says while staring outside of the window, hoping his brother will pull </w:t>
      </w:r>
      <w:r w:rsidRPr="310764D7" w:rsidR="5FB45FB5">
        <w:rPr>
          <w:rFonts w:ascii="Century" w:hAnsi="Century"/>
          <w:sz w:val="24"/>
          <w:szCs w:val="24"/>
        </w:rPr>
        <w:t>over, "Our</w:t>
      </w:r>
      <w:r w:rsidRPr="310764D7" w:rsidR="1EFC0DF1">
        <w:rPr>
          <w:rFonts w:ascii="Century" w:hAnsi="Century"/>
          <w:i/>
          <w:iCs/>
          <w:sz w:val="24"/>
          <w:szCs w:val="24"/>
        </w:rPr>
        <w:t xml:space="preserve"> fie</w:t>
      </w:r>
      <w:r w:rsidRPr="310764D7" w:rsidR="1B72FB53">
        <w:rPr>
          <w:rFonts w:ascii="Century" w:hAnsi="Century"/>
          <w:i/>
          <w:iCs/>
          <w:sz w:val="24"/>
          <w:szCs w:val="24"/>
        </w:rPr>
        <w:t>n</w:t>
      </w:r>
      <w:r w:rsidRPr="310764D7" w:rsidR="1EFC0DF1">
        <w:rPr>
          <w:rFonts w:ascii="Century" w:hAnsi="Century"/>
          <w:i/>
          <w:iCs/>
          <w:sz w:val="24"/>
          <w:szCs w:val="24"/>
        </w:rPr>
        <w:t>dish</w:t>
      </w:r>
      <w:r w:rsidRPr="310764D7" w:rsidR="0AB05BCE">
        <w:rPr>
          <w:rFonts w:ascii="Century" w:hAnsi="Century"/>
          <w:sz w:val="24"/>
          <w:szCs w:val="24"/>
        </w:rPr>
        <w:t xml:space="preserve"> </w:t>
      </w:r>
      <w:r w:rsidRPr="310764D7" w:rsidR="68A14143">
        <w:rPr>
          <w:rFonts w:ascii="Century" w:hAnsi="Century"/>
          <w:sz w:val="24"/>
          <w:szCs w:val="24"/>
        </w:rPr>
        <w:t>fl</w:t>
      </w:r>
      <w:r w:rsidRPr="310764D7" w:rsidR="000A5E24">
        <w:rPr>
          <w:rFonts w:ascii="Century" w:hAnsi="Century"/>
          <w:sz w:val="24"/>
          <w:szCs w:val="24"/>
        </w:rPr>
        <w:t xml:space="preserve">y, would like you to </w:t>
      </w:r>
      <w:r w:rsidRPr="310764D7" w:rsidR="00F92FD6">
        <w:rPr>
          <w:rFonts w:ascii="Century" w:hAnsi="Century"/>
          <w:sz w:val="24"/>
          <w:szCs w:val="24"/>
        </w:rPr>
        <w:t>pull over</w:t>
      </w:r>
      <w:r w:rsidRPr="310764D7" w:rsidR="11C8BDA7">
        <w:rPr>
          <w:rFonts w:ascii="Century" w:hAnsi="Century"/>
          <w:sz w:val="24"/>
          <w:szCs w:val="24"/>
        </w:rPr>
        <w:t>”</w:t>
      </w:r>
      <w:r w:rsidRPr="310764D7" w:rsidR="00F92FD6">
        <w:rPr>
          <w:rFonts w:ascii="Century" w:hAnsi="Century"/>
          <w:sz w:val="24"/>
          <w:szCs w:val="24"/>
        </w:rPr>
        <w:t xml:space="preserve"> trying to avoid acknowledging his</w:t>
      </w:r>
      <w:r w:rsidRPr="310764D7" w:rsidR="0AB05BCE">
        <w:rPr>
          <w:rFonts w:ascii="Century" w:hAnsi="Century"/>
          <w:sz w:val="24"/>
          <w:szCs w:val="24"/>
        </w:rPr>
        <w:t xml:space="preserve"> compan</w:t>
      </w:r>
      <w:r w:rsidRPr="310764D7" w:rsidR="7DEE8EBC">
        <w:rPr>
          <w:rFonts w:ascii="Century" w:hAnsi="Century"/>
          <w:sz w:val="24"/>
          <w:szCs w:val="24"/>
        </w:rPr>
        <w:t>y</w:t>
      </w:r>
      <w:r w:rsidRPr="310764D7" w:rsidR="3B1887EF">
        <w:rPr>
          <w:rFonts w:ascii="Century" w:hAnsi="Century"/>
          <w:sz w:val="24"/>
          <w:szCs w:val="24"/>
        </w:rPr>
        <w:t>.</w:t>
      </w:r>
      <w:r w:rsidRPr="310764D7" w:rsidR="7DEE8EBC">
        <w:rPr>
          <w:rFonts w:ascii="Century" w:hAnsi="Century"/>
          <w:sz w:val="24"/>
          <w:szCs w:val="24"/>
        </w:rPr>
        <w:t xml:space="preserve"> </w:t>
      </w:r>
      <w:r w:rsidRPr="310764D7" w:rsidR="68FF7C66">
        <w:rPr>
          <w:rFonts w:ascii="Century" w:hAnsi="Century"/>
          <w:sz w:val="24"/>
          <w:szCs w:val="24"/>
        </w:rPr>
        <w:t>The other having been a more, r</w:t>
      </w:r>
      <w:r w:rsidRPr="310764D7" w:rsidR="61E80D77">
        <w:rPr>
          <w:rFonts w:ascii="Century" w:hAnsi="Century"/>
          <w:sz w:val="24"/>
          <w:szCs w:val="24"/>
        </w:rPr>
        <w:t>es</w:t>
      </w:r>
      <w:r w:rsidRPr="310764D7" w:rsidR="55332A6E">
        <w:rPr>
          <w:rFonts w:ascii="Century" w:hAnsi="Century"/>
          <w:sz w:val="24"/>
          <w:szCs w:val="24"/>
        </w:rPr>
        <w:t>il</w:t>
      </w:r>
      <w:r w:rsidRPr="310764D7" w:rsidR="61E80D77">
        <w:rPr>
          <w:rFonts w:ascii="Century" w:hAnsi="Century"/>
          <w:sz w:val="24"/>
          <w:szCs w:val="24"/>
        </w:rPr>
        <w:t>ient</w:t>
      </w:r>
      <w:r w:rsidRPr="310764D7" w:rsidR="45611702">
        <w:rPr>
          <w:rFonts w:ascii="Century" w:hAnsi="Century"/>
          <w:sz w:val="24"/>
          <w:szCs w:val="24"/>
        </w:rPr>
        <w:t xml:space="preserve"> </w:t>
      </w:r>
      <w:r w:rsidRPr="310764D7" w:rsidR="00B26031">
        <w:rPr>
          <w:rFonts w:ascii="Century" w:hAnsi="Century"/>
          <w:sz w:val="24"/>
          <w:szCs w:val="24"/>
        </w:rPr>
        <w:t>fallen</w:t>
      </w:r>
      <w:r w:rsidRPr="310764D7" w:rsidR="5CED956F">
        <w:rPr>
          <w:rFonts w:ascii="Century" w:hAnsi="Century"/>
          <w:sz w:val="24"/>
          <w:szCs w:val="24"/>
        </w:rPr>
        <w:t>,</w:t>
      </w:r>
      <w:r w:rsidRPr="310764D7" w:rsidR="00B26031">
        <w:rPr>
          <w:rFonts w:ascii="Century" w:hAnsi="Century"/>
          <w:sz w:val="24"/>
          <w:szCs w:val="24"/>
        </w:rPr>
        <w:t xml:space="preserve"> </w:t>
      </w:r>
      <w:r w:rsidRPr="310764D7" w:rsidR="685E19E5">
        <w:rPr>
          <w:rFonts w:ascii="Century" w:hAnsi="Century"/>
          <w:sz w:val="24"/>
          <w:szCs w:val="24"/>
        </w:rPr>
        <w:t>brethren</w:t>
      </w:r>
      <w:r w:rsidRPr="310764D7" w:rsidR="1048D12F">
        <w:rPr>
          <w:rFonts w:ascii="Century" w:hAnsi="Century"/>
          <w:sz w:val="24"/>
          <w:szCs w:val="24"/>
        </w:rPr>
        <w:t>.</w:t>
      </w:r>
      <w:r w:rsidRPr="310764D7" w:rsidR="685E19E5">
        <w:rPr>
          <w:rFonts w:ascii="Century" w:hAnsi="Century"/>
          <w:sz w:val="24"/>
          <w:szCs w:val="24"/>
        </w:rPr>
        <w:t xml:space="preserve"> </w:t>
      </w:r>
      <w:r w:rsidRPr="310764D7" w:rsidR="7C6EA04F">
        <w:rPr>
          <w:rFonts w:ascii="Century" w:hAnsi="Century"/>
          <w:sz w:val="24"/>
          <w:szCs w:val="24"/>
        </w:rPr>
        <w:t>Given, the circumstance</w:t>
      </w:r>
      <w:r w:rsidRPr="310764D7" w:rsidR="685E19E5">
        <w:rPr>
          <w:rFonts w:ascii="Century" w:hAnsi="Century"/>
          <w:sz w:val="24"/>
          <w:szCs w:val="24"/>
        </w:rPr>
        <w:t xml:space="preserve"> </w:t>
      </w:r>
      <w:r w:rsidRPr="310764D7" w:rsidR="175D9737">
        <w:rPr>
          <w:rFonts w:ascii="Century" w:hAnsi="Century"/>
          <w:sz w:val="24"/>
          <w:szCs w:val="24"/>
        </w:rPr>
        <w:t>the search for</w:t>
      </w:r>
      <w:r w:rsidRPr="310764D7" w:rsidR="2BC7E5C2">
        <w:rPr>
          <w:rFonts w:ascii="Century" w:hAnsi="Century"/>
          <w:sz w:val="24"/>
          <w:szCs w:val="24"/>
        </w:rPr>
        <w:t>,</w:t>
      </w:r>
      <w:r w:rsidRPr="310764D7" w:rsidR="175D9737">
        <w:rPr>
          <w:rFonts w:ascii="Century" w:hAnsi="Century"/>
          <w:sz w:val="24"/>
          <w:szCs w:val="24"/>
        </w:rPr>
        <w:t xml:space="preserve"> love</w:t>
      </w:r>
      <w:r w:rsidRPr="310764D7" w:rsidR="00D7A761">
        <w:rPr>
          <w:rFonts w:ascii="Century" w:hAnsi="Century"/>
          <w:sz w:val="24"/>
          <w:szCs w:val="24"/>
        </w:rPr>
        <w:t>;</w:t>
      </w:r>
      <w:r w:rsidRPr="310764D7" w:rsidR="175D9737">
        <w:rPr>
          <w:rFonts w:ascii="Century" w:hAnsi="Century"/>
          <w:sz w:val="24"/>
          <w:szCs w:val="24"/>
        </w:rPr>
        <w:t xml:space="preserve"> is</w:t>
      </w:r>
      <w:r w:rsidRPr="310764D7" w:rsidR="6B488844">
        <w:rPr>
          <w:rFonts w:ascii="Century" w:hAnsi="Century"/>
          <w:sz w:val="24"/>
          <w:szCs w:val="24"/>
        </w:rPr>
        <w:t>,</w:t>
      </w:r>
      <w:r w:rsidRPr="310764D7" w:rsidR="175D9737">
        <w:rPr>
          <w:rFonts w:ascii="Century" w:hAnsi="Century"/>
          <w:sz w:val="24"/>
          <w:szCs w:val="24"/>
        </w:rPr>
        <w:t xml:space="preserve"> an ever</w:t>
      </w:r>
      <w:r w:rsidRPr="310764D7" w:rsidR="15E9EC0F">
        <w:rPr>
          <w:rFonts w:ascii="Century" w:hAnsi="Century"/>
          <w:sz w:val="24"/>
          <w:szCs w:val="24"/>
        </w:rPr>
        <w:t>,</w:t>
      </w:r>
      <w:r w:rsidRPr="310764D7" w:rsidR="175D9737">
        <w:rPr>
          <w:rFonts w:ascii="Century" w:hAnsi="Century"/>
          <w:sz w:val="24"/>
          <w:szCs w:val="24"/>
        </w:rPr>
        <w:t xml:space="preserve"> more pressing war</w:t>
      </w:r>
      <w:r w:rsidRPr="310764D7" w:rsidR="3AB55E87">
        <w:rPr>
          <w:rFonts w:ascii="Century" w:hAnsi="Century"/>
          <w:sz w:val="24"/>
          <w:szCs w:val="24"/>
        </w:rPr>
        <w:t>; coincidentally,</w:t>
      </w:r>
      <w:r w:rsidRPr="310764D7" w:rsidR="175D9737">
        <w:rPr>
          <w:rFonts w:ascii="Century" w:hAnsi="Century"/>
          <w:sz w:val="24"/>
          <w:szCs w:val="24"/>
        </w:rPr>
        <w:t xml:space="preserve"> </w:t>
      </w:r>
      <w:r w:rsidRPr="310764D7" w:rsidR="5FC04E8D">
        <w:rPr>
          <w:rFonts w:ascii="Century" w:hAnsi="Century"/>
          <w:sz w:val="24"/>
          <w:szCs w:val="24"/>
        </w:rPr>
        <w:t xml:space="preserve">the subject matter also would become </w:t>
      </w:r>
      <w:r w:rsidRPr="310764D7" w:rsidR="175D9737">
        <w:rPr>
          <w:rFonts w:ascii="Century" w:hAnsi="Century"/>
          <w:sz w:val="24"/>
          <w:szCs w:val="24"/>
        </w:rPr>
        <w:t>the</w:t>
      </w:r>
      <w:r w:rsidRPr="310764D7" w:rsidR="5596A923">
        <w:rPr>
          <w:rFonts w:ascii="Century" w:hAnsi="Century"/>
          <w:sz w:val="24"/>
          <w:szCs w:val="24"/>
        </w:rPr>
        <w:t>ir</w:t>
      </w:r>
      <w:r w:rsidRPr="310764D7" w:rsidR="175D9737">
        <w:rPr>
          <w:rFonts w:ascii="Century" w:hAnsi="Century"/>
          <w:sz w:val="24"/>
          <w:szCs w:val="24"/>
        </w:rPr>
        <w:t xml:space="preserve"> most long-standing, as well. </w:t>
      </w:r>
      <w:r w:rsidRPr="310764D7" w:rsidR="4BC09586">
        <w:rPr>
          <w:rFonts w:ascii="Century" w:hAnsi="Century"/>
          <w:sz w:val="24"/>
          <w:szCs w:val="24"/>
        </w:rPr>
        <w:t>Christian,</w:t>
      </w:r>
      <w:r w:rsidRPr="310764D7" w:rsidR="54D4B5DF">
        <w:rPr>
          <w:rFonts w:ascii="Century" w:hAnsi="Century"/>
          <w:sz w:val="24"/>
          <w:szCs w:val="24"/>
        </w:rPr>
        <w:t xml:space="preserve"> being</w:t>
      </w:r>
      <w:r w:rsidRPr="310764D7" w:rsidR="4BC09586">
        <w:rPr>
          <w:rFonts w:ascii="Century" w:hAnsi="Century"/>
          <w:sz w:val="24"/>
          <w:szCs w:val="24"/>
        </w:rPr>
        <w:t xml:space="preserve"> at the wheel,</w:t>
      </w:r>
      <w:r w:rsidRPr="310764D7" w:rsidR="685E19E5">
        <w:rPr>
          <w:rFonts w:ascii="Century" w:hAnsi="Century"/>
          <w:sz w:val="24"/>
          <w:szCs w:val="24"/>
        </w:rPr>
        <w:t xml:space="preserve"> b</w:t>
      </w:r>
      <w:r w:rsidRPr="310764D7" w:rsidR="3FF7A80D">
        <w:rPr>
          <w:rFonts w:ascii="Century" w:hAnsi="Century"/>
          <w:sz w:val="24"/>
          <w:szCs w:val="24"/>
        </w:rPr>
        <w:t xml:space="preserve">efore </w:t>
      </w:r>
      <w:r w:rsidRPr="310764D7" w:rsidR="5EC34AFA">
        <w:rPr>
          <w:rFonts w:ascii="Century" w:hAnsi="Century"/>
          <w:sz w:val="24"/>
          <w:szCs w:val="24"/>
        </w:rPr>
        <w:t xml:space="preserve">our </w:t>
      </w:r>
      <w:r w:rsidRPr="310764D7" w:rsidR="0B7F4459">
        <w:rPr>
          <w:rFonts w:ascii="Century" w:hAnsi="Century"/>
          <w:sz w:val="24"/>
          <w:szCs w:val="24"/>
        </w:rPr>
        <w:t>comrades'</w:t>
      </w:r>
      <w:r w:rsidRPr="310764D7" w:rsidR="3FF7A80D">
        <w:rPr>
          <w:rFonts w:ascii="Century" w:hAnsi="Century"/>
          <w:sz w:val="24"/>
          <w:szCs w:val="24"/>
        </w:rPr>
        <w:t xml:space="preserve"> </w:t>
      </w:r>
      <w:r w:rsidRPr="310764D7" w:rsidR="00B26031">
        <w:rPr>
          <w:rFonts w:ascii="Century" w:hAnsi="Century"/>
          <w:sz w:val="24"/>
          <w:szCs w:val="24"/>
        </w:rPr>
        <w:t xml:space="preserve">last </w:t>
      </w:r>
      <w:r w:rsidRPr="310764D7" w:rsidR="4E4923BD">
        <w:rPr>
          <w:rFonts w:ascii="Century" w:hAnsi="Century"/>
          <w:sz w:val="24"/>
          <w:szCs w:val="24"/>
        </w:rPr>
        <w:t>dissent</w:t>
      </w:r>
      <w:r w:rsidRPr="310764D7" w:rsidR="418FBA29">
        <w:rPr>
          <w:rFonts w:ascii="Century" w:hAnsi="Century"/>
          <w:sz w:val="24"/>
          <w:szCs w:val="24"/>
        </w:rPr>
        <w:t>,</w:t>
      </w:r>
      <w:r w:rsidRPr="310764D7" w:rsidR="4E4923BD">
        <w:rPr>
          <w:rFonts w:ascii="Century" w:hAnsi="Century"/>
          <w:sz w:val="24"/>
          <w:szCs w:val="24"/>
        </w:rPr>
        <w:t xml:space="preserve"> from a </w:t>
      </w:r>
      <w:r w:rsidRPr="310764D7" w:rsidR="70373E37">
        <w:rPr>
          <w:rFonts w:ascii="Century" w:hAnsi="Century"/>
          <w:sz w:val="24"/>
          <w:szCs w:val="24"/>
        </w:rPr>
        <w:t>long-standing</w:t>
      </w:r>
      <w:r w:rsidRPr="310764D7" w:rsidR="3BD7CC3D">
        <w:rPr>
          <w:rFonts w:ascii="Century" w:hAnsi="Century"/>
          <w:sz w:val="24"/>
          <w:szCs w:val="24"/>
        </w:rPr>
        <w:t>,</w:t>
      </w:r>
      <w:r w:rsidRPr="310764D7" w:rsidR="4E4923BD">
        <w:rPr>
          <w:rFonts w:ascii="Century" w:hAnsi="Century"/>
          <w:sz w:val="24"/>
          <w:szCs w:val="24"/>
        </w:rPr>
        <w:t xml:space="preserve"> </w:t>
      </w:r>
      <w:r w:rsidRPr="310764D7" w:rsidR="00B26031">
        <w:rPr>
          <w:rFonts w:ascii="Century" w:hAnsi="Century"/>
          <w:sz w:val="24"/>
          <w:szCs w:val="24"/>
        </w:rPr>
        <w:t>buzz</w:t>
      </w:r>
      <w:r w:rsidRPr="310764D7" w:rsidR="04C22AFC">
        <w:rPr>
          <w:rFonts w:ascii="Century" w:hAnsi="Century"/>
          <w:sz w:val="24"/>
          <w:szCs w:val="24"/>
        </w:rPr>
        <w:t>;</w:t>
      </w:r>
      <w:r w:rsidRPr="310764D7" w:rsidR="0BC76BAE">
        <w:rPr>
          <w:rFonts w:ascii="Century" w:hAnsi="Century"/>
          <w:sz w:val="24"/>
          <w:szCs w:val="24"/>
        </w:rPr>
        <w:t xml:space="preserve"> that</w:t>
      </w:r>
      <w:r w:rsidRPr="310764D7" w:rsidR="27AE5728">
        <w:rPr>
          <w:rFonts w:ascii="Century" w:hAnsi="Century"/>
          <w:sz w:val="24"/>
          <w:szCs w:val="24"/>
        </w:rPr>
        <w:t>,</w:t>
      </w:r>
      <w:r w:rsidRPr="310764D7" w:rsidR="1F0A36CB">
        <w:rPr>
          <w:rFonts w:ascii="Century" w:hAnsi="Century"/>
          <w:sz w:val="24"/>
          <w:szCs w:val="24"/>
        </w:rPr>
        <w:t xml:space="preserve"> </w:t>
      </w:r>
      <w:r w:rsidRPr="310764D7" w:rsidR="17A64D3E">
        <w:rPr>
          <w:rFonts w:ascii="Century" w:hAnsi="Century"/>
          <w:sz w:val="24"/>
          <w:szCs w:val="24"/>
        </w:rPr>
        <w:t>w</w:t>
      </w:r>
      <w:r w:rsidRPr="310764D7" w:rsidR="1F0A36CB">
        <w:rPr>
          <w:rFonts w:ascii="Century" w:hAnsi="Century"/>
          <w:sz w:val="24"/>
          <w:szCs w:val="24"/>
        </w:rPr>
        <w:t xml:space="preserve">ould </w:t>
      </w:r>
      <w:r w:rsidRPr="310764D7" w:rsidR="15460E07">
        <w:rPr>
          <w:rFonts w:ascii="Century" w:hAnsi="Century"/>
          <w:sz w:val="24"/>
          <w:szCs w:val="24"/>
        </w:rPr>
        <w:t>soon,</w:t>
      </w:r>
      <w:r w:rsidRPr="310764D7" w:rsidR="4DA568E3">
        <w:rPr>
          <w:rFonts w:ascii="Century" w:hAnsi="Century"/>
          <w:sz w:val="24"/>
          <w:szCs w:val="24"/>
        </w:rPr>
        <w:t xml:space="preserve"> </w:t>
      </w:r>
      <w:r w:rsidRPr="310764D7" w:rsidR="1F0A36CB">
        <w:rPr>
          <w:rFonts w:ascii="Century" w:hAnsi="Century"/>
          <w:sz w:val="24"/>
          <w:szCs w:val="24"/>
        </w:rPr>
        <w:t xml:space="preserve">become </w:t>
      </w:r>
      <w:r w:rsidRPr="310764D7" w:rsidR="3CA413CF">
        <w:rPr>
          <w:rFonts w:ascii="Century" w:hAnsi="Century"/>
          <w:sz w:val="24"/>
          <w:szCs w:val="24"/>
        </w:rPr>
        <w:t xml:space="preserve">the first of, however many </w:t>
      </w:r>
      <w:r w:rsidRPr="310764D7" w:rsidR="3CA413CF">
        <w:rPr>
          <w:rFonts w:ascii="Century" w:hAnsi="Century"/>
          <w:i/>
          <w:iCs/>
          <w:sz w:val="24"/>
          <w:szCs w:val="24"/>
        </w:rPr>
        <w:t xml:space="preserve">drawn-out, </w:t>
      </w:r>
      <w:r w:rsidRPr="310764D7" w:rsidR="53A11823">
        <w:rPr>
          <w:rFonts w:ascii="Century" w:hAnsi="Century"/>
          <w:sz w:val="24"/>
          <w:szCs w:val="24"/>
        </w:rPr>
        <w:t>affects</w:t>
      </w:r>
      <w:r w:rsidRPr="310764D7" w:rsidR="1C4F4BCF">
        <w:rPr>
          <w:rFonts w:ascii="Century" w:hAnsi="Century"/>
          <w:sz w:val="24"/>
          <w:szCs w:val="24"/>
        </w:rPr>
        <w:t>.</w:t>
      </w:r>
      <w:r w:rsidRPr="310764D7" w:rsidR="1F0A36CB">
        <w:rPr>
          <w:rFonts w:ascii="Century" w:hAnsi="Century"/>
          <w:i/>
          <w:iCs/>
          <w:sz w:val="24"/>
          <w:szCs w:val="24"/>
        </w:rPr>
        <w:t xml:space="preserve"> </w:t>
      </w:r>
      <w:r w:rsidRPr="310764D7" w:rsidR="28B21BB6">
        <w:rPr>
          <w:rFonts w:ascii="Century" w:hAnsi="Century"/>
          <w:i/>
          <w:iCs/>
          <w:sz w:val="24"/>
          <w:szCs w:val="24"/>
        </w:rPr>
        <w:t>F</w:t>
      </w:r>
      <w:r w:rsidRPr="310764D7" w:rsidR="1F0A36CB">
        <w:rPr>
          <w:rFonts w:ascii="Century" w:hAnsi="Century"/>
          <w:sz w:val="24"/>
          <w:szCs w:val="24"/>
        </w:rPr>
        <w:t>or</w:t>
      </w:r>
      <w:r w:rsidRPr="310764D7" w:rsidR="7C0CD932">
        <w:rPr>
          <w:rFonts w:ascii="Century" w:hAnsi="Century"/>
          <w:sz w:val="24"/>
          <w:szCs w:val="24"/>
        </w:rPr>
        <w:t>ward</w:t>
      </w:r>
      <w:r w:rsidRPr="310764D7" w:rsidR="66B8A888">
        <w:rPr>
          <w:rFonts w:ascii="Century" w:hAnsi="Century"/>
          <w:sz w:val="24"/>
          <w:szCs w:val="24"/>
        </w:rPr>
        <w:t>,</w:t>
      </w:r>
      <w:r w:rsidRPr="310764D7" w:rsidR="6863FB5D">
        <w:rPr>
          <w:rFonts w:ascii="Century" w:hAnsi="Century"/>
          <w:sz w:val="24"/>
          <w:szCs w:val="24"/>
        </w:rPr>
        <w:t xml:space="preserve"> which</w:t>
      </w:r>
      <w:r w:rsidRPr="310764D7" w:rsidR="1F0A36CB">
        <w:rPr>
          <w:rFonts w:ascii="Century" w:hAnsi="Century"/>
          <w:sz w:val="24"/>
          <w:szCs w:val="24"/>
        </w:rPr>
        <w:t xml:space="preserve"> </w:t>
      </w:r>
      <w:r w:rsidRPr="310764D7" w:rsidR="30BD9B4E">
        <w:rPr>
          <w:rFonts w:ascii="Century" w:hAnsi="Century"/>
          <w:sz w:val="24"/>
          <w:szCs w:val="24"/>
        </w:rPr>
        <w:t>our</w:t>
      </w:r>
      <w:r w:rsidRPr="310764D7" w:rsidR="1F0A36CB">
        <w:rPr>
          <w:rFonts w:ascii="Century" w:hAnsi="Century"/>
          <w:sz w:val="24"/>
          <w:szCs w:val="24"/>
        </w:rPr>
        <w:t xml:space="preserve"> </w:t>
      </w:r>
      <w:r w:rsidRPr="310764D7" w:rsidR="7C8E4AEA">
        <w:rPr>
          <w:rFonts w:ascii="Century" w:hAnsi="Century"/>
          <w:sz w:val="24"/>
          <w:szCs w:val="24"/>
        </w:rPr>
        <w:t>fly</w:t>
      </w:r>
      <w:r w:rsidRPr="310764D7" w:rsidR="697B267F">
        <w:rPr>
          <w:rFonts w:ascii="Century" w:hAnsi="Century"/>
          <w:sz w:val="24"/>
          <w:szCs w:val="24"/>
        </w:rPr>
        <w:t xml:space="preserve">, would </w:t>
      </w:r>
      <w:r w:rsidRPr="310764D7" w:rsidR="1F0A36CB">
        <w:rPr>
          <w:rFonts w:ascii="Century" w:hAnsi="Century"/>
          <w:sz w:val="24"/>
          <w:szCs w:val="24"/>
        </w:rPr>
        <w:t>c</w:t>
      </w:r>
      <w:r w:rsidRPr="310764D7" w:rsidR="00B26031">
        <w:rPr>
          <w:rFonts w:ascii="Century" w:hAnsi="Century"/>
          <w:sz w:val="24"/>
          <w:szCs w:val="24"/>
        </w:rPr>
        <w:t>onspi</w:t>
      </w:r>
      <w:r w:rsidRPr="310764D7" w:rsidR="4D9FD747">
        <w:rPr>
          <w:rFonts w:ascii="Century" w:hAnsi="Century"/>
          <w:sz w:val="24"/>
          <w:szCs w:val="24"/>
        </w:rPr>
        <w:t>re against us</w:t>
      </w:r>
      <w:r w:rsidRPr="310764D7" w:rsidR="4BC240DF">
        <w:rPr>
          <w:rFonts w:ascii="Century" w:hAnsi="Century"/>
          <w:sz w:val="24"/>
          <w:szCs w:val="24"/>
        </w:rPr>
        <w:t>, within, an ever-more, than frugal manner;</w:t>
      </w:r>
      <w:r w:rsidRPr="310764D7" w:rsidR="4D9FD747">
        <w:rPr>
          <w:rFonts w:ascii="Century" w:hAnsi="Century"/>
          <w:sz w:val="24"/>
          <w:szCs w:val="24"/>
        </w:rPr>
        <w:t xml:space="preserve"> as</w:t>
      </w:r>
      <w:r w:rsidRPr="310764D7" w:rsidR="675A7C88">
        <w:rPr>
          <w:rFonts w:ascii="Century" w:hAnsi="Century"/>
          <w:sz w:val="24"/>
          <w:szCs w:val="24"/>
        </w:rPr>
        <w:t>,</w:t>
      </w:r>
      <w:r w:rsidRPr="310764D7" w:rsidR="4D9FD747">
        <w:rPr>
          <w:rFonts w:ascii="Century" w:hAnsi="Century"/>
          <w:sz w:val="24"/>
          <w:szCs w:val="24"/>
        </w:rPr>
        <w:t xml:space="preserve"> they</w:t>
      </w:r>
      <w:r w:rsidRPr="310764D7" w:rsidR="2014E2C3">
        <w:rPr>
          <w:rFonts w:ascii="Century" w:hAnsi="Century"/>
          <w:sz w:val="24"/>
          <w:szCs w:val="24"/>
        </w:rPr>
        <w:t xml:space="preserve"> all,</w:t>
      </w:r>
      <w:r w:rsidRPr="310764D7" w:rsidR="4D9FD747">
        <w:rPr>
          <w:rFonts w:ascii="Century" w:hAnsi="Century"/>
          <w:sz w:val="24"/>
          <w:szCs w:val="24"/>
        </w:rPr>
        <w:t xml:space="preserve"> do</w:t>
      </w:r>
      <w:r w:rsidRPr="310764D7" w:rsidR="03634A2B">
        <w:rPr>
          <w:rFonts w:ascii="Century" w:hAnsi="Century"/>
          <w:sz w:val="24"/>
          <w:szCs w:val="24"/>
        </w:rPr>
        <w:t xml:space="preserve"> </w:t>
      </w:r>
      <w:r w:rsidRPr="310764D7" w:rsidR="4D9FD747">
        <w:rPr>
          <w:rFonts w:ascii="Century" w:hAnsi="Century"/>
          <w:sz w:val="24"/>
          <w:szCs w:val="24"/>
        </w:rPr>
        <w:t>well</w:t>
      </w:r>
      <w:r w:rsidRPr="310764D7" w:rsidR="153F23D5">
        <w:rPr>
          <w:rFonts w:ascii="Century" w:hAnsi="Century"/>
          <w:sz w:val="24"/>
          <w:szCs w:val="24"/>
        </w:rPr>
        <w:t xml:space="preserve">. </w:t>
      </w:r>
      <w:r w:rsidRPr="310764D7" w:rsidR="03A8C012">
        <w:rPr>
          <w:rFonts w:ascii="Century" w:hAnsi="Century"/>
          <w:sz w:val="24"/>
          <w:szCs w:val="24"/>
        </w:rPr>
        <w:t>Supplementary</w:t>
      </w:r>
      <w:r w:rsidRPr="310764D7" w:rsidR="153F23D5">
        <w:rPr>
          <w:rFonts w:ascii="Century" w:hAnsi="Century"/>
          <w:sz w:val="24"/>
          <w:szCs w:val="24"/>
        </w:rPr>
        <w:t>;</w:t>
      </w:r>
      <w:r w:rsidRPr="310764D7" w:rsidR="281CFA6F">
        <w:rPr>
          <w:rFonts w:ascii="Century" w:hAnsi="Century"/>
          <w:sz w:val="24"/>
          <w:szCs w:val="24"/>
        </w:rPr>
        <w:t xml:space="preserve"> </w:t>
      </w:r>
      <w:r w:rsidRPr="310764D7" w:rsidR="7D943A52">
        <w:rPr>
          <w:rFonts w:ascii="Century" w:hAnsi="Century"/>
          <w:sz w:val="24"/>
          <w:szCs w:val="24"/>
        </w:rPr>
        <w:t>Perfecting, our</w:t>
      </w:r>
      <w:r w:rsidRPr="310764D7" w:rsidR="4D9FD747">
        <w:rPr>
          <w:rFonts w:ascii="Century" w:hAnsi="Century"/>
          <w:sz w:val="24"/>
          <w:szCs w:val="24"/>
        </w:rPr>
        <w:t xml:space="preserve"> </w:t>
      </w:r>
      <w:r w:rsidRPr="310764D7" w:rsidR="7331479B">
        <w:rPr>
          <w:rFonts w:ascii="Century" w:hAnsi="Century"/>
          <w:sz w:val="24"/>
          <w:szCs w:val="24"/>
        </w:rPr>
        <w:t>blueprint</w:t>
      </w:r>
      <w:r w:rsidRPr="310764D7" w:rsidR="1A1E571C">
        <w:rPr>
          <w:rFonts w:ascii="Century" w:hAnsi="Century"/>
          <w:sz w:val="24"/>
          <w:szCs w:val="24"/>
        </w:rPr>
        <w:t>,</w:t>
      </w:r>
      <w:r w:rsidRPr="310764D7" w:rsidR="53601445">
        <w:rPr>
          <w:rFonts w:ascii="Century" w:hAnsi="Century"/>
          <w:sz w:val="24"/>
          <w:szCs w:val="24"/>
        </w:rPr>
        <w:t xml:space="preserve"> in which to, employ their most </w:t>
      </w:r>
      <w:r w:rsidRPr="310764D7" w:rsidR="7192B7FA">
        <w:rPr>
          <w:rFonts w:ascii="Century" w:hAnsi="Century"/>
          <w:sz w:val="24"/>
          <w:szCs w:val="24"/>
        </w:rPr>
        <w:t>d</w:t>
      </w:r>
      <w:r w:rsidRPr="310764D7" w:rsidR="00B26031">
        <w:rPr>
          <w:rFonts w:ascii="Century" w:hAnsi="Century"/>
          <w:sz w:val="24"/>
          <w:szCs w:val="24"/>
        </w:rPr>
        <w:t>evil</w:t>
      </w:r>
      <w:r w:rsidRPr="310764D7" w:rsidR="429B959C">
        <w:rPr>
          <w:rFonts w:ascii="Century" w:hAnsi="Century"/>
          <w:sz w:val="24"/>
          <w:szCs w:val="24"/>
        </w:rPr>
        <w:t>ish</w:t>
      </w:r>
      <w:r w:rsidRPr="310764D7" w:rsidR="00B26031">
        <w:rPr>
          <w:rFonts w:ascii="Century" w:hAnsi="Century"/>
          <w:sz w:val="24"/>
          <w:szCs w:val="24"/>
        </w:rPr>
        <w:t xml:space="preserve"> </w:t>
      </w:r>
      <w:r w:rsidRPr="310764D7" w:rsidR="6ED8574D">
        <w:rPr>
          <w:rFonts w:ascii="Century" w:hAnsi="Century"/>
          <w:sz w:val="24"/>
          <w:szCs w:val="24"/>
        </w:rPr>
        <w:t>traditions</w:t>
      </w:r>
      <w:r w:rsidRPr="310764D7" w:rsidR="765B4B10">
        <w:rPr>
          <w:rFonts w:ascii="Century" w:hAnsi="Century"/>
          <w:sz w:val="24"/>
          <w:szCs w:val="24"/>
        </w:rPr>
        <w:t>.</w:t>
      </w:r>
      <w:r w:rsidRPr="310764D7" w:rsidR="7ECE20C9">
        <w:rPr>
          <w:rFonts w:ascii="Century" w:hAnsi="Century"/>
          <w:sz w:val="24"/>
          <w:szCs w:val="24"/>
        </w:rPr>
        <w:t xml:space="preserve"> </w:t>
      </w:r>
      <w:r w:rsidRPr="310764D7" w:rsidR="6304AC2D">
        <w:rPr>
          <w:rFonts w:ascii="Century" w:hAnsi="Century"/>
          <w:sz w:val="24"/>
          <w:szCs w:val="24"/>
        </w:rPr>
        <w:t>F</w:t>
      </w:r>
      <w:r w:rsidRPr="310764D7" w:rsidR="7ECE20C9">
        <w:rPr>
          <w:rFonts w:ascii="Century" w:hAnsi="Century"/>
          <w:sz w:val="24"/>
          <w:szCs w:val="24"/>
        </w:rPr>
        <w:t>or</w:t>
      </w:r>
      <w:r w:rsidRPr="310764D7" w:rsidR="4C8144CD">
        <w:rPr>
          <w:rFonts w:ascii="Century" w:hAnsi="Century"/>
          <w:sz w:val="24"/>
          <w:szCs w:val="24"/>
        </w:rPr>
        <w:t>,</w:t>
      </w:r>
      <w:r w:rsidRPr="310764D7" w:rsidR="754D6A94">
        <w:rPr>
          <w:rFonts w:ascii="Century" w:hAnsi="Century"/>
          <w:sz w:val="24"/>
          <w:szCs w:val="24"/>
        </w:rPr>
        <w:t xml:space="preserve"> practice</w:t>
      </w:r>
      <w:r w:rsidRPr="310764D7" w:rsidR="4C8144CD">
        <w:rPr>
          <w:rFonts w:ascii="Century" w:hAnsi="Century"/>
          <w:sz w:val="24"/>
          <w:szCs w:val="24"/>
        </w:rPr>
        <w:t xml:space="preserve"> as I’m sure they’d </w:t>
      </w:r>
      <w:r w:rsidRPr="310764D7" w:rsidR="7ECE20C9">
        <w:rPr>
          <w:rFonts w:ascii="Century" w:hAnsi="Century"/>
          <w:sz w:val="24"/>
          <w:szCs w:val="24"/>
        </w:rPr>
        <w:t>each</w:t>
      </w:r>
      <w:r w:rsidRPr="310764D7" w:rsidR="1DDA86AF">
        <w:rPr>
          <w:rFonts w:ascii="Century" w:hAnsi="Century"/>
          <w:sz w:val="24"/>
          <w:szCs w:val="24"/>
        </w:rPr>
        <w:t xml:space="preserve"> done,</w:t>
      </w:r>
      <w:r w:rsidRPr="310764D7" w:rsidR="7ECE20C9">
        <w:rPr>
          <w:rFonts w:ascii="Century" w:hAnsi="Century"/>
          <w:sz w:val="24"/>
          <w:szCs w:val="24"/>
        </w:rPr>
        <w:t xml:space="preserve"> </w:t>
      </w:r>
      <w:r w:rsidRPr="310764D7" w:rsidR="715FB43A">
        <w:rPr>
          <w:rFonts w:ascii="Century" w:hAnsi="Century"/>
          <w:sz w:val="24"/>
          <w:szCs w:val="24"/>
        </w:rPr>
        <w:t>have</w:t>
      </w:r>
      <w:r w:rsidRPr="310764D7" w:rsidR="7ECE20C9">
        <w:rPr>
          <w:rFonts w:ascii="Century" w:hAnsi="Century"/>
          <w:sz w:val="24"/>
          <w:szCs w:val="24"/>
        </w:rPr>
        <w:t xml:space="preserve"> </w:t>
      </w:r>
      <w:r w:rsidRPr="310764D7" w:rsidR="0241E21B">
        <w:rPr>
          <w:rFonts w:ascii="Century" w:hAnsi="Century"/>
          <w:sz w:val="24"/>
          <w:szCs w:val="24"/>
        </w:rPr>
        <w:t xml:space="preserve">their </w:t>
      </w:r>
      <w:r w:rsidRPr="310764D7" w:rsidR="7ECE20C9">
        <w:rPr>
          <w:rFonts w:ascii="Century" w:hAnsi="Century"/>
          <w:sz w:val="24"/>
          <w:szCs w:val="24"/>
        </w:rPr>
        <w:t>own</w:t>
      </w:r>
      <w:r w:rsidRPr="310764D7" w:rsidR="0540C518">
        <w:rPr>
          <w:rFonts w:ascii="Century" w:hAnsi="Century"/>
          <w:sz w:val="24"/>
          <w:szCs w:val="24"/>
        </w:rPr>
        <w:t xml:space="preserve"> </w:t>
      </w:r>
      <w:r w:rsidRPr="310764D7" w:rsidR="7ECE20C9">
        <w:rPr>
          <w:rFonts w:ascii="Century" w:hAnsi="Century"/>
          <w:sz w:val="24"/>
          <w:szCs w:val="24"/>
        </w:rPr>
        <w:t>portion</w:t>
      </w:r>
      <w:r w:rsidRPr="310764D7" w:rsidR="3A55DAAA">
        <w:rPr>
          <w:rFonts w:ascii="Century" w:hAnsi="Century"/>
          <w:sz w:val="24"/>
          <w:szCs w:val="24"/>
        </w:rPr>
        <w:t xml:space="preserve"> to fill</w:t>
      </w:r>
      <w:r w:rsidRPr="310764D7" w:rsidR="7ECE20C9">
        <w:rPr>
          <w:rFonts w:ascii="Century" w:hAnsi="Century"/>
          <w:sz w:val="24"/>
          <w:szCs w:val="24"/>
        </w:rPr>
        <w:t>;</w:t>
      </w:r>
      <w:r w:rsidRPr="310764D7" w:rsidR="00B26031">
        <w:rPr>
          <w:rFonts w:ascii="Century" w:hAnsi="Century"/>
          <w:sz w:val="24"/>
          <w:szCs w:val="24"/>
        </w:rPr>
        <w:t xml:space="preserve"> as it would, </w:t>
      </w:r>
      <w:r w:rsidRPr="310764D7" w:rsidR="56B4412C">
        <w:rPr>
          <w:rFonts w:ascii="Century" w:hAnsi="Century"/>
          <w:sz w:val="24"/>
          <w:szCs w:val="24"/>
        </w:rPr>
        <w:t>become the means</w:t>
      </w:r>
      <w:r w:rsidRPr="310764D7" w:rsidR="00B26031">
        <w:rPr>
          <w:rFonts w:ascii="Century" w:hAnsi="Century"/>
          <w:sz w:val="24"/>
          <w:szCs w:val="24"/>
        </w:rPr>
        <w:t xml:space="preserve"> to rue, a</w:t>
      </w:r>
      <w:r w:rsidRPr="310764D7" w:rsidR="0725E7AE">
        <w:rPr>
          <w:rFonts w:ascii="Century" w:hAnsi="Century"/>
          <w:sz w:val="24"/>
          <w:szCs w:val="24"/>
        </w:rPr>
        <w:t>n otherwise</w:t>
      </w:r>
      <w:r w:rsidRPr="310764D7" w:rsidR="00B26031">
        <w:rPr>
          <w:rFonts w:ascii="Century" w:hAnsi="Century"/>
          <w:sz w:val="24"/>
          <w:szCs w:val="24"/>
        </w:rPr>
        <w:t xml:space="preserve"> “</w:t>
      </w:r>
      <w:r w:rsidRPr="310764D7" w:rsidR="202A62AD">
        <w:rPr>
          <w:rFonts w:ascii="Century" w:hAnsi="Century"/>
          <w:sz w:val="24"/>
          <w:szCs w:val="24"/>
        </w:rPr>
        <w:t>pleasantly drafted</w:t>
      </w:r>
      <w:r w:rsidRPr="310764D7" w:rsidR="00B26031">
        <w:rPr>
          <w:rFonts w:ascii="Century" w:hAnsi="Century"/>
          <w:sz w:val="24"/>
          <w:szCs w:val="24"/>
        </w:rPr>
        <w:t>” day</w:t>
      </w:r>
      <w:r w:rsidRPr="310764D7" w:rsidR="68438B23">
        <w:rPr>
          <w:rFonts w:ascii="Century" w:hAnsi="Century"/>
          <w:sz w:val="24"/>
          <w:szCs w:val="24"/>
        </w:rPr>
        <w:t xml:space="preserve">, </w:t>
      </w:r>
      <w:r w:rsidRPr="310764D7" w:rsidR="7C84507F">
        <w:rPr>
          <w:rFonts w:ascii="Century" w:hAnsi="Century"/>
          <w:sz w:val="24"/>
          <w:szCs w:val="24"/>
        </w:rPr>
        <w:t>indeed.</w:t>
      </w:r>
      <w:r w:rsidRPr="310764D7" w:rsidR="00B26031">
        <w:rPr>
          <w:rFonts w:ascii="Century" w:hAnsi="Century"/>
          <w:sz w:val="24"/>
          <w:szCs w:val="24"/>
        </w:rPr>
        <w:t xml:space="preserve"> Suddenly, without hesitation, Christian, having been driving now for quite some time. </w:t>
      </w:r>
      <w:r w:rsidRPr="310764D7" w:rsidR="025648C2">
        <w:rPr>
          <w:rFonts w:ascii="Century" w:hAnsi="Century"/>
          <w:sz w:val="24"/>
          <w:szCs w:val="24"/>
        </w:rPr>
        <w:t>Tries</w:t>
      </w:r>
      <w:r w:rsidRPr="310764D7" w:rsidR="00B26031">
        <w:rPr>
          <w:rFonts w:ascii="Century" w:hAnsi="Century"/>
          <w:sz w:val="24"/>
          <w:szCs w:val="24"/>
        </w:rPr>
        <w:t xml:space="preserve"> at a professional level right-hand turn. Starting to head off, of the </w:t>
      </w:r>
      <w:r w:rsidRPr="310764D7" w:rsidR="05631801">
        <w:rPr>
          <w:rFonts w:ascii="Century" w:hAnsi="Century"/>
          <w:sz w:val="24"/>
          <w:szCs w:val="24"/>
        </w:rPr>
        <w:t>narrow-footed</w:t>
      </w:r>
      <w:r w:rsidRPr="310764D7" w:rsidR="00B26031">
        <w:rPr>
          <w:rFonts w:ascii="Century" w:hAnsi="Century"/>
          <w:sz w:val="24"/>
          <w:szCs w:val="24"/>
        </w:rPr>
        <w:t xml:space="preserve"> trail and onto the sandy wild-life, of the </w:t>
      </w:r>
      <w:r w:rsidRPr="310764D7" w:rsidR="00B26031">
        <w:rPr>
          <w:rFonts w:ascii="Century" w:hAnsi="Century"/>
          <w:i/>
          <w:iCs/>
          <w:sz w:val="24"/>
          <w:szCs w:val="24"/>
        </w:rPr>
        <w:t xml:space="preserve">deserted, and </w:t>
      </w:r>
      <w:r w:rsidRPr="310764D7" w:rsidR="00B26031">
        <w:rPr>
          <w:rFonts w:ascii="Century" w:hAnsi="Century"/>
          <w:sz w:val="24"/>
          <w:szCs w:val="24"/>
        </w:rPr>
        <w:t>off-brand Amazonian, desert. Ignoring the clear direction, the navigator specifies; as the best, route of travel, entirely. Carlyle, being the eldest is, then awoken, startled from his 6- hour “</w:t>
      </w:r>
      <w:r w:rsidRPr="310764D7" w:rsidR="53E15C48">
        <w:rPr>
          <w:rFonts w:ascii="Century" w:hAnsi="Century"/>
          <w:sz w:val="24"/>
          <w:szCs w:val="24"/>
        </w:rPr>
        <w:t>catnap</w:t>
      </w:r>
      <w:r w:rsidRPr="310764D7" w:rsidR="00B26031">
        <w:rPr>
          <w:rFonts w:ascii="Century" w:hAnsi="Century"/>
          <w:sz w:val="24"/>
          <w:szCs w:val="24"/>
        </w:rPr>
        <w:t>”; to what may seem to be his, little brother’s attempted sadistic prerogatives.</w:t>
      </w:r>
    </w:p>
    <w:p w:rsidRPr="00E514E9" w:rsidR="00B26031" w:rsidP="006A7B66" w:rsidRDefault="63AA6BE4" w14:paraId="70663B56" w14:textId="65E3C62E">
      <w:pPr>
        <w:ind w:firstLine="720"/>
        <w:rPr>
          <w:rFonts w:ascii="Century" w:hAnsi="Century"/>
          <w:sz w:val="24"/>
          <w:szCs w:val="24"/>
        </w:rPr>
      </w:pPr>
      <w:r w:rsidRPr="736139AC">
        <w:rPr>
          <w:rFonts w:ascii="Century" w:hAnsi="Century"/>
          <w:sz w:val="24"/>
          <w:szCs w:val="24"/>
        </w:rPr>
        <w:t xml:space="preserve"> He then lunges towards the wheel; </w:t>
      </w:r>
      <w:r w:rsidRPr="736139AC" w:rsidR="3A86B951">
        <w:rPr>
          <w:rFonts w:ascii="Century" w:hAnsi="Century"/>
          <w:sz w:val="24"/>
          <w:szCs w:val="24"/>
        </w:rPr>
        <w:t>to</w:t>
      </w:r>
      <w:r w:rsidRPr="736139AC">
        <w:rPr>
          <w:rFonts w:ascii="Century" w:hAnsi="Century"/>
          <w:sz w:val="24"/>
          <w:szCs w:val="24"/>
        </w:rPr>
        <w:t xml:space="preserve"> defend himself from imminent danger. He gradually evens out the car, hoping that his brother corrects his, idiotic mistake.  Christian, remaining silent gestures towards the Tracy the dog in the backseat; as she’s been, patiently sitting in the backseat, quietly whining. The ground beneath causing her to adjust her center of gravity, slightly to avoid disruption. As the car comes to a slow halt, Tracy looks up to the two brothers; as if begging, to join the </w:t>
      </w:r>
      <w:r w:rsidRPr="736139AC">
        <w:rPr>
          <w:rFonts w:ascii="Century" w:hAnsi="Century"/>
          <w:i/>
          <w:iCs/>
          <w:sz w:val="24"/>
          <w:szCs w:val="24"/>
        </w:rPr>
        <w:t xml:space="preserve">family </w:t>
      </w:r>
      <w:r w:rsidRPr="736139AC">
        <w:rPr>
          <w:rFonts w:ascii="Century" w:hAnsi="Century"/>
          <w:sz w:val="24"/>
          <w:szCs w:val="24"/>
        </w:rPr>
        <w:t>business</w:t>
      </w:r>
      <w:r w:rsidRPr="736139AC">
        <w:rPr>
          <w:rFonts w:ascii="Century" w:hAnsi="Century"/>
          <w:i/>
          <w:iCs/>
          <w:sz w:val="24"/>
          <w:szCs w:val="24"/>
        </w:rPr>
        <w:t xml:space="preserve">. </w:t>
      </w:r>
      <w:r w:rsidRPr="736139AC">
        <w:rPr>
          <w:rFonts w:ascii="Century" w:hAnsi="Century"/>
          <w:sz w:val="24"/>
          <w:szCs w:val="24"/>
        </w:rPr>
        <w:t xml:space="preserve">After, taking a step outside into the fresh air Carlyle grabs his blanket and wraps-up his head; in which after, to open Tracy’s side-door, he begins to slowly trot. Sulking in disbelief; at the fact, that very well may have caused an accident; all according, to the devilish flies’ grand design. </w:t>
      </w:r>
      <w:r w:rsidRPr="736139AC" w:rsidR="00BD4E97">
        <w:rPr>
          <w:rFonts w:ascii="Century" w:hAnsi="Century"/>
          <w:sz w:val="24"/>
          <w:szCs w:val="24"/>
        </w:rPr>
        <w:t>The three now outside stand in silence; knowing full well that just the night before, there had been, quite the revelation, that took place. Most of the time, the two would speak openly</w:t>
      </w:r>
      <w:r w:rsidRPr="736139AC" w:rsidR="3A7F7346">
        <w:rPr>
          <w:rFonts w:ascii="Century" w:hAnsi="Century"/>
          <w:sz w:val="24"/>
          <w:szCs w:val="24"/>
        </w:rPr>
        <w:t>. Feeling the unsettling tensi</w:t>
      </w:r>
      <w:r w:rsidRPr="736139AC" w:rsidR="13C4BCBB">
        <w:rPr>
          <w:rFonts w:ascii="Century" w:hAnsi="Century"/>
          <w:sz w:val="24"/>
          <w:szCs w:val="24"/>
        </w:rPr>
        <w:t xml:space="preserve">on in the air; Christian, beings </w:t>
      </w:r>
      <w:r w:rsidRPr="736139AC" w:rsidR="5EBA4424">
        <w:rPr>
          <w:rFonts w:ascii="Century" w:hAnsi="Century"/>
          <w:sz w:val="24"/>
          <w:szCs w:val="24"/>
        </w:rPr>
        <w:t xml:space="preserve">gradually </w:t>
      </w:r>
      <w:r w:rsidRPr="736139AC" w:rsidR="13C4BCBB">
        <w:rPr>
          <w:rFonts w:ascii="Century" w:hAnsi="Century"/>
          <w:sz w:val="24"/>
          <w:szCs w:val="24"/>
        </w:rPr>
        <w:t>scanning the surrounding area</w:t>
      </w:r>
      <w:r w:rsidRPr="736139AC" w:rsidR="7352D352">
        <w:rPr>
          <w:rFonts w:ascii="Century" w:hAnsi="Century"/>
          <w:sz w:val="24"/>
          <w:szCs w:val="24"/>
        </w:rPr>
        <w:t>; h</w:t>
      </w:r>
      <w:r w:rsidRPr="736139AC" w:rsidR="3755D136">
        <w:rPr>
          <w:rFonts w:ascii="Century" w:hAnsi="Century"/>
          <w:sz w:val="24"/>
          <w:szCs w:val="24"/>
        </w:rPr>
        <w:t>oping</w:t>
      </w:r>
      <w:r w:rsidRPr="736139AC" w:rsidR="53AE4127">
        <w:rPr>
          <w:rFonts w:ascii="Century" w:hAnsi="Century"/>
          <w:sz w:val="24"/>
          <w:szCs w:val="24"/>
        </w:rPr>
        <w:t>,</w:t>
      </w:r>
      <w:r w:rsidRPr="736139AC" w:rsidR="3755D136">
        <w:rPr>
          <w:rFonts w:ascii="Century" w:hAnsi="Century"/>
          <w:sz w:val="24"/>
          <w:szCs w:val="24"/>
        </w:rPr>
        <w:t xml:space="preserve"> to find anything </w:t>
      </w:r>
      <w:r w:rsidRPr="736139AC" w:rsidR="75F7531B">
        <w:rPr>
          <w:rFonts w:ascii="Century" w:hAnsi="Century"/>
          <w:sz w:val="24"/>
          <w:szCs w:val="24"/>
        </w:rPr>
        <w:t>promising to</w:t>
      </w:r>
      <w:r w:rsidRPr="736139AC" w:rsidR="3755D136">
        <w:rPr>
          <w:rFonts w:ascii="Century" w:hAnsi="Century"/>
          <w:sz w:val="24"/>
          <w:szCs w:val="24"/>
        </w:rPr>
        <w:t xml:space="preserve"> note</w:t>
      </w:r>
      <w:r w:rsidRPr="736139AC" w:rsidR="3F0B5294">
        <w:rPr>
          <w:rFonts w:ascii="Century" w:hAnsi="Century"/>
          <w:sz w:val="24"/>
          <w:szCs w:val="24"/>
        </w:rPr>
        <w:t>. In an attempt to</w:t>
      </w:r>
      <w:r w:rsidRPr="736139AC" w:rsidR="3FD3CAC6">
        <w:rPr>
          <w:rFonts w:ascii="Century" w:hAnsi="Century"/>
          <w:sz w:val="24"/>
          <w:szCs w:val="24"/>
        </w:rPr>
        <w:t xml:space="preserve"> break th</w:t>
      </w:r>
      <w:r w:rsidRPr="736139AC" w:rsidR="65A90A04">
        <w:rPr>
          <w:rFonts w:ascii="Century" w:hAnsi="Century"/>
          <w:sz w:val="24"/>
          <w:szCs w:val="24"/>
        </w:rPr>
        <w:t>e unholy</w:t>
      </w:r>
      <w:r w:rsidRPr="736139AC" w:rsidR="3FD3CAC6">
        <w:rPr>
          <w:rFonts w:ascii="Century" w:hAnsi="Century"/>
          <w:sz w:val="24"/>
          <w:szCs w:val="24"/>
        </w:rPr>
        <w:t xml:space="preserve"> curse looming over </w:t>
      </w:r>
      <w:r w:rsidRPr="736139AC" w:rsidR="3BA11A47">
        <w:rPr>
          <w:rFonts w:ascii="Century" w:hAnsi="Century"/>
          <w:sz w:val="24"/>
          <w:szCs w:val="24"/>
        </w:rPr>
        <w:t>th</w:t>
      </w:r>
      <w:r w:rsidRPr="736139AC" w:rsidR="2ABA2B11">
        <w:rPr>
          <w:rFonts w:ascii="Century" w:hAnsi="Century"/>
          <w:sz w:val="24"/>
          <w:szCs w:val="24"/>
        </w:rPr>
        <w:t>e two brother</w:t>
      </w:r>
      <w:r w:rsidRPr="736139AC" w:rsidR="7B00A117">
        <w:rPr>
          <w:rFonts w:ascii="Century" w:hAnsi="Century"/>
          <w:sz w:val="24"/>
          <w:szCs w:val="24"/>
        </w:rPr>
        <w:t>s; as a sort</w:t>
      </w:r>
      <w:r w:rsidRPr="736139AC" w:rsidR="19778791">
        <w:rPr>
          <w:rFonts w:ascii="Century" w:hAnsi="Century"/>
          <w:sz w:val="24"/>
          <w:szCs w:val="24"/>
        </w:rPr>
        <w:t>, of reference to address</w:t>
      </w:r>
      <w:r w:rsidRPr="736139AC" w:rsidR="3BA11A47">
        <w:rPr>
          <w:rFonts w:ascii="Century" w:hAnsi="Century"/>
          <w:sz w:val="24"/>
          <w:szCs w:val="24"/>
        </w:rPr>
        <w:t xml:space="preserve"> </w:t>
      </w:r>
      <w:r w:rsidRPr="736139AC" w:rsidR="71FA09A0">
        <w:rPr>
          <w:rFonts w:ascii="Century" w:hAnsi="Century"/>
          <w:sz w:val="24"/>
          <w:szCs w:val="24"/>
        </w:rPr>
        <w:t>a bad song or God-forbid,</w:t>
      </w:r>
      <w:r w:rsidRPr="736139AC" w:rsidR="71FA09A0">
        <w:rPr>
          <w:rFonts w:ascii="Century" w:hAnsi="Century"/>
          <w:i/>
          <w:iCs/>
          <w:sz w:val="24"/>
          <w:szCs w:val="24"/>
        </w:rPr>
        <w:t xml:space="preserve"> a catchy </w:t>
      </w:r>
      <w:r w:rsidRPr="736139AC" w:rsidR="71FA09A0">
        <w:rPr>
          <w:rFonts w:ascii="Century" w:hAnsi="Century"/>
          <w:sz w:val="24"/>
          <w:szCs w:val="24"/>
        </w:rPr>
        <w:t>one</w:t>
      </w:r>
      <w:r w:rsidRPr="736139AC" w:rsidR="38A3F734">
        <w:rPr>
          <w:rFonts w:ascii="Century" w:hAnsi="Century"/>
          <w:sz w:val="24"/>
          <w:szCs w:val="24"/>
        </w:rPr>
        <w:t>. Repeating, an over chortled anthem</w:t>
      </w:r>
      <w:r w:rsidRPr="736139AC" w:rsidR="0BDE07D0">
        <w:rPr>
          <w:rFonts w:ascii="Century" w:hAnsi="Century"/>
          <w:sz w:val="24"/>
          <w:szCs w:val="24"/>
        </w:rPr>
        <w:t>; all for but the hope of reprieve from just a tumultuous rupture. In the form</w:t>
      </w:r>
      <w:r w:rsidRPr="736139AC" w:rsidR="06360A8B">
        <w:rPr>
          <w:rFonts w:ascii="Century" w:hAnsi="Century"/>
          <w:sz w:val="24"/>
          <w:szCs w:val="24"/>
        </w:rPr>
        <w:t xml:space="preserve"> of an evangelical vibration stemming from the toe, up the leg and somehow, skipping over the torso; </w:t>
      </w:r>
      <w:r w:rsidRPr="736139AC" w:rsidR="6C419FE9">
        <w:rPr>
          <w:rFonts w:ascii="Century" w:hAnsi="Century"/>
          <w:sz w:val="24"/>
          <w:szCs w:val="24"/>
        </w:rPr>
        <w:t>as well as</w:t>
      </w:r>
      <w:r w:rsidRPr="736139AC" w:rsidR="220BB953">
        <w:rPr>
          <w:rFonts w:ascii="Century" w:hAnsi="Century"/>
          <w:sz w:val="24"/>
          <w:szCs w:val="24"/>
        </w:rPr>
        <w:t xml:space="preserve"> upper ligaments just to repeat within </w:t>
      </w:r>
      <w:r w:rsidRPr="736139AC" w:rsidR="4E45503B">
        <w:rPr>
          <w:rFonts w:ascii="Century" w:hAnsi="Century"/>
          <w:sz w:val="24"/>
          <w:szCs w:val="24"/>
        </w:rPr>
        <w:t>your head, again</w:t>
      </w:r>
      <w:r w:rsidRPr="736139AC" w:rsidR="3BA11A47">
        <w:rPr>
          <w:rFonts w:ascii="Century" w:hAnsi="Century"/>
          <w:sz w:val="24"/>
          <w:szCs w:val="24"/>
        </w:rPr>
        <w:t>.</w:t>
      </w:r>
      <w:r w:rsidRPr="736139AC" w:rsidR="030FAD7C">
        <w:rPr>
          <w:rFonts w:ascii="Century" w:hAnsi="Century"/>
          <w:sz w:val="24"/>
          <w:szCs w:val="24"/>
        </w:rPr>
        <w:t xml:space="preserve"> He</w:t>
      </w:r>
      <w:r w:rsidRPr="736139AC" w:rsidR="58A5B457">
        <w:rPr>
          <w:rFonts w:ascii="Century" w:hAnsi="Century"/>
          <w:sz w:val="24"/>
          <w:szCs w:val="24"/>
        </w:rPr>
        <w:t>, then</w:t>
      </w:r>
      <w:r w:rsidRPr="736139AC" w:rsidR="030FAD7C">
        <w:rPr>
          <w:rFonts w:ascii="Century" w:hAnsi="Century"/>
          <w:sz w:val="24"/>
          <w:szCs w:val="24"/>
        </w:rPr>
        <w:t xml:space="preserve"> turns</w:t>
      </w:r>
      <w:r w:rsidRPr="736139AC" w:rsidR="67E3C467">
        <w:rPr>
          <w:rFonts w:ascii="Century" w:hAnsi="Century"/>
          <w:sz w:val="24"/>
          <w:szCs w:val="24"/>
        </w:rPr>
        <w:t>,</w:t>
      </w:r>
      <w:r w:rsidRPr="736139AC" w:rsidR="030FAD7C">
        <w:rPr>
          <w:rFonts w:ascii="Century" w:hAnsi="Century"/>
          <w:sz w:val="24"/>
          <w:szCs w:val="24"/>
        </w:rPr>
        <w:t xml:space="preserve"> to</w:t>
      </w:r>
      <w:r w:rsidRPr="736139AC" w:rsidR="4CF69D86">
        <w:rPr>
          <w:rFonts w:ascii="Century" w:hAnsi="Century"/>
          <w:sz w:val="24"/>
          <w:szCs w:val="24"/>
        </w:rPr>
        <w:t>wards</w:t>
      </w:r>
      <w:r w:rsidRPr="736139AC" w:rsidR="030FAD7C">
        <w:rPr>
          <w:rFonts w:ascii="Century" w:hAnsi="Century"/>
          <w:sz w:val="24"/>
          <w:szCs w:val="24"/>
        </w:rPr>
        <w:t xml:space="preserve"> </w:t>
      </w:r>
      <w:r w:rsidRPr="736139AC" w:rsidR="35FE0359">
        <w:rPr>
          <w:rFonts w:ascii="Century" w:hAnsi="Century"/>
          <w:sz w:val="24"/>
          <w:szCs w:val="24"/>
        </w:rPr>
        <w:t>the</w:t>
      </w:r>
      <w:r w:rsidRPr="736139AC" w:rsidR="7BA28C85">
        <w:rPr>
          <w:rFonts w:ascii="Century" w:hAnsi="Century"/>
          <w:sz w:val="24"/>
          <w:szCs w:val="24"/>
        </w:rPr>
        <w:t xml:space="preserve"> ever perturbing, and </w:t>
      </w:r>
      <w:r w:rsidRPr="736139AC" w:rsidR="78F942B5">
        <w:rPr>
          <w:rFonts w:ascii="Century" w:hAnsi="Century"/>
          <w:sz w:val="24"/>
          <w:szCs w:val="24"/>
        </w:rPr>
        <w:t>legitimately</w:t>
      </w:r>
      <w:r w:rsidRPr="736139AC" w:rsidR="35FE0359">
        <w:rPr>
          <w:rFonts w:ascii="Century" w:hAnsi="Century"/>
          <w:sz w:val="24"/>
          <w:szCs w:val="24"/>
        </w:rPr>
        <w:t xml:space="preserve"> </w:t>
      </w:r>
      <w:r w:rsidRPr="736139AC" w:rsidR="5DDC566B">
        <w:rPr>
          <w:rFonts w:ascii="Century" w:hAnsi="Century"/>
          <w:sz w:val="24"/>
          <w:szCs w:val="24"/>
        </w:rPr>
        <w:t xml:space="preserve">distracting, oh how, now was </w:t>
      </w:r>
      <w:r w:rsidRPr="736139AC" w:rsidR="19881768">
        <w:rPr>
          <w:rFonts w:ascii="Century" w:hAnsi="Century"/>
          <w:sz w:val="24"/>
          <w:szCs w:val="24"/>
        </w:rPr>
        <w:t>this ever</w:t>
      </w:r>
      <w:r w:rsidRPr="736139AC" w:rsidR="6C5CBF25">
        <w:rPr>
          <w:rFonts w:ascii="Century" w:hAnsi="Century"/>
          <w:sz w:val="24"/>
          <w:szCs w:val="24"/>
        </w:rPr>
        <w:t>-</w:t>
      </w:r>
      <w:r w:rsidRPr="736139AC" w:rsidR="5DDC566B">
        <w:rPr>
          <w:rFonts w:ascii="Century" w:hAnsi="Century"/>
          <w:sz w:val="24"/>
          <w:szCs w:val="24"/>
        </w:rPr>
        <w:t xml:space="preserve">preset </w:t>
      </w:r>
      <w:proofErr w:type="spellStart"/>
      <w:r w:rsidRPr="736139AC" w:rsidR="69E43ED7">
        <w:rPr>
          <w:rFonts w:ascii="Century" w:hAnsi="Century"/>
          <w:sz w:val="24"/>
          <w:szCs w:val="24"/>
        </w:rPr>
        <w:t>Engineous</w:t>
      </w:r>
      <w:proofErr w:type="spellEnd"/>
      <w:r w:rsidRPr="736139AC" w:rsidR="69E43ED7">
        <w:rPr>
          <w:rFonts w:ascii="Century" w:hAnsi="Century"/>
          <w:sz w:val="24"/>
          <w:szCs w:val="24"/>
        </w:rPr>
        <w:t xml:space="preserve"> </w:t>
      </w:r>
      <w:r w:rsidRPr="736139AC" w:rsidR="35FE0359">
        <w:rPr>
          <w:rFonts w:ascii="Century" w:hAnsi="Century"/>
          <w:sz w:val="24"/>
          <w:szCs w:val="24"/>
        </w:rPr>
        <w:t>Yoda</w:t>
      </w:r>
      <w:r w:rsidRPr="736139AC" w:rsidR="32C40EF9">
        <w:rPr>
          <w:rFonts w:ascii="Century" w:hAnsi="Century"/>
          <w:sz w:val="24"/>
          <w:szCs w:val="24"/>
        </w:rPr>
        <w:t>’s s</w:t>
      </w:r>
      <w:r w:rsidRPr="736139AC" w:rsidR="18400F43">
        <w:rPr>
          <w:rFonts w:ascii="Century" w:hAnsi="Century"/>
          <w:sz w:val="24"/>
          <w:szCs w:val="24"/>
        </w:rPr>
        <w:t>ticker</w:t>
      </w:r>
      <w:r w:rsidRPr="736139AC" w:rsidR="077E00EF">
        <w:rPr>
          <w:rFonts w:ascii="Century" w:hAnsi="Century"/>
          <w:sz w:val="24"/>
          <w:szCs w:val="24"/>
        </w:rPr>
        <w:t>?</w:t>
      </w:r>
      <w:r w:rsidRPr="736139AC" w:rsidR="3ADB7645">
        <w:rPr>
          <w:rFonts w:ascii="Century" w:hAnsi="Century"/>
          <w:sz w:val="24"/>
          <w:szCs w:val="24"/>
        </w:rPr>
        <w:t xml:space="preserve"> </w:t>
      </w:r>
      <w:proofErr w:type="spellStart"/>
      <w:r w:rsidRPr="736139AC" w:rsidR="3ADB7645">
        <w:rPr>
          <w:rFonts w:ascii="Century" w:hAnsi="Century"/>
          <w:sz w:val="24"/>
          <w:szCs w:val="24"/>
        </w:rPr>
        <w:t>OfCourse</w:t>
      </w:r>
      <w:proofErr w:type="spellEnd"/>
      <w:r w:rsidRPr="736139AC" w:rsidR="43DBFD83">
        <w:rPr>
          <w:rFonts w:ascii="Century" w:hAnsi="Century"/>
          <w:sz w:val="24"/>
          <w:szCs w:val="24"/>
        </w:rPr>
        <w:t>, the</w:t>
      </w:r>
      <w:r w:rsidRPr="736139AC" w:rsidR="3DDBE4CC">
        <w:rPr>
          <w:rFonts w:ascii="Century" w:hAnsi="Century"/>
          <w:sz w:val="24"/>
          <w:szCs w:val="24"/>
        </w:rPr>
        <w:t>re were hints towards a sort of</w:t>
      </w:r>
      <w:r w:rsidRPr="736139AC" w:rsidR="43DBFD83">
        <w:rPr>
          <w:rFonts w:ascii="Century" w:hAnsi="Century"/>
          <w:sz w:val="24"/>
          <w:szCs w:val="24"/>
        </w:rPr>
        <w:t xml:space="preserve"> </w:t>
      </w:r>
      <w:r w:rsidRPr="736139AC" w:rsidR="2EC6B394">
        <w:rPr>
          <w:rFonts w:ascii="Century" w:hAnsi="Century"/>
          <w:sz w:val="24"/>
          <w:szCs w:val="24"/>
        </w:rPr>
        <w:t xml:space="preserve">appealing </w:t>
      </w:r>
      <w:proofErr w:type="spellStart"/>
      <w:r w:rsidRPr="736139AC" w:rsidR="2EC6B394">
        <w:rPr>
          <w:rFonts w:ascii="Century" w:hAnsi="Century"/>
          <w:sz w:val="24"/>
          <w:szCs w:val="24"/>
        </w:rPr>
        <w:t>ener</w:t>
      </w:r>
      <w:proofErr w:type="spellEnd"/>
      <w:r w:rsidRPr="736139AC" w:rsidR="2EC6B394">
        <w:rPr>
          <w:rFonts w:ascii="Century" w:hAnsi="Century"/>
          <w:sz w:val="24"/>
          <w:szCs w:val="24"/>
        </w:rPr>
        <w:t xml:space="preserve">...I mean, </w:t>
      </w:r>
      <w:r w:rsidRPr="736139AC" w:rsidR="43DBFD83">
        <w:rPr>
          <w:rFonts w:ascii="Century" w:hAnsi="Century"/>
          <w:sz w:val="24"/>
          <w:szCs w:val="24"/>
        </w:rPr>
        <w:t>imagery; thereof</w:t>
      </w:r>
      <w:r w:rsidRPr="736139AC" w:rsidR="0C10D539">
        <w:rPr>
          <w:rFonts w:ascii="Century" w:hAnsi="Century"/>
          <w:sz w:val="24"/>
          <w:szCs w:val="24"/>
        </w:rPr>
        <w:t>.</w:t>
      </w:r>
      <w:r w:rsidRPr="736139AC" w:rsidR="43DBFD83">
        <w:rPr>
          <w:rFonts w:ascii="Century" w:hAnsi="Century"/>
          <w:sz w:val="24"/>
          <w:szCs w:val="24"/>
        </w:rPr>
        <w:t xml:space="preserve"> </w:t>
      </w:r>
      <w:r w:rsidRPr="736139AC" w:rsidR="494DB4C4">
        <w:rPr>
          <w:rFonts w:ascii="Century" w:hAnsi="Century"/>
          <w:sz w:val="24"/>
          <w:szCs w:val="24"/>
        </w:rPr>
        <w:t xml:space="preserve">Whom could blame a mere man, </w:t>
      </w:r>
      <w:r w:rsidRPr="736139AC" w:rsidR="0FB074D8">
        <w:rPr>
          <w:rFonts w:ascii="Century" w:hAnsi="Century"/>
          <w:sz w:val="24"/>
          <w:szCs w:val="24"/>
        </w:rPr>
        <w:t>as he’d</w:t>
      </w:r>
      <w:r w:rsidRPr="736139AC" w:rsidR="494DB4C4">
        <w:rPr>
          <w:rFonts w:ascii="Century" w:hAnsi="Century"/>
          <w:sz w:val="24"/>
          <w:szCs w:val="24"/>
        </w:rPr>
        <w:t xml:space="preserve"> </w:t>
      </w:r>
      <w:r w:rsidRPr="736139AC" w:rsidR="43DBFD83">
        <w:rPr>
          <w:rFonts w:ascii="Century" w:hAnsi="Century"/>
          <w:sz w:val="24"/>
          <w:szCs w:val="24"/>
        </w:rPr>
        <w:t>allure the senses,</w:t>
      </w:r>
      <w:r w:rsidRPr="736139AC" w:rsidR="3529D24D">
        <w:rPr>
          <w:rFonts w:ascii="Century" w:hAnsi="Century"/>
          <w:sz w:val="24"/>
          <w:szCs w:val="24"/>
        </w:rPr>
        <w:t xml:space="preserve"> </w:t>
      </w:r>
      <w:r w:rsidRPr="736139AC" w:rsidR="54551E82">
        <w:rPr>
          <w:rFonts w:ascii="Century" w:hAnsi="Century"/>
          <w:sz w:val="24"/>
          <w:szCs w:val="24"/>
        </w:rPr>
        <w:t>he shouldn’t’ve</w:t>
      </w:r>
      <w:r w:rsidRPr="736139AC" w:rsidR="7A78DEB9">
        <w:rPr>
          <w:rFonts w:ascii="Century" w:hAnsi="Century"/>
          <w:sz w:val="24"/>
          <w:szCs w:val="24"/>
        </w:rPr>
        <w:t xml:space="preserve"> </w:t>
      </w:r>
      <w:r w:rsidRPr="736139AC" w:rsidR="7A78DEB9">
        <w:rPr>
          <w:rFonts w:ascii="Century" w:hAnsi="Century"/>
          <w:i/>
          <w:iCs/>
          <w:sz w:val="24"/>
          <w:szCs w:val="24"/>
        </w:rPr>
        <w:t>had</w:t>
      </w:r>
      <w:r w:rsidRPr="736139AC" w:rsidR="7A78DEB9">
        <w:rPr>
          <w:rFonts w:ascii="Century" w:hAnsi="Century"/>
          <w:sz w:val="24"/>
          <w:szCs w:val="24"/>
        </w:rPr>
        <w:t xml:space="preserve"> to</w:t>
      </w:r>
      <w:r w:rsidRPr="736139AC" w:rsidR="0CAB9C96">
        <w:rPr>
          <w:rFonts w:ascii="Century" w:hAnsi="Century"/>
          <w:sz w:val="24"/>
          <w:szCs w:val="24"/>
        </w:rPr>
        <w:t>.</w:t>
      </w:r>
      <w:r w:rsidRPr="736139AC" w:rsidR="7A78DEB9">
        <w:rPr>
          <w:rFonts w:ascii="Century" w:hAnsi="Century"/>
          <w:sz w:val="24"/>
          <w:szCs w:val="24"/>
        </w:rPr>
        <w:t xml:space="preserve"> </w:t>
      </w:r>
      <w:r w:rsidRPr="736139AC" w:rsidR="69C8D74E">
        <w:rPr>
          <w:rFonts w:ascii="Century" w:hAnsi="Century"/>
          <w:sz w:val="24"/>
          <w:szCs w:val="24"/>
        </w:rPr>
        <w:t>H</w:t>
      </w:r>
      <w:r w:rsidRPr="736139AC" w:rsidR="7A78DEB9">
        <w:rPr>
          <w:rFonts w:ascii="Century" w:hAnsi="Century"/>
          <w:sz w:val="24"/>
          <w:szCs w:val="24"/>
        </w:rPr>
        <w:t>e thinks to himself before daydreaming,</w:t>
      </w:r>
      <w:r w:rsidRPr="736139AC" w:rsidR="54551E82">
        <w:rPr>
          <w:rFonts w:ascii="Century" w:hAnsi="Century"/>
          <w:sz w:val="24"/>
          <w:szCs w:val="24"/>
        </w:rPr>
        <w:t xml:space="preserve"> </w:t>
      </w:r>
      <w:r w:rsidRPr="736139AC" w:rsidR="4C7928D4">
        <w:rPr>
          <w:rFonts w:ascii="Century" w:hAnsi="Century"/>
          <w:sz w:val="24"/>
          <w:szCs w:val="24"/>
        </w:rPr>
        <w:t>as for</w:t>
      </w:r>
      <w:r w:rsidRPr="736139AC" w:rsidR="699A3D23">
        <w:rPr>
          <w:rFonts w:ascii="Century" w:hAnsi="Century"/>
          <w:sz w:val="24"/>
          <w:szCs w:val="24"/>
        </w:rPr>
        <w:t xml:space="preserve"> the reason</w:t>
      </w:r>
      <w:r w:rsidRPr="736139AC" w:rsidR="26C62452">
        <w:rPr>
          <w:rFonts w:ascii="Century" w:hAnsi="Century"/>
          <w:sz w:val="24"/>
          <w:szCs w:val="24"/>
        </w:rPr>
        <w:t>...A</w:t>
      </w:r>
      <w:r w:rsidRPr="736139AC" w:rsidR="7B69A500">
        <w:rPr>
          <w:rFonts w:ascii="Century" w:hAnsi="Century"/>
          <w:sz w:val="24"/>
          <w:szCs w:val="24"/>
        </w:rPr>
        <w:t xml:space="preserve"> pit </w:t>
      </w:r>
      <w:r w:rsidRPr="736139AC" w:rsidR="63F80394">
        <w:rPr>
          <w:rFonts w:ascii="Century" w:hAnsi="Century"/>
          <w:sz w:val="24"/>
          <w:szCs w:val="24"/>
        </w:rPr>
        <w:t xml:space="preserve">from; </w:t>
      </w:r>
      <w:r w:rsidRPr="736139AC" w:rsidR="7B69A500">
        <w:rPr>
          <w:rFonts w:ascii="Century" w:hAnsi="Century"/>
          <w:sz w:val="24"/>
          <w:szCs w:val="24"/>
        </w:rPr>
        <w:t>within</w:t>
      </w:r>
      <w:r w:rsidRPr="736139AC" w:rsidR="012BECEB">
        <w:rPr>
          <w:rFonts w:ascii="Century" w:hAnsi="Century"/>
          <w:sz w:val="24"/>
          <w:szCs w:val="24"/>
        </w:rPr>
        <w:t>,</w:t>
      </w:r>
      <w:r w:rsidRPr="736139AC" w:rsidR="7B69A500">
        <w:rPr>
          <w:rFonts w:ascii="Century" w:hAnsi="Century"/>
          <w:sz w:val="24"/>
          <w:szCs w:val="24"/>
        </w:rPr>
        <w:t xml:space="preserve"> the belly</w:t>
      </w:r>
      <w:r w:rsidRPr="736139AC" w:rsidR="78A252C6">
        <w:rPr>
          <w:rFonts w:ascii="Century" w:hAnsi="Century"/>
          <w:sz w:val="24"/>
          <w:szCs w:val="24"/>
        </w:rPr>
        <w:t xml:space="preserve"> feeling the ache spanning</w:t>
      </w:r>
      <w:r w:rsidRPr="736139AC" w:rsidR="4A5CA187">
        <w:rPr>
          <w:rFonts w:ascii="Century" w:hAnsi="Century"/>
          <w:sz w:val="24"/>
          <w:szCs w:val="24"/>
        </w:rPr>
        <w:t xml:space="preserve"> from each of his </w:t>
      </w:r>
      <w:r w:rsidRPr="736139AC" w:rsidR="5553674D">
        <w:rPr>
          <w:rFonts w:ascii="Century" w:hAnsi="Century"/>
          <w:sz w:val="24"/>
          <w:szCs w:val="24"/>
        </w:rPr>
        <w:t>breasts’</w:t>
      </w:r>
      <w:r w:rsidRPr="736139AC" w:rsidR="4A5CA187">
        <w:rPr>
          <w:rFonts w:ascii="Century" w:hAnsi="Century"/>
          <w:sz w:val="24"/>
          <w:szCs w:val="24"/>
        </w:rPr>
        <w:t xml:space="preserve"> </w:t>
      </w:r>
      <w:r w:rsidRPr="736139AC" w:rsidR="78A252C6">
        <w:rPr>
          <w:rFonts w:ascii="Century" w:hAnsi="Century"/>
          <w:sz w:val="24"/>
          <w:szCs w:val="24"/>
        </w:rPr>
        <w:t>sides</w:t>
      </w:r>
      <w:r w:rsidRPr="736139AC" w:rsidR="1878730D">
        <w:rPr>
          <w:rFonts w:ascii="Century" w:hAnsi="Century"/>
          <w:sz w:val="24"/>
          <w:szCs w:val="24"/>
        </w:rPr>
        <w:t xml:space="preserve">. </w:t>
      </w:r>
      <w:r w:rsidRPr="736139AC" w:rsidR="5AAAB1ED">
        <w:rPr>
          <w:rFonts w:ascii="Century" w:hAnsi="Century"/>
          <w:sz w:val="24"/>
          <w:szCs w:val="24"/>
        </w:rPr>
        <w:t>Concerning him now as the depth of which his emotion</w:t>
      </w:r>
      <w:r w:rsidRPr="736139AC" w:rsidR="7B69A500">
        <w:rPr>
          <w:rFonts w:ascii="Century" w:hAnsi="Century"/>
          <w:sz w:val="24"/>
          <w:szCs w:val="24"/>
        </w:rPr>
        <w:t xml:space="preserve"> grew</w:t>
      </w:r>
      <w:r w:rsidRPr="736139AC" w:rsidR="01CC97A9">
        <w:rPr>
          <w:rFonts w:ascii="Century" w:hAnsi="Century"/>
          <w:sz w:val="24"/>
          <w:szCs w:val="24"/>
        </w:rPr>
        <w:t>, w</w:t>
      </w:r>
      <w:r w:rsidRPr="736139AC" w:rsidR="7B69A500">
        <w:rPr>
          <w:rFonts w:ascii="Century" w:hAnsi="Century"/>
          <w:sz w:val="24"/>
          <w:szCs w:val="24"/>
        </w:rPr>
        <w:t>ith</w:t>
      </w:r>
      <w:r w:rsidRPr="736139AC" w:rsidR="4F6CC988">
        <w:rPr>
          <w:rFonts w:ascii="Century" w:hAnsi="Century"/>
          <w:sz w:val="24"/>
          <w:szCs w:val="24"/>
        </w:rPr>
        <w:t xml:space="preserve"> that which could</w:t>
      </w:r>
      <w:r w:rsidRPr="736139AC" w:rsidR="7B69A500">
        <w:rPr>
          <w:rFonts w:ascii="Century" w:hAnsi="Century"/>
          <w:sz w:val="24"/>
          <w:szCs w:val="24"/>
        </w:rPr>
        <w:t xml:space="preserve"> </w:t>
      </w:r>
      <w:r w:rsidRPr="736139AC" w:rsidR="6E966A52">
        <w:rPr>
          <w:rFonts w:ascii="Century" w:hAnsi="Century"/>
          <w:sz w:val="24"/>
          <w:szCs w:val="24"/>
        </w:rPr>
        <w:t>only</w:t>
      </w:r>
      <w:r w:rsidRPr="736139AC" w:rsidR="47A1822B">
        <w:rPr>
          <w:rFonts w:ascii="Century" w:hAnsi="Century"/>
          <w:sz w:val="24"/>
          <w:szCs w:val="24"/>
        </w:rPr>
        <w:t xml:space="preserve"> be</w:t>
      </w:r>
      <w:r w:rsidRPr="736139AC" w:rsidR="6E966A52">
        <w:rPr>
          <w:rFonts w:ascii="Century" w:hAnsi="Century"/>
          <w:sz w:val="24"/>
          <w:szCs w:val="24"/>
        </w:rPr>
        <w:t xml:space="preserve"> </w:t>
      </w:r>
      <w:r w:rsidRPr="736139AC" w:rsidR="7B69A500">
        <w:rPr>
          <w:rFonts w:ascii="Century" w:hAnsi="Century"/>
          <w:sz w:val="24"/>
          <w:szCs w:val="24"/>
        </w:rPr>
        <w:t>frustration</w:t>
      </w:r>
      <w:r w:rsidRPr="736139AC" w:rsidR="1233D72D">
        <w:rPr>
          <w:rFonts w:ascii="Century" w:hAnsi="Century"/>
          <w:sz w:val="24"/>
          <w:szCs w:val="24"/>
        </w:rPr>
        <w:t>.</w:t>
      </w:r>
      <w:r w:rsidRPr="736139AC" w:rsidR="7B69A500">
        <w:rPr>
          <w:rFonts w:ascii="Century" w:hAnsi="Century"/>
          <w:sz w:val="24"/>
          <w:szCs w:val="24"/>
        </w:rPr>
        <w:t xml:space="preserve"> </w:t>
      </w:r>
      <w:r w:rsidRPr="736139AC" w:rsidR="2C2AAC0D">
        <w:rPr>
          <w:rFonts w:ascii="Century" w:hAnsi="Century"/>
          <w:sz w:val="24"/>
          <w:szCs w:val="24"/>
        </w:rPr>
        <w:t>F</w:t>
      </w:r>
      <w:r w:rsidRPr="736139AC" w:rsidR="4E2B9EEB">
        <w:rPr>
          <w:rFonts w:ascii="Century" w:hAnsi="Century"/>
          <w:sz w:val="24"/>
          <w:szCs w:val="24"/>
        </w:rPr>
        <w:t xml:space="preserve">or the very concern </w:t>
      </w:r>
      <w:r w:rsidRPr="736139AC" w:rsidR="0E1B957B">
        <w:rPr>
          <w:rFonts w:ascii="Century" w:hAnsi="Century"/>
          <w:sz w:val="24"/>
          <w:szCs w:val="24"/>
        </w:rPr>
        <w:t>tha</w:t>
      </w:r>
      <w:r w:rsidRPr="736139AC" w:rsidR="7B69A500">
        <w:rPr>
          <w:rFonts w:ascii="Century" w:hAnsi="Century"/>
          <w:sz w:val="24"/>
          <w:szCs w:val="24"/>
        </w:rPr>
        <w:t>t</w:t>
      </w:r>
      <w:r w:rsidRPr="736139AC" w:rsidR="749DD3C9">
        <w:rPr>
          <w:rFonts w:ascii="Century" w:hAnsi="Century"/>
          <w:sz w:val="24"/>
          <w:szCs w:val="24"/>
        </w:rPr>
        <w:t xml:space="preserve"> the diameter </w:t>
      </w:r>
      <w:r w:rsidRPr="736139AC" w:rsidR="63E60B51">
        <w:rPr>
          <w:rFonts w:ascii="Century" w:hAnsi="Century"/>
          <w:sz w:val="24"/>
          <w:szCs w:val="24"/>
        </w:rPr>
        <w:t>of his wingspan</w:t>
      </w:r>
      <w:r w:rsidRPr="736139AC" w:rsidR="7B69A500">
        <w:rPr>
          <w:rFonts w:ascii="Century" w:hAnsi="Century"/>
          <w:sz w:val="24"/>
          <w:szCs w:val="24"/>
        </w:rPr>
        <w:t xml:space="preserve"> </w:t>
      </w:r>
      <w:r w:rsidRPr="736139AC" w:rsidR="6D1307A3">
        <w:rPr>
          <w:rFonts w:ascii="Century" w:hAnsi="Century"/>
          <w:sz w:val="24"/>
          <w:szCs w:val="24"/>
        </w:rPr>
        <w:t xml:space="preserve">could reach was the radius </w:t>
      </w:r>
      <w:r w:rsidRPr="736139AC" w:rsidR="7B69A500">
        <w:rPr>
          <w:rFonts w:ascii="Century" w:hAnsi="Century"/>
          <w:sz w:val="24"/>
          <w:szCs w:val="24"/>
        </w:rPr>
        <w:t xml:space="preserve">of </w:t>
      </w:r>
      <w:r w:rsidRPr="736139AC" w:rsidR="1AEDD388">
        <w:rPr>
          <w:rFonts w:ascii="Century" w:hAnsi="Century"/>
          <w:sz w:val="24"/>
          <w:szCs w:val="24"/>
        </w:rPr>
        <w:t xml:space="preserve">the plate he’d come to learn was, but </w:t>
      </w:r>
      <w:r w:rsidRPr="736139AC" w:rsidR="2D4147A6">
        <w:rPr>
          <w:rFonts w:ascii="Century" w:hAnsi="Century"/>
          <w:sz w:val="24"/>
          <w:szCs w:val="24"/>
        </w:rPr>
        <w:t xml:space="preserve">a </w:t>
      </w:r>
      <w:r w:rsidRPr="736139AC" w:rsidR="379C8D4C">
        <w:rPr>
          <w:rFonts w:ascii="Century" w:hAnsi="Century"/>
          <w:sz w:val="24"/>
          <w:szCs w:val="24"/>
        </w:rPr>
        <w:t xml:space="preserve">portion, </w:t>
      </w:r>
      <w:r w:rsidRPr="736139AC" w:rsidR="158FAAC0">
        <w:rPr>
          <w:rFonts w:ascii="Century" w:hAnsi="Century"/>
          <w:sz w:val="24"/>
          <w:szCs w:val="24"/>
        </w:rPr>
        <w:t xml:space="preserve">the only reminder </w:t>
      </w:r>
      <w:r w:rsidRPr="736139AC" w:rsidR="3ED6051F">
        <w:rPr>
          <w:rFonts w:ascii="Century" w:hAnsi="Century"/>
          <w:sz w:val="24"/>
          <w:szCs w:val="24"/>
        </w:rPr>
        <w:t>of the fact they each be lost</w:t>
      </w:r>
      <w:r w:rsidRPr="736139AC" w:rsidR="7771A750">
        <w:rPr>
          <w:rFonts w:ascii="Century" w:hAnsi="Century"/>
          <w:sz w:val="24"/>
          <w:szCs w:val="24"/>
        </w:rPr>
        <w:t xml:space="preserve"> </w:t>
      </w:r>
      <w:r w:rsidRPr="736139AC" w:rsidR="454A52B8">
        <w:rPr>
          <w:rFonts w:ascii="Century" w:hAnsi="Century"/>
          <w:sz w:val="24"/>
          <w:szCs w:val="24"/>
        </w:rPr>
        <w:t xml:space="preserve">to the </w:t>
      </w:r>
      <w:r w:rsidRPr="736139AC" w:rsidR="7771A750">
        <w:rPr>
          <w:rFonts w:ascii="Century" w:hAnsi="Century"/>
          <w:sz w:val="24"/>
          <w:szCs w:val="24"/>
        </w:rPr>
        <w:t>other’s time</w:t>
      </w:r>
      <w:r w:rsidRPr="736139AC" w:rsidR="1BDA57C2">
        <w:rPr>
          <w:rFonts w:ascii="Century" w:hAnsi="Century"/>
          <w:sz w:val="24"/>
          <w:szCs w:val="24"/>
        </w:rPr>
        <w:t xml:space="preserve"> referenced space</w:t>
      </w:r>
      <w:r w:rsidRPr="736139AC" w:rsidR="7771A750">
        <w:rPr>
          <w:rFonts w:ascii="Century" w:hAnsi="Century"/>
          <w:sz w:val="24"/>
          <w:szCs w:val="24"/>
        </w:rPr>
        <w:t xml:space="preserve">. </w:t>
      </w:r>
      <w:r w:rsidRPr="736139AC" w:rsidR="7A0268DA">
        <w:rPr>
          <w:rFonts w:ascii="Century" w:hAnsi="Century"/>
          <w:sz w:val="24"/>
          <w:szCs w:val="24"/>
        </w:rPr>
        <w:t>Sometimes the only s</w:t>
      </w:r>
      <w:r w:rsidRPr="736139AC" w:rsidR="7771A750">
        <w:rPr>
          <w:rFonts w:ascii="Century" w:hAnsi="Century"/>
          <w:sz w:val="24"/>
          <w:szCs w:val="24"/>
        </w:rPr>
        <w:t>emantic,</w:t>
      </w:r>
      <w:r w:rsidRPr="736139AC" w:rsidR="61EDBADB">
        <w:rPr>
          <w:rFonts w:ascii="Century" w:hAnsi="Century"/>
          <w:sz w:val="24"/>
          <w:szCs w:val="24"/>
        </w:rPr>
        <w:t xml:space="preserve"> that need</w:t>
      </w:r>
      <w:r w:rsidRPr="736139AC" w:rsidR="7771A750">
        <w:rPr>
          <w:rFonts w:ascii="Century" w:hAnsi="Century"/>
          <w:sz w:val="24"/>
          <w:szCs w:val="24"/>
        </w:rPr>
        <w:t xml:space="preserve"> fail him</w:t>
      </w:r>
      <w:r w:rsidRPr="736139AC" w:rsidR="3BCA08F4">
        <w:rPr>
          <w:rFonts w:ascii="Century" w:hAnsi="Century"/>
          <w:sz w:val="24"/>
          <w:szCs w:val="24"/>
        </w:rPr>
        <w:t xml:space="preserve"> be, but a </w:t>
      </w:r>
      <w:r w:rsidRPr="736139AC" w:rsidR="38636E63">
        <w:rPr>
          <w:rFonts w:ascii="Century" w:hAnsi="Century"/>
          <w:sz w:val="24"/>
          <w:szCs w:val="24"/>
        </w:rPr>
        <w:t xml:space="preserve">caveat seeking what </w:t>
      </w:r>
      <w:r w:rsidRPr="736139AC" w:rsidR="2CE409C2">
        <w:rPr>
          <w:rFonts w:ascii="Century" w:hAnsi="Century"/>
          <w:sz w:val="24"/>
          <w:szCs w:val="24"/>
        </w:rPr>
        <w:t xml:space="preserve">we’ve </w:t>
      </w:r>
      <w:r w:rsidRPr="736139AC" w:rsidR="55C970EB">
        <w:rPr>
          <w:rFonts w:ascii="Century" w:hAnsi="Century"/>
          <w:sz w:val="24"/>
          <w:szCs w:val="24"/>
        </w:rPr>
        <w:t xml:space="preserve">all, but had </w:t>
      </w:r>
      <w:r w:rsidRPr="736139AC" w:rsidR="2CE409C2">
        <w:rPr>
          <w:rFonts w:ascii="Century" w:hAnsi="Century"/>
          <w:sz w:val="24"/>
          <w:szCs w:val="24"/>
        </w:rPr>
        <w:t xml:space="preserve">said </w:t>
      </w:r>
      <w:r w:rsidRPr="736139AC" w:rsidR="729D1539">
        <w:rPr>
          <w:rFonts w:ascii="Century" w:hAnsi="Century"/>
          <w:sz w:val="24"/>
          <w:szCs w:val="24"/>
        </w:rPr>
        <w:t xml:space="preserve">at least this </w:t>
      </w:r>
      <w:r w:rsidRPr="736139AC" w:rsidR="2CE409C2">
        <w:rPr>
          <w:rFonts w:ascii="Century" w:hAnsi="Century"/>
          <w:sz w:val="24"/>
          <w:szCs w:val="24"/>
        </w:rPr>
        <w:t>far</w:t>
      </w:r>
      <w:r w:rsidRPr="736139AC" w:rsidR="5F0CB7F7">
        <w:rPr>
          <w:rFonts w:ascii="Century" w:hAnsi="Century"/>
          <w:sz w:val="24"/>
          <w:szCs w:val="24"/>
        </w:rPr>
        <w:t xml:space="preserve"> in,</w:t>
      </w:r>
      <w:r w:rsidRPr="736139AC" w:rsidR="2CE409C2">
        <w:rPr>
          <w:rFonts w:ascii="Century" w:hAnsi="Century"/>
          <w:sz w:val="24"/>
          <w:szCs w:val="24"/>
        </w:rPr>
        <w:t xml:space="preserve"> too much already</w:t>
      </w:r>
      <w:r w:rsidRPr="736139AC" w:rsidR="2BBBD6B4">
        <w:rPr>
          <w:rFonts w:ascii="Century" w:hAnsi="Century"/>
          <w:sz w:val="24"/>
          <w:szCs w:val="24"/>
        </w:rPr>
        <w:t>.</w:t>
      </w:r>
      <w:r w:rsidRPr="736139AC" w:rsidR="2CE409C2">
        <w:rPr>
          <w:rFonts w:ascii="Century" w:hAnsi="Century"/>
          <w:sz w:val="24"/>
          <w:szCs w:val="24"/>
        </w:rPr>
        <w:t xml:space="preserve"> </w:t>
      </w:r>
      <w:r w:rsidRPr="736139AC" w:rsidR="0640B14C">
        <w:rPr>
          <w:rFonts w:ascii="Century" w:hAnsi="Century"/>
          <w:sz w:val="24"/>
          <w:szCs w:val="24"/>
        </w:rPr>
        <w:t>Now a</w:t>
      </w:r>
      <w:r w:rsidRPr="736139AC" w:rsidR="2CE409C2">
        <w:rPr>
          <w:rFonts w:ascii="Century" w:hAnsi="Century"/>
          <w:sz w:val="24"/>
          <w:szCs w:val="24"/>
        </w:rPr>
        <w:t xml:space="preserve">s </w:t>
      </w:r>
      <w:r w:rsidRPr="736139AC" w:rsidR="2D4147A6">
        <w:rPr>
          <w:rFonts w:ascii="Century" w:hAnsi="Century"/>
          <w:sz w:val="24"/>
          <w:szCs w:val="24"/>
        </w:rPr>
        <w:t>to</w:t>
      </w:r>
      <w:r w:rsidRPr="736139AC" w:rsidR="5663E5D8">
        <w:rPr>
          <w:rFonts w:ascii="Century" w:hAnsi="Century"/>
          <w:sz w:val="24"/>
          <w:szCs w:val="24"/>
        </w:rPr>
        <w:t xml:space="preserve"> why</w:t>
      </w:r>
      <w:r w:rsidRPr="736139AC" w:rsidR="1F69B5E7">
        <w:rPr>
          <w:rFonts w:ascii="Century" w:hAnsi="Century"/>
          <w:sz w:val="24"/>
          <w:szCs w:val="24"/>
        </w:rPr>
        <w:t>,</w:t>
      </w:r>
      <w:r w:rsidRPr="736139AC" w:rsidR="16E84DF1">
        <w:rPr>
          <w:rFonts w:ascii="Century" w:hAnsi="Century"/>
          <w:sz w:val="24"/>
          <w:szCs w:val="24"/>
        </w:rPr>
        <w:t xml:space="preserve"> t</w:t>
      </w:r>
      <w:r w:rsidRPr="736139AC" w:rsidR="5663E5D8">
        <w:rPr>
          <w:rFonts w:ascii="Century" w:hAnsi="Century"/>
          <w:sz w:val="24"/>
          <w:szCs w:val="24"/>
        </w:rPr>
        <w:t xml:space="preserve">his </w:t>
      </w:r>
      <w:r w:rsidRPr="736139AC" w:rsidR="4DC1C12A">
        <w:rPr>
          <w:rFonts w:ascii="Century" w:hAnsi="Century"/>
          <w:sz w:val="24"/>
          <w:szCs w:val="24"/>
        </w:rPr>
        <w:t>sticker</w:t>
      </w:r>
      <w:r w:rsidRPr="736139AC" w:rsidR="5663E5D8">
        <w:rPr>
          <w:rFonts w:ascii="Century" w:hAnsi="Century"/>
          <w:sz w:val="24"/>
          <w:szCs w:val="24"/>
        </w:rPr>
        <w:t xml:space="preserve"> </w:t>
      </w:r>
      <w:r w:rsidRPr="736139AC" w:rsidR="43DBFD83">
        <w:rPr>
          <w:rFonts w:ascii="Century" w:hAnsi="Century"/>
          <w:i/>
          <w:iCs/>
          <w:sz w:val="24"/>
          <w:szCs w:val="24"/>
        </w:rPr>
        <w:t>allow</w:t>
      </w:r>
      <w:r w:rsidRPr="736139AC" w:rsidR="7C5C9BFC">
        <w:rPr>
          <w:rFonts w:ascii="Century" w:hAnsi="Century"/>
          <w:i/>
          <w:iCs/>
          <w:sz w:val="24"/>
          <w:szCs w:val="24"/>
        </w:rPr>
        <w:t xml:space="preserve"> </w:t>
      </w:r>
      <w:r w:rsidRPr="736139AC" w:rsidR="647C34F3">
        <w:rPr>
          <w:rFonts w:ascii="Century" w:hAnsi="Century"/>
          <w:sz w:val="24"/>
          <w:szCs w:val="24"/>
        </w:rPr>
        <w:t xml:space="preserve">such as </w:t>
      </w:r>
      <w:r w:rsidRPr="736139AC" w:rsidR="43DBFD83">
        <w:rPr>
          <w:rFonts w:ascii="Century" w:hAnsi="Century"/>
          <w:sz w:val="24"/>
          <w:szCs w:val="24"/>
        </w:rPr>
        <w:t>the mind</w:t>
      </w:r>
      <w:r w:rsidRPr="736139AC" w:rsidR="7C534BFA">
        <w:rPr>
          <w:rFonts w:ascii="Century" w:hAnsi="Century"/>
          <w:sz w:val="24"/>
          <w:szCs w:val="24"/>
        </w:rPr>
        <w:t>,</w:t>
      </w:r>
      <w:r w:rsidRPr="736139AC" w:rsidR="43DBFD83">
        <w:rPr>
          <w:rFonts w:ascii="Century" w:hAnsi="Century"/>
          <w:sz w:val="24"/>
          <w:szCs w:val="24"/>
        </w:rPr>
        <w:t xml:space="preserve"> to wander</w:t>
      </w:r>
      <w:r w:rsidRPr="736139AC" w:rsidR="4747D7B6">
        <w:rPr>
          <w:rFonts w:ascii="Century" w:hAnsi="Century"/>
          <w:sz w:val="24"/>
          <w:szCs w:val="24"/>
        </w:rPr>
        <w:t xml:space="preserve"> a drift</w:t>
      </w:r>
      <w:r w:rsidRPr="736139AC" w:rsidR="02DA416F">
        <w:rPr>
          <w:rFonts w:ascii="Century" w:hAnsi="Century"/>
          <w:sz w:val="24"/>
          <w:szCs w:val="24"/>
        </w:rPr>
        <w:t>. I’ll bring those reports</w:t>
      </w:r>
      <w:r w:rsidRPr="736139AC" w:rsidR="41CCAAD0">
        <w:rPr>
          <w:rFonts w:ascii="Century" w:hAnsi="Century"/>
          <w:sz w:val="24"/>
          <w:szCs w:val="24"/>
        </w:rPr>
        <w:t xml:space="preserve"> back</w:t>
      </w:r>
      <w:r w:rsidRPr="736139AC" w:rsidR="69C1719A">
        <w:rPr>
          <w:rFonts w:ascii="Century" w:hAnsi="Century"/>
          <w:sz w:val="24"/>
          <w:szCs w:val="24"/>
        </w:rPr>
        <w:t xml:space="preserve"> with me next time he</w:t>
      </w:r>
      <w:r w:rsidRPr="736139AC" w:rsidR="47D68641">
        <w:rPr>
          <w:rFonts w:ascii="Century" w:hAnsi="Century"/>
          <w:sz w:val="24"/>
          <w:szCs w:val="24"/>
        </w:rPr>
        <w:t>’d</w:t>
      </w:r>
      <w:r w:rsidRPr="736139AC" w:rsidR="69C1719A">
        <w:rPr>
          <w:rFonts w:ascii="Century" w:hAnsi="Century"/>
          <w:sz w:val="24"/>
          <w:szCs w:val="24"/>
        </w:rPr>
        <w:t xml:space="preserve"> </w:t>
      </w:r>
      <w:r w:rsidRPr="736139AC" w:rsidR="155E3FA2">
        <w:rPr>
          <w:rFonts w:ascii="Century" w:hAnsi="Century"/>
          <w:sz w:val="24"/>
          <w:szCs w:val="24"/>
        </w:rPr>
        <w:t>take</w:t>
      </w:r>
      <w:r w:rsidRPr="736139AC" w:rsidR="69C1719A">
        <w:rPr>
          <w:rFonts w:ascii="Century" w:hAnsi="Century"/>
          <w:sz w:val="24"/>
          <w:szCs w:val="24"/>
        </w:rPr>
        <w:t xml:space="preserve"> me</w:t>
      </w:r>
      <w:r w:rsidRPr="736139AC" w:rsidR="4CA60BDC">
        <w:rPr>
          <w:rFonts w:ascii="Century" w:hAnsi="Century"/>
          <w:sz w:val="24"/>
          <w:szCs w:val="24"/>
        </w:rPr>
        <w:t xml:space="preserve"> </w:t>
      </w:r>
      <w:r w:rsidRPr="736139AC" w:rsidR="7E91856D">
        <w:rPr>
          <w:rFonts w:ascii="Century" w:hAnsi="Century"/>
          <w:sz w:val="24"/>
          <w:szCs w:val="24"/>
        </w:rPr>
        <w:t>there</w:t>
      </w:r>
      <w:r w:rsidRPr="736139AC" w:rsidR="1BF0AA4F">
        <w:rPr>
          <w:rFonts w:ascii="Century" w:hAnsi="Century"/>
          <w:sz w:val="24"/>
          <w:szCs w:val="24"/>
        </w:rPr>
        <w:t>,</w:t>
      </w:r>
      <w:r w:rsidRPr="736139AC" w:rsidR="40A16659">
        <w:rPr>
          <w:rFonts w:ascii="Century" w:hAnsi="Century"/>
          <w:sz w:val="24"/>
          <w:szCs w:val="24"/>
        </w:rPr>
        <w:t xml:space="preserve"> then </w:t>
      </w:r>
      <w:r w:rsidRPr="736139AC" w:rsidR="4747D7B6">
        <w:rPr>
          <w:rFonts w:ascii="Century" w:hAnsi="Century"/>
          <w:sz w:val="24"/>
          <w:szCs w:val="24"/>
        </w:rPr>
        <w:t xml:space="preserve">back home </w:t>
      </w:r>
      <w:r w:rsidRPr="736139AC" w:rsidR="6D7F6237">
        <w:rPr>
          <w:rFonts w:ascii="Century" w:hAnsi="Century"/>
          <w:sz w:val="24"/>
          <w:szCs w:val="24"/>
        </w:rPr>
        <w:t>again</w:t>
      </w:r>
      <w:r w:rsidRPr="736139AC" w:rsidR="1FB02A49">
        <w:rPr>
          <w:rFonts w:ascii="Century" w:hAnsi="Century"/>
          <w:sz w:val="24"/>
          <w:szCs w:val="24"/>
        </w:rPr>
        <w:t>.</w:t>
      </w:r>
      <w:r w:rsidRPr="736139AC" w:rsidR="302E6262">
        <w:rPr>
          <w:rFonts w:ascii="Century" w:hAnsi="Century"/>
          <w:sz w:val="24"/>
          <w:szCs w:val="24"/>
        </w:rPr>
        <w:t xml:space="preserve"> As </w:t>
      </w:r>
      <w:r w:rsidRPr="736139AC" w:rsidR="58C6F68C">
        <w:rPr>
          <w:rFonts w:ascii="Century" w:hAnsi="Century"/>
          <w:sz w:val="24"/>
          <w:szCs w:val="24"/>
        </w:rPr>
        <w:t>his</w:t>
      </w:r>
      <w:r w:rsidRPr="736139AC" w:rsidR="302E6262">
        <w:rPr>
          <w:rFonts w:ascii="Century" w:hAnsi="Century"/>
          <w:sz w:val="24"/>
          <w:szCs w:val="24"/>
        </w:rPr>
        <w:t xml:space="preserve"> scen</w:t>
      </w:r>
      <w:r w:rsidRPr="736139AC" w:rsidR="31260F83">
        <w:rPr>
          <w:rFonts w:ascii="Century" w:hAnsi="Century"/>
          <w:sz w:val="24"/>
          <w:szCs w:val="24"/>
        </w:rPr>
        <w:t>t,</w:t>
      </w:r>
      <w:r w:rsidRPr="736139AC" w:rsidR="302E6262">
        <w:rPr>
          <w:rFonts w:ascii="Century" w:hAnsi="Century"/>
          <w:sz w:val="24"/>
          <w:szCs w:val="24"/>
        </w:rPr>
        <w:t xml:space="preserve"> </w:t>
      </w:r>
      <w:r w:rsidRPr="736139AC" w:rsidR="03E03EE7">
        <w:rPr>
          <w:rFonts w:ascii="Century" w:hAnsi="Century"/>
          <w:sz w:val="24"/>
          <w:szCs w:val="24"/>
        </w:rPr>
        <w:t xml:space="preserve">should be </w:t>
      </w:r>
      <w:r w:rsidRPr="736139AC" w:rsidR="62B805D0">
        <w:rPr>
          <w:rFonts w:ascii="Century" w:hAnsi="Century"/>
          <w:sz w:val="24"/>
          <w:szCs w:val="24"/>
        </w:rPr>
        <w:t xml:space="preserve">that of </w:t>
      </w:r>
      <w:r w:rsidRPr="736139AC" w:rsidR="03E03EE7">
        <w:rPr>
          <w:rFonts w:ascii="Century" w:hAnsi="Century"/>
          <w:sz w:val="24"/>
          <w:szCs w:val="24"/>
        </w:rPr>
        <w:t>any other 1989</w:t>
      </w:r>
      <w:r w:rsidRPr="736139AC" w:rsidR="4ABAEF7E">
        <w:rPr>
          <w:rFonts w:ascii="Century" w:hAnsi="Century"/>
          <w:sz w:val="24"/>
          <w:szCs w:val="24"/>
        </w:rPr>
        <w:t xml:space="preserve"> </w:t>
      </w:r>
      <w:r w:rsidRPr="736139AC" w:rsidR="03E03EE7">
        <w:rPr>
          <w:rFonts w:ascii="Century" w:hAnsi="Century"/>
          <w:sz w:val="24"/>
          <w:szCs w:val="24"/>
        </w:rPr>
        <w:t xml:space="preserve">hammy down’s </w:t>
      </w:r>
      <w:r w:rsidRPr="736139AC" w:rsidR="302E6262">
        <w:rPr>
          <w:rFonts w:ascii="Century" w:hAnsi="Century"/>
          <w:sz w:val="24"/>
          <w:szCs w:val="24"/>
        </w:rPr>
        <w:t>adhesive</w:t>
      </w:r>
      <w:r w:rsidRPr="736139AC" w:rsidR="26718395">
        <w:rPr>
          <w:rFonts w:ascii="Century" w:hAnsi="Century"/>
          <w:sz w:val="24"/>
          <w:szCs w:val="24"/>
        </w:rPr>
        <w:t>.</w:t>
      </w:r>
      <w:r w:rsidRPr="736139AC" w:rsidR="185A3AA1">
        <w:rPr>
          <w:rFonts w:ascii="Century" w:hAnsi="Century"/>
          <w:sz w:val="24"/>
          <w:szCs w:val="24"/>
        </w:rPr>
        <w:t xml:space="preserve"> </w:t>
      </w:r>
      <w:r w:rsidRPr="736139AC" w:rsidR="3E36E010">
        <w:rPr>
          <w:rFonts w:ascii="Century" w:hAnsi="Century"/>
          <w:sz w:val="24"/>
          <w:szCs w:val="24"/>
        </w:rPr>
        <w:t>W</w:t>
      </w:r>
      <w:r w:rsidRPr="736139AC" w:rsidR="302E6262">
        <w:rPr>
          <w:rFonts w:ascii="Century" w:hAnsi="Century"/>
          <w:sz w:val="24"/>
          <w:szCs w:val="24"/>
        </w:rPr>
        <w:t xml:space="preserve">hether </w:t>
      </w:r>
      <w:r w:rsidRPr="736139AC" w:rsidR="4697BF9B">
        <w:rPr>
          <w:rFonts w:ascii="Century" w:hAnsi="Century"/>
          <w:sz w:val="24"/>
          <w:szCs w:val="24"/>
        </w:rPr>
        <w:t xml:space="preserve">or not </w:t>
      </w:r>
      <w:r w:rsidRPr="736139AC" w:rsidR="302E6262">
        <w:rPr>
          <w:rFonts w:ascii="Century" w:hAnsi="Century"/>
          <w:sz w:val="24"/>
          <w:szCs w:val="24"/>
        </w:rPr>
        <w:t>each of the</w:t>
      </w:r>
      <w:r w:rsidRPr="736139AC" w:rsidR="2D571797">
        <w:rPr>
          <w:rFonts w:ascii="Century" w:hAnsi="Century"/>
          <w:sz w:val="24"/>
          <w:szCs w:val="24"/>
        </w:rPr>
        <w:t>se</w:t>
      </w:r>
      <w:r w:rsidRPr="736139AC" w:rsidR="302E6262">
        <w:rPr>
          <w:rFonts w:ascii="Century" w:hAnsi="Century"/>
          <w:sz w:val="24"/>
          <w:szCs w:val="24"/>
        </w:rPr>
        <w:t xml:space="preserve"> pervasive thoughts</w:t>
      </w:r>
      <w:r w:rsidRPr="736139AC" w:rsidR="62DDF05C">
        <w:rPr>
          <w:rFonts w:ascii="Century" w:hAnsi="Century"/>
          <w:sz w:val="24"/>
          <w:szCs w:val="24"/>
        </w:rPr>
        <w:t>,</w:t>
      </w:r>
      <w:r w:rsidRPr="736139AC" w:rsidR="302E6262">
        <w:rPr>
          <w:rFonts w:ascii="Century" w:hAnsi="Century"/>
          <w:sz w:val="24"/>
          <w:szCs w:val="24"/>
        </w:rPr>
        <w:t xml:space="preserve"> </w:t>
      </w:r>
      <w:r w:rsidRPr="736139AC" w:rsidR="426DD775">
        <w:rPr>
          <w:rFonts w:ascii="Century" w:hAnsi="Century"/>
          <w:sz w:val="24"/>
          <w:szCs w:val="24"/>
        </w:rPr>
        <w:t xml:space="preserve">mean more to me, then a toy </w:t>
      </w:r>
      <w:r w:rsidRPr="736139AC" w:rsidR="302E6262">
        <w:rPr>
          <w:rFonts w:ascii="Century" w:hAnsi="Century"/>
          <w:sz w:val="24"/>
          <w:szCs w:val="24"/>
        </w:rPr>
        <w:t>I</w:t>
      </w:r>
      <w:r w:rsidRPr="736139AC" w:rsidR="71B51CE0">
        <w:rPr>
          <w:rFonts w:ascii="Century" w:hAnsi="Century"/>
          <w:sz w:val="24"/>
          <w:szCs w:val="24"/>
        </w:rPr>
        <w:t>’</w:t>
      </w:r>
      <w:r w:rsidRPr="736139AC" w:rsidR="302E6262">
        <w:rPr>
          <w:rFonts w:ascii="Century" w:hAnsi="Century"/>
          <w:sz w:val="24"/>
          <w:szCs w:val="24"/>
        </w:rPr>
        <w:t>ve p</w:t>
      </w:r>
      <w:r w:rsidRPr="736139AC" w:rsidR="3627E2A8">
        <w:rPr>
          <w:rFonts w:ascii="Century" w:hAnsi="Century"/>
          <w:sz w:val="24"/>
          <w:szCs w:val="24"/>
        </w:rPr>
        <w:t>lastered</w:t>
      </w:r>
      <w:r w:rsidRPr="736139AC" w:rsidR="0F17A2E2">
        <w:rPr>
          <w:rFonts w:ascii="Century" w:hAnsi="Century"/>
          <w:sz w:val="24"/>
          <w:szCs w:val="24"/>
        </w:rPr>
        <w:t>,</w:t>
      </w:r>
      <w:r w:rsidRPr="736139AC" w:rsidR="3627E2A8">
        <w:rPr>
          <w:rFonts w:ascii="Century" w:hAnsi="Century"/>
          <w:sz w:val="24"/>
          <w:szCs w:val="24"/>
        </w:rPr>
        <w:t xml:space="preserve"> </w:t>
      </w:r>
      <w:r w:rsidRPr="736139AC" w:rsidR="41CB3B4A">
        <w:rPr>
          <w:rFonts w:ascii="Century" w:hAnsi="Century"/>
          <w:sz w:val="24"/>
          <w:szCs w:val="24"/>
        </w:rPr>
        <w:t>right</w:t>
      </w:r>
      <w:r w:rsidRPr="736139AC" w:rsidR="1EAEF8F4">
        <w:rPr>
          <w:rFonts w:ascii="Century" w:hAnsi="Century"/>
          <w:sz w:val="24"/>
          <w:szCs w:val="24"/>
        </w:rPr>
        <w:t>-</w:t>
      </w:r>
      <w:r w:rsidRPr="736139AC" w:rsidR="41CB3B4A">
        <w:rPr>
          <w:rFonts w:ascii="Century" w:hAnsi="Century"/>
          <w:sz w:val="24"/>
          <w:szCs w:val="24"/>
        </w:rPr>
        <w:t xml:space="preserve">beside the initial </w:t>
      </w:r>
      <w:r w:rsidRPr="736139AC" w:rsidR="3C2BE45D">
        <w:rPr>
          <w:rFonts w:ascii="Century" w:hAnsi="Century"/>
          <w:sz w:val="24"/>
          <w:szCs w:val="24"/>
        </w:rPr>
        <w:t xml:space="preserve">one and </w:t>
      </w:r>
      <w:r w:rsidRPr="736139AC" w:rsidR="18400F43">
        <w:rPr>
          <w:rFonts w:ascii="Century" w:hAnsi="Century"/>
          <w:sz w:val="24"/>
          <w:szCs w:val="24"/>
        </w:rPr>
        <w:t>on</w:t>
      </w:r>
      <w:r w:rsidRPr="736139AC" w:rsidR="71BE63B8">
        <w:rPr>
          <w:rFonts w:ascii="Century" w:hAnsi="Century"/>
          <w:sz w:val="24"/>
          <w:szCs w:val="24"/>
        </w:rPr>
        <w:t>to</w:t>
      </w:r>
      <w:r w:rsidRPr="736139AC" w:rsidR="18400F43">
        <w:rPr>
          <w:rFonts w:ascii="Century" w:hAnsi="Century"/>
          <w:sz w:val="24"/>
          <w:szCs w:val="24"/>
        </w:rPr>
        <w:t xml:space="preserve"> the passenger side-door</w:t>
      </w:r>
      <w:r w:rsidRPr="736139AC" w:rsidR="71387B34">
        <w:rPr>
          <w:rFonts w:ascii="Century" w:hAnsi="Century"/>
          <w:sz w:val="24"/>
          <w:szCs w:val="24"/>
        </w:rPr>
        <w:t>. He goes to his brother coming off as a brood ill-mannered</w:t>
      </w:r>
      <w:r w:rsidRPr="736139AC" w:rsidR="5AFD1140">
        <w:rPr>
          <w:rFonts w:ascii="Century" w:hAnsi="Century"/>
          <w:sz w:val="24"/>
          <w:szCs w:val="24"/>
        </w:rPr>
        <w:t xml:space="preserve">, </w:t>
      </w:r>
      <w:r w:rsidRPr="736139AC" w:rsidR="1FCD8E4B">
        <w:rPr>
          <w:rFonts w:ascii="Century" w:hAnsi="Century"/>
          <w:sz w:val="24"/>
          <w:szCs w:val="24"/>
        </w:rPr>
        <w:t>op</w:t>
      </w:r>
      <w:r w:rsidRPr="736139AC" w:rsidR="6ADD1B3C">
        <w:rPr>
          <w:rFonts w:ascii="Century" w:hAnsi="Century"/>
          <w:sz w:val="24"/>
          <w:szCs w:val="24"/>
        </w:rPr>
        <w:t xml:space="preserve">erative </w:t>
      </w:r>
      <w:r w:rsidRPr="736139AC" w:rsidR="160D4834">
        <w:rPr>
          <w:rFonts w:ascii="Century" w:hAnsi="Century"/>
          <w:sz w:val="24"/>
          <w:szCs w:val="24"/>
        </w:rPr>
        <w:t>with his</w:t>
      </w:r>
      <w:r w:rsidRPr="736139AC" w:rsidR="6ADD1B3C">
        <w:rPr>
          <w:rFonts w:ascii="Century" w:hAnsi="Century"/>
          <w:sz w:val="24"/>
          <w:szCs w:val="24"/>
        </w:rPr>
        <w:t xml:space="preserve"> </w:t>
      </w:r>
      <w:r w:rsidRPr="736139AC" w:rsidR="64B8D2E9">
        <w:rPr>
          <w:rFonts w:ascii="Century" w:hAnsi="Century"/>
          <w:i/>
          <w:iCs/>
          <w:sz w:val="24"/>
          <w:szCs w:val="24"/>
        </w:rPr>
        <w:t>strange</w:t>
      </w:r>
      <w:r w:rsidRPr="736139AC" w:rsidR="64B8D2E9">
        <w:rPr>
          <w:rFonts w:ascii="Century" w:hAnsi="Century"/>
          <w:sz w:val="24"/>
          <w:szCs w:val="24"/>
        </w:rPr>
        <w:t xml:space="preserve"> compositor</w:t>
      </w:r>
      <w:r w:rsidRPr="736139AC" w:rsidR="03E464CC">
        <w:rPr>
          <w:rFonts w:ascii="Century" w:hAnsi="Century"/>
          <w:sz w:val="24"/>
          <w:szCs w:val="24"/>
        </w:rPr>
        <w:t xml:space="preserve"> </w:t>
      </w:r>
      <w:r w:rsidRPr="736139AC" w:rsidR="4DDE5D1B">
        <w:rPr>
          <w:rFonts w:ascii="Century" w:hAnsi="Century"/>
          <w:sz w:val="24"/>
          <w:szCs w:val="24"/>
        </w:rPr>
        <w:t>d</w:t>
      </w:r>
      <w:r w:rsidRPr="736139AC" w:rsidR="5E8EE739">
        <w:rPr>
          <w:rFonts w:ascii="Century" w:hAnsi="Century"/>
          <w:sz w:val="24"/>
          <w:szCs w:val="24"/>
        </w:rPr>
        <w:t>emeanor.</w:t>
      </w:r>
      <w:r w:rsidRPr="736139AC" w:rsidR="108CB989">
        <w:rPr>
          <w:rFonts w:ascii="Century" w:hAnsi="Century"/>
          <w:sz w:val="24"/>
          <w:szCs w:val="24"/>
        </w:rPr>
        <w:t xml:space="preserve"> He</w:t>
      </w:r>
      <w:r w:rsidRPr="736139AC" w:rsidR="6ADD1B3C">
        <w:rPr>
          <w:rFonts w:ascii="Century" w:hAnsi="Century"/>
          <w:sz w:val="24"/>
          <w:szCs w:val="24"/>
        </w:rPr>
        <w:t>, then</w:t>
      </w:r>
      <w:r w:rsidRPr="736139AC" w:rsidR="108CB989">
        <w:rPr>
          <w:rFonts w:ascii="Century" w:hAnsi="Century"/>
          <w:sz w:val="24"/>
          <w:szCs w:val="24"/>
        </w:rPr>
        <w:t xml:space="preserve"> offer</w:t>
      </w:r>
      <w:r w:rsidRPr="736139AC" w:rsidR="6ADD1B3C">
        <w:rPr>
          <w:rFonts w:ascii="Century" w:hAnsi="Century"/>
          <w:sz w:val="24"/>
          <w:szCs w:val="24"/>
        </w:rPr>
        <w:t>ed</w:t>
      </w:r>
      <w:r w:rsidRPr="736139AC" w:rsidR="776BEB45">
        <w:rPr>
          <w:rFonts w:ascii="Century" w:hAnsi="Century"/>
          <w:sz w:val="24"/>
          <w:szCs w:val="24"/>
        </w:rPr>
        <w:t>, to Christian “</w:t>
      </w:r>
      <w:r w:rsidRPr="736139AC" w:rsidR="108CB989">
        <w:rPr>
          <w:rFonts w:ascii="Century" w:hAnsi="Century"/>
          <w:sz w:val="24"/>
          <w:szCs w:val="24"/>
        </w:rPr>
        <w:t xml:space="preserve">about thirty-five cents worth </w:t>
      </w:r>
      <w:r w:rsidRPr="736139AC" w:rsidR="1572264D">
        <w:rPr>
          <w:rFonts w:ascii="Century" w:hAnsi="Century"/>
          <w:sz w:val="24"/>
          <w:szCs w:val="24"/>
        </w:rPr>
        <w:t>of brotherly</w:t>
      </w:r>
      <w:r w:rsidRPr="736139AC" w:rsidR="65A0E738">
        <w:rPr>
          <w:rFonts w:ascii="Century" w:hAnsi="Century"/>
          <w:sz w:val="24"/>
          <w:szCs w:val="24"/>
        </w:rPr>
        <w:t xml:space="preserve"> wisdom</w:t>
      </w:r>
      <w:r w:rsidRPr="736139AC" w:rsidR="776BEB45">
        <w:rPr>
          <w:rFonts w:ascii="Century" w:hAnsi="Century"/>
          <w:sz w:val="24"/>
          <w:szCs w:val="24"/>
        </w:rPr>
        <w:t>;</w:t>
      </w:r>
      <w:r w:rsidRPr="736139AC" w:rsidR="65A0E738">
        <w:rPr>
          <w:rFonts w:ascii="Century" w:hAnsi="Century"/>
          <w:sz w:val="24"/>
          <w:szCs w:val="24"/>
        </w:rPr>
        <w:t xml:space="preserve"> </w:t>
      </w:r>
      <w:r w:rsidRPr="736139AC" w:rsidR="1E9D725F">
        <w:rPr>
          <w:rFonts w:ascii="Century" w:hAnsi="Century"/>
          <w:sz w:val="24"/>
          <w:szCs w:val="24"/>
        </w:rPr>
        <w:t>regarding</w:t>
      </w:r>
      <w:r w:rsidRPr="736139AC" w:rsidR="65A0E738">
        <w:rPr>
          <w:rFonts w:ascii="Century" w:hAnsi="Century"/>
          <w:sz w:val="24"/>
          <w:szCs w:val="24"/>
        </w:rPr>
        <w:t xml:space="preserve"> this humbl</w:t>
      </w:r>
      <w:r w:rsidRPr="736139AC" w:rsidR="776BEB45">
        <w:rPr>
          <w:rFonts w:ascii="Century" w:hAnsi="Century"/>
          <w:sz w:val="24"/>
          <w:szCs w:val="24"/>
        </w:rPr>
        <w:t>ed, ornament or for the lack of a better terminology…</w:t>
      </w:r>
      <w:r w:rsidRPr="736139AC" w:rsidR="65A0E738">
        <w:rPr>
          <w:rFonts w:ascii="Century" w:hAnsi="Century"/>
          <w:sz w:val="24"/>
          <w:szCs w:val="24"/>
        </w:rPr>
        <w:t>dec</w:t>
      </w:r>
      <w:r w:rsidRPr="736139AC" w:rsidR="11CA0042">
        <w:rPr>
          <w:rFonts w:ascii="Century" w:hAnsi="Century"/>
          <w:sz w:val="24"/>
          <w:szCs w:val="24"/>
        </w:rPr>
        <w:t>oration.</w:t>
      </w:r>
      <w:r w:rsidRPr="736139AC" w:rsidR="776BEB45">
        <w:rPr>
          <w:rFonts w:ascii="Century" w:hAnsi="Century"/>
          <w:sz w:val="24"/>
          <w:szCs w:val="24"/>
        </w:rPr>
        <w:t xml:space="preserve">” </w:t>
      </w:r>
      <w:r w:rsidRPr="736139AC" w:rsidR="5E706FB3">
        <w:rPr>
          <w:rFonts w:ascii="Century" w:hAnsi="Century"/>
          <w:sz w:val="24"/>
          <w:szCs w:val="24"/>
        </w:rPr>
        <w:t>Lyle</w:t>
      </w:r>
      <w:r w:rsidRPr="736139AC" w:rsidR="776BEB45">
        <w:rPr>
          <w:rFonts w:ascii="Century" w:hAnsi="Century"/>
          <w:sz w:val="24"/>
          <w:szCs w:val="24"/>
        </w:rPr>
        <w:t xml:space="preserve"> </w:t>
      </w:r>
      <w:r w:rsidRPr="736139AC" w:rsidR="7EE300DA">
        <w:rPr>
          <w:rFonts w:ascii="Century" w:hAnsi="Century"/>
          <w:sz w:val="24"/>
          <w:szCs w:val="24"/>
        </w:rPr>
        <w:t>finally beg</w:t>
      </w:r>
      <w:r w:rsidRPr="736139AC" w:rsidR="776BEB45">
        <w:rPr>
          <w:rFonts w:ascii="Century" w:hAnsi="Century"/>
          <w:sz w:val="24"/>
          <w:szCs w:val="24"/>
        </w:rPr>
        <w:t>an s</w:t>
      </w:r>
      <w:r w:rsidRPr="736139AC" w:rsidR="7EE300DA">
        <w:rPr>
          <w:rFonts w:ascii="Century" w:hAnsi="Century"/>
          <w:sz w:val="24"/>
          <w:szCs w:val="24"/>
        </w:rPr>
        <w:t>peak</w:t>
      </w:r>
      <w:r w:rsidRPr="736139AC" w:rsidR="776BEB45">
        <w:rPr>
          <w:rFonts w:ascii="Century" w:hAnsi="Century"/>
          <w:sz w:val="24"/>
          <w:szCs w:val="24"/>
        </w:rPr>
        <w:t xml:space="preserve">ing </w:t>
      </w:r>
      <w:r w:rsidRPr="736139AC" w:rsidR="0A845EBB">
        <w:rPr>
          <w:rFonts w:ascii="Century" w:hAnsi="Century"/>
          <w:sz w:val="24"/>
          <w:szCs w:val="24"/>
        </w:rPr>
        <w:t xml:space="preserve">or I suppose one of another could misconstrue his ravings as </w:t>
      </w:r>
      <w:r w:rsidRPr="736139AC" w:rsidR="0A845EBB">
        <w:rPr>
          <w:rFonts w:ascii="Century" w:hAnsi="Century"/>
          <w:i/>
          <w:iCs/>
          <w:sz w:val="24"/>
          <w:szCs w:val="24"/>
        </w:rPr>
        <w:t>lessons</w:t>
      </w:r>
      <w:r w:rsidRPr="736139AC" w:rsidR="0A845EBB">
        <w:rPr>
          <w:rFonts w:ascii="Century" w:hAnsi="Century"/>
          <w:sz w:val="24"/>
          <w:szCs w:val="24"/>
        </w:rPr>
        <w:t xml:space="preserve"> of a sort. </w:t>
      </w:r>
      <w:r w:rsidRPr="736139AC" w:rsidR="7EE300DA">
        <w:rPr>
          <w:rFonts w:ascii="Century" w:hAnsi="Century"/>
          <w:sz w:val="24"/>
          <w:szCs w:val="24"/>
        </w:rPr>
        <w:t>“</w:t>
      </w:r>
      <w:r w:rsidRPr="736139AC" w:rsidR="7E7EA49D">
        <w:rPr>
          <w:rFonts w:ascii="Century" w:hAnsi="Century"/>
          <w:sz w:val="24"/>
          <w:szCs w:val="24"/>
        </w:rPr>
        <w:t>A</w:t>
      </w:r>
      <w:r w:rsidRPr="736139AC" w:rsidR="5F41DF1C">
        <w:rPr>
          <w:rFonts w:ascii="Century" w:hAnsi="Century"/>
          <w:sz w:val="24"/>
          <w:szCs w:val="24"/>
        </w:rPr>
        <w:t xml:space="preserve"> </w:t>
      </w:r>
      <w:r w:rsidRPr="736139AC" w:rsidR="030FAD7C">
        <w:rPr>
          <w:rFonts w:ascii="Century" w:hAnsi="Century"/>
          <w:sz w:val="24"/>
          <w:szCs w:val="24"/>
        </w:rPr>
        <w:t>bumper sticke</w:t>
      </w:r>
      <w:r w:rsidRPr="736139AC" w:rsidR="15BEAD9E">
        <w:rPr>
          <w:rFonts w:ascii="Century" w:hAnsi="Century"/>
          <w:sz w:val="24"/>
          <w:szCs w:val="24"/>
        </w:rPr>
        <w:t>r</w:t>
      </w:r>
      <w:r w:rsidRPr="736139AC" w:rsidR="688A65C6">
        <w:rPr>
          <w:rFonts w:ascii="Century" w:hAnsi="Century"/>
          <w:sz w:val="24"/>
          <w:szCs w:val="24"/>
        </w:rPr>
        <w:t>, well</w:t>
      </w:r>
      <w:r w:rsidRPr="736139AC" w:rsidR="7E7EA49D">
        <w:rPr>
          <w:rFonts w:ascii="Century" w:hAnsi="Century"/>
          <w:sz w:val="24"/>
          <w:szCs w:val="24"/>
        </w:rPr>
        <w:t xml:space="preserve"> how does one properly underscore; such an impressionable denomination. With</w:t>
      </w:r>
      <w:r w:rsidRPr="736139AC" w:rsidR="2ED1D3AB">
        <w:rPr>
          <w:rFonts w:ascii="Century" w:hAnsi="Century"/>
          <w:sz w:val="24"/>
          <w:szCs w:val="24"/>
        </w:rPr>
        <w:t>al</w:t>
      </w:r>
      <w:r w:rsidRPr="736139AC" w:rsidR="7E7EA49D">
        <w:rPr>
          <w:rFonts w:ascii="Century" w:hAnsi="Century"/>
          <w:sz w:val="24"/>
          <w:szCs w:val="24"/>
        </w:rPr>
        <w:t xml:space="preserve"> </w:t>
      </w:r>
      <w:r w:rsidRPr="736139AC" w:rsidR="2ED1D3AB">
        <w:rPr>
          <w:rFonts w:ascii="Century" w:hAnsi="Century"/>
          <w:sz w:val="24"/>
          <w:szCs w:val="24"/>
        </w:rPr>
        <w:t xml:space="preserve">that </w:t>
      </w:r>
      <w:r w:rsidRPr="736139AC" w:rsidR="3963193F">
        <w:rPr>
          <w:rFonts w:ascii="Century" w:hAnsi="Century"/>
          <w:sz w:val="24"/>
          <w:szCs w:val="24"/>
        </w:rPr>
        <w:t>being,</w:t>
      </w:r>
      <w:r w:rsidRPr="736139AC" w:rsidR="688A65C6">
        <w:rPr>
          <w:rFonts w:ascii="Century" w:hAnsi="Century"/>
          <w:sz w:val="24"/>
          <w:szCs w:val="24"/>
        </w:rPr>
        <w:t xml:space="preserve"> said </w:t>
      </w:r>
      <w:r w:rsidRPr="736139AC" w:rsidR="6A7BF9B7">
        <w:rPr>
          <w:rFonts w:ascii="Century" w:hAnsi="Century"/>
          <w:sz w:val="24"/>
          <w:szCs w:val="24"/>
        </w:rPr>
        <w:t>from proper placement, alone an image does come to mind</w:t>
      </w:r>
      <w:r w:rsidRPr="736139AC" w:rsidR="2195EFE6">
        <w:rPr>
          <w:rFonts w:ascii="Century" w:hAnsi="Century"/>
          <w:sz w:val="24"/>
          <w:szCs w:val="24"/>
        </w:rPr>
        <w:t>. A tall maverick</w:t>
      </w:r>
      <w:r w:rsidRPr="736139AC" w:rsidR="77B6259C">
        <w:rPr>
          <w:rFonts w:ascii="Century" w:hAnsi="Century"/>
          <w:sz w:val="24"/>
          <w:szCs w:val="24"/>
        </w:rPr>
        <w:t xml:space="preserve">, </w:t>
      </w:r>
      <w:r w:rsidRPr="736139AC" w:rsidR="2195EFE6">
        <w:rPr>
          <w:rFonts w:ascii="Century" w:hAnsi="Century"/>
          <w:sz w:val="24"/>
          <w:szCs w:val="24"/>
        </w:rPr>
        <w:t>of a beast</w:t>
      </w:r>
      <w:r w:rsidRPr="736139AC" w:rsidR="77B6259C">
        <w:rPr>
          <w:rFonts w:ascii="Century" w:hAnsi="Century"/>
          <w:sz w:val="24"/>
          <w:szCs w:val="24"/>
        </w:rPr>
        <w:t xml:space="preserve">; however, though said </w:t>
      </w:r>
      <w:r w:rsidRPr="736139AC" w:rsidR="42DE7346">
        <w:rPr>
          <w:rFonts w:ascii="Century" w:hAnsi="Century"/>
          <w:sz w:val="24"/>
          <w:szCs w:val="24"/>
        </w:rPr>
        <w:t xml:space="preserve">motion may be </w:t>
      </w:r>
      <w:r w:rsidRPr="736139AC" w:rsidR="2195EFE6">
        <w:rPr>
          <w:rFonts w:ascii="Century" w:hAnsi="Century"/>
          <w:sz w:val="24"/>
          <w:szCs w:val="24"/>
        </w:rPr>
        <w:t>resolved enough</w:t>
      </w:r>
      <w:r w:rsidRPr="736139AC" w:rsidR="42DE7346">
        <w:rPr>
          <w:rFonts w:ascii="Century" w:hAnsi="Century"/>
          <w:sz w:val="24"/>
          <w:szCs w:val="24"/>
        </w:rPr>
        <w:t>. As to climb, on</w:t>
      </w:r>
      <w:r w:rsidRPr="736139AC" w:rsidR="2195EFE6">
        <w:rPr>
          <w:rFonts w:ascii="Century" w:hAnsi="Century"/>
          <w:sz w:val="24"/>
          <w:szCs w:val="24"/>
        </w:rPr>
        <w:t xml:space="preserve">to </w:t>
      </w:r>
      <w:r w:rsidRPr="736139AC" w:rsidR="42DE7346">
        <w:rPr>
          <w:rFonts w:ascii="Century" w:hAnsi="Century"/>
          <w:sz w:val="24"/>
          <w:szCs w:val="24"/>
        </w:rPr>
        <w:t xml:space="preserve">a trunk, hand or </w:t>
      </w:r>
      <w:r w:rsidRPr="736139AC" w:rsidR="2195EFE6">
        <w:rPr>
          <w:rFonts w:ascii="Century" w:hAnsi="Century"/>
          <w:sz w:val="24"/>
          <w:szCs w:val="24"/>
        </w:rPr>
        <w:t>limb</w:t>
      </w:r>
      <w:r w:rsidRPr="736139AC" w:rsidR="42DE7346">
        <w:rPr>
          <w:rFonts w:ascii="Century" w:hAnsi="Century"/>
          <w:sz w:val="24"/>
          <w:szCs w:val="24"/>
        </w:rPr>
        <w:t xml:space="preserve">, then even </w:t>
      </w:r>
      <w:r w:rsidRPr="736139AC" w:rsidR="2195EFE6">
        <w:rPr>
          <w:rFonts w:ascii="Century" w:hAnsi="Century"/>
          <w:sz w:val="24"/>
          <w:szCs w:val="24"/>
        </w:rPr>
        <w:t>down and under</w:t>
      </w:r>
      <w:r w:rsidRPr="736139AC" w:rsidR="42DE7346">
        <w:rPr>
          <w:rFonts w:ascii="Century" w:hAnsi="Century"/>
          <w:sz w:val="24"/>
          <w:szCs w:val="24"/>
        </w:rPr>
        <w:t xml:space="preserve"> </w:t>
      </w:r>
      <w:r w:rsidRPr="736139AC" w:rsidR="3B1CE2DB">
        <w:rPr>
          <w:rFonts w:ascii="Century" w:hAnsi="Century"/>
          <w:sz w:val="24"/>
          <w:szCs w:val="24"/>
        </w:rPr>
        <w:t>again</w:t>
      </w:r>
      <w:r w:rsidRPr="736139AC" w:rsidR="42DE7346">
        <w:rPr>
          <w:rFonts w:ascii="Century" w:hAnsi="Century"/>
          <w:sz w:val="24"/>
          <w:szCs w:val="24"/>
        </w:rPr>
        <w:t xml:space="preserve">. </w:t>
      </w:r>
      <w:r w:rsidRPr="736139AC" w:rsidR="7826D17C">
        <w:rPr>
          <w:rFonts w:ascii="Century" w:hAnsi="Century"/>
          <w:sz w:val="24"/>
          <w:szCs w:val="24"/>
        </w:rPr>
        <w:t>Remaining w</w:t>
      </w:r>
      <w:r w:rsidRPr="736139AC" w:rsidR="530093D1">
        <w:rPr>
          <w:rFonts w:ascii="Century" w:hAnsi="Century"/>
          <w:sz w:val="24"/>
          <w:szCs w:val="24"/>
        </w:rPr>
        <w:t xml:space="preserve">holly, present </w:t>
      </w:r>
      <w:r w:rsidRPr="736139AC" w:rsidR="58BEDD65">
        <w:rPr>
          <w:rFonts w:ascii="Century" w:hAnsi="Century"/>
          <w:sz w:val="24"/>
          <w:szCs w:val="24"/>
        </w:rPr>
        <w:t xml:space="preserve">like </w:t>
      </w:r>
      <w:r w:rsidRPr="736139AC" w:rsidR="530093D1">
        <w:rPr>
          <w:rFonts w:ascii="Century" w:hAnsi="Century"/>
          <w:sz w:val="24"/>
          <w:szCs w:val="24"/>
        </w:rPr>
        <w:t>all that</w:t>
      </w:r>
      <w:r w:rsidRPr="736139AC" w:rsidR="6AF0A18E">
        <w:rPr>
          <w:rFonts w:ascii="Century" w:hAnsi="Century"/>
          <w:sz w:val="24"/>
          <w:szCs w:val="24"/>
        </w:rPr>
        <w:t>, but there</w:t>
      </w:r>
      <w:r w:rsidRPr="736139AC" w:rsidR="530093D1">
        <w:rPr>
          <w:rFonts w:ascii="Century" w:hAnsi="Century"/>
          <w:sz w:val="24"/>
          <w:szCs w:val="24"/>
        </w:rPr>
        <w:t xml:space="preserve"> time </w:t>
      </w:r>
      <w:r w:rsidRPr="736139AC" w:rsidR="54CCB8AB">
        <w:rPr>
          <w:rFonts w:ascii="Century" w:hAnsi="Century"/>
          <w:sz w:val="24"/>
          <w:szCs w:val="24"/>
        </w:rPr>
        <w:t xml:space="preserve">had </w:t>
      </w:r>
      <w:r w:rsidRPr="736139AC" w:rsidR="530093D1">
        <w:rPr>
          <w:rFonts w:ascii="Century" w:hAnsi="Century"/>
          <w:sz w:val="24"/>
          <w:szCs w:val="24"/>
        </w:rPr>
        <w:t xml:space="preserve">advertently adjusted to fit </w:t>
      </w:r>
      <w:r w:rsidRPr="736139AC" w:rsidR="77B6259C">
        <w:rPr>
          <w:rFonts w:ascii="Century" w:hAnsi="Century"/>
          <w:sz w:val="24"/>
          <w:szCs w:val="24"/>
        </w:rPr>
        <w:t>right</w:t>
      </w:r>
      <w:r w:rsidRPr="736139AC" w:rsidR="530093D1">
        <w:rPr>
          <w:rFonts w:ascii="Century" w:hAnsi="Century"/>
          <w:sz w:val="24"/>
          <w:szCs w:val="24"/>
        </w:rPr>
        <w:t xml:space="preserve">, </w:t>
      </w:r>
      <w:r w:rsidRPr="736139AC" w:rsidR="688A65C6">
        <w:rPr>
          <w:rFonts w:ascii="Century" w:hAnsi="Century"/>
          <w:sz w:val="24"/>
          <w:szCs w:val="24"/>
        </w:rPr>
        <w:t>beside</w:t>
      </w:r>
      <w:r w:rsidRPr="736139AC" w:rsidR="530093D1">
        <w:rPr>
          <w:rFonts w:ascii="Century" w:hAnsi="Century"/>
          <w:sz w:val="24"/>
          <w:szCs w:val="24"/>
        </w:rPr>
        <w:t>s-</w:t>
      </w:r>
      <w:r w:rsidRPr="736139AC" w:rsidR="77B6259C">
        <w:rPr>
          <w:rFonts w:ascii="Century" w:hAnsi="Century"/>
          <w:i/>
          <w:iCs/>
          <w:sz w:val="24"/>
          <w:szCs w:val="24"/>
        </w:rPr>
        <w:t>this</w:t>
      </w:r>
      <w:r w:rsidRPr="736139AC" w:rsidR="530093D1">
        <w:rPr>
          <w:rFonts w:ascii="Century" w:hAnsi="Century"/>
          <w:sz w:val="24"/>
          <w:szCs w:val="24"/>
        </w:rPr>
        <w:t>-</w:t>
      </w:r>
      <w:r w:rsidRPr="736139AC" w:rsidR="688A65C6">
        <w:rPr>
          <w:rFonts w:ascii="Century" w:hAnsi="Century"/>
          <w:sz w:val="24"/>
          <w:szCs w:val="24"/>
        </w:rPr>
        <w:t>wheel.</w:t>
      </w:r>
      <w:r w:rsidRPr="736139AC" w:rsidR="1CE7F4C5">
        <w:rPr>
          <w:rFonts w:ascii="Century" w:hAnsi="Century"/>
          <w:sz w:val="24"/>
          <w:szCs w:val="24"/>
        </w:rPr>
        <w:t xml:space="preserve"> </w:t>
      </w:r>
      <w:r w:rsidRPr="736139AC" w:rsidR="26B0FE60">
        <w:rPr>
          <w:rFonts w:ascii="Century" w:hAnsi="Century"/>
          <w:sz w:val="24"/>
          <w:szCs w:val="24"/>
        </w:rPr>
        <w:t>Fortunate; as though it might seem</w:t>
      </w:r>
      <w:r w:rsidRPr="736139AC" w:rsidR="71505B16">
        <w:rPr>
          <w:rFonts w:ascii="Century" w:hAnsi="Century"/>
          <w:sz w:val="24"/>
          <w:szCs w:val="24"/>
        </w:rPr>
        <w:t>.</w:t>
      </w:r>
      <w:r w:rsidRPr="736139AC" w:rsidR="26B0FE60">
        <w:rPr>
          <w:rFonts w:ascii="Century" w:hAnsi="Century"/>
          <w:sz w:val="24"/>
          <w:szCs w:val="24"/>
        </w:rPr>
        <w:t xml:space="preserve"> </w:t>
      </w:r>
      <w:r w:rsidRPr="736139AC" w:rsidR="6AB8FF83">
        <w:rPr>
          <w:rFonts w:ascii="Century" w:hAnsi="Century"/>
          <w:sz w:val="24"/>
          <w:szCs w:val="24"/>
        </w:rPr>
        <w:t xml:space="preserve">A given won’t be taken for a back; </w:t>
      </w:r>
      <w:r w:rsidRPr="736139AC" w:rsidR="1CE7F4C5">
        <w:rPr>
          <w:rFonts w:ascii="Century" w:hAnsi="Century"/>
          <w:sz w:val="24"/>
          <w:szCs w:val="24"/>
        </w:rPr>
        <w:t>on</w:t>
      </w:r>
      <w:r w:rsidRPr="736139AC" w:rsidR="1B1C787D">
        <w:rPr>
          <w:rFonts w:ascii="Century" w:hAnsi="Century"/>
          <w:sz w:val="24"/>
          <w:szCs w:val="24"/>
        </w:rPr>
        <w:t>ce</w:t>
      </w:r>
      <w:r w:rsidRPr="736139AC" w:rsidR="1CE7F4C5">
        <w:rPr>
          <w:rFonts w:ascii="Century" w:hAnsi="Century"/>
          <w:sz w:val="24"/>
          <w:szCs w:val="24"/>
        </w:rPr>
        <w:t xml:space="preserve"> the back</w:t>
      </w:r>
      <w:r w:rsidRPr="736139AC" w:rsidR="60857AE5">
        <w:rPr>
          <w:rFonts w:ascii="Century" w:hAnsi="Century"/>
          <w:sz w:val="24"/>
          <w:szCs w:val="24"/>
        </w:rPr>
        <w:t>,</w:t>
      </w:r>
      <w:r w:rsidRPr="736139AC" w:rsidR="1CE7F4C5">
        <w:rPr>
          <w:rFonts w:ascii="Century" w:hAnsi="Century"/>
          <w:sz w:val="24"/>
          <w:szCs w:val="24"/>
        </w:rPr>
        <w:t xml:space="preserve"> </w:t>
      </w:r>
      <w:r w:rsidRPr="736139AC" w:rsidR="0672759A">
        <w:rPr>
          <w:rFonts w:ascii="Century" w:hAnsi="Century"/>
          <w:sz w:val="24"/>
          <w:szCs w:val="24"/>
        </w:rPr>
        <w:t xml:space="preserve">of which I mean, </w:t>
      </w:r>
      <w:r w:rsidRPr="736139AC" w:rsidR="1CE7F4C5">
        <w:rPr>
          <w:rFonts w:ascii="Century" w:hAnsi="Century"/>
          <w:sz w:val="24"/>
          <w:szCs w:val="24"/>
        </w:rPr>
        <w:t>of t</w:t>
      </w:r>
      <w:r w:rsidRPr="736139AC" w:rsidR="6AD2D4A5">
        <w:rPr>
          <w:rFonts w:ascii="Century" w:hAnsi="Century"/>
          <w:sz w:val="24"/>
          <w:szCs w:val="24"/>
        </w:rPr>
        <w:t xml:space="preserve">he </w:t>
      </w:r>
      <w:r w:rsidRPr="736139AC" w:rsidR="1CE7F4C5">
        <w:rPr>
          <w:rFonts w:ascii="Century" w:hAnsi="Century"/>
          <w:sz w:val="24"/>
          <w:szCs w:val="24"/>
        </w:rPr>
        <w:t>car</w:t>
      </w:r>
      <w:r w:rsidRPr="736139AC" w:rsidR="296AB492">
        <w:rPr>
          <w:rFonts w:ascii="Century" w:hAnsi="Century"/>
          <w:sz w:val="24"/>
          <w:szCs w:val="24"/>
        </w:rPr>
        <w:t>.</w:t>
      </w:r>
      <w:r w:rsidRPr="736139AC" w:rsidR="15BEAD9E">
        <w:rPr>
          <w:rFonts w:ascii="Century" w:hAnsi="Century"/>
          <w:sz w:val="24"/>
          <w:szCs w:val="24"/>
        </w:rPr>
        <w:t xml:space="preserve"> </w:t>
      </w:r>
      <w:r w:rsidRPr="736139AC" w:rsidR="098A85C8">
        <w:rPr>
          <w:rFonts w:ascii="Century" w:hAnsi="Century"/>
          <w:sz w:val="24"/>
          <w:szCs w:val="24"/>
        </w:rPr>
        <w:t xml:space="preserve">Put not only our circumstantial lodgings, at risk. </w:t>
      </w:r>
      <w:r w:rsidRPr="736139AC" w:rsidR="116FCA9C">
        <w:rPr>
          <w:rFonts w:ascii="Century" w:hAnsi="Century"/>
          <w:sz w:val="24"/>
          <w:szCs w:val="24"/>
        </w:rPr>
        <w:t>It</w:t>
      </w:r>
      <w:r w:rsidRPr="736139AC" w:rsidR="682D20C7">
        <w:rPr>
          <w:rFonts w:ascii="Century" w:hAnsi="Century"/>
          <w:sz w:val="24"/>
          <w:szCs w:val="24"/>
        </w:rPr>
        <w:t xml:space="preserve"> inherently,</w:t>
      </w:r>
      <w:r w:rsidRPr="736139AC" w:rsidR="116FCA9C">
        <w:rPr>
          <w:rFonts w:ascii="Century" w:hAnsi="Century"/>
          <w:sz w:val="24"/>
          <w:szCs w:val="24"/>
        </w:rPr>
        <w:t xml:space="preserve"> </w:t>
      </w:r>
      <w:r w:rsidRPr="736139AC" w:rsidR="4D8A6767">
        <w:rPr>
          <w:rFonts w:ascii="Century" w:hAnsi="Century"/>
          <w:sz w:val="24"/>
          <w:szCs w:val="24"/>
        </w:rPr>
        <w:t>begs the question.</w:t>
      </w:r>
      <w:r w:rsidRPr="736139AC" w:rsidR="2FABEA9D">
        <w:rPr>
          <w:rFonts w:ascii="Century" w:hAnsi="Century"/>
          <w:sz w:val="24"/>
          <w:szCs w:val="24"/>
        </w:rPr>
        <w:t xml:space="preserve"> That had there been</w:t>
      </w:r>
      <w:r w:rsidRPr="736139AC" w:rsidR="4D8A6767">
        <w:rPr>
          <w:rFonts w:ascii="Century" w:hAnsi="Century"/>
          <w:sz w:val="24"/>
          <w:szCs w:val="24"/>
        </w:rPr>
        <w:t xml:space="preserve"> </w:t>
      </w:r>
      <w:r w:rsidRPr="736139AC" w:rsidR="4C2475C0">
        <w:rPr>
          <w:rFonts w:ascii="Century" w:hAnsi="Century"/>
          <w:sz w:val="24"/>
          <w:szCs w:val="24"/>
        </w:rPr>
        <w:t>n</w:t>
      </w:r>
      <w:r w:rsidRPr="736139AC" w:rsidR="7164BEB2">
        <w:rPr>
          <w:rFonts w:ascii="Century" w:hAnsi="Century"/>
          <w:sz w:val="24"/>
          <w:szCs w:val="24"/>
        </w:rPr>
        <w:t>o other</w:t>
      </w:r>
      <w:r w:rsidRPr="736139AC" w:rsidR="749A4466">
        <w:rPr>
          <w:rFonts w:ascii="Century" w:hAnsi="Century"/>
          <w:sz w:val="24"/>
          <w:szCs w:val="24"/>
        </w:rPr>
        <w:t xml:space="preserve"> designated brother</w:t>
      </w:r>
      <w:r w:rsidRPr="736139AC" w:rsidR="316249C4">
        <w:rPr>
          <w:rFonts w:ascii="Century" w:hAnsi="Century"/>
          <w:sz w:val="24"/>
          <w:szCs w:val="24"/>
        </w:rPr>
        <w:t>, besides those presently adjourning,</w:t>
      </w:r>
      <w:r w:rsidRPr="736139AC" w:rsidR="749A4466">
        <w:rPr>
          <w:rFonts w:ascii="Century" w:hAnsi="Century"/>
          <w:sz w:val="24"/>
          <w:szCs w:val="24"/>
        </w:rPr>
        <w:t xml:space="preserve"> </w:t>
      </w:r>
      <w:r w:rsidRPr="736139AC" w:rsidR="54C1C324">
        <w:rPr>
          <w:rFonts w:ascii="Century" w:hAnsi="Century"/>
          <w:sz w:val="24"/>
          <w:szCs w:val="24"/>
        </w:rPr>
        <w:t xml:space="preserve">that </w:t>
      </w:r>
      <w:r w:rsidRPr="736139AC" w:rsidR="7116FCCA">
        <w:rPr>
          <w:rFonts w:ascii="Century" w:hAnsi="Century"/>
          <w:sz w:val="24"/>
          <w:szCs w:val="24"/>
        </w:rPr>
        <w:t>this...</w:t>
      </w:r>
      <w:r w:rsidRPr="736139AC" w:rsidR="7120017A">
        <w:rPr>
          <w:rFonts w:ascii="Century" w:hAnsi="Century"/>
          <w:sz w:val="24"/>
          <w:szCs w:val="24"/>
        </w:rPr>
        <w:t>”</w:t>
      </w:r>
      <w:r w:rsidRPr="736139AC" w:rsidR="54C1C324">
        <w:rPr>
          <w:rFonts w:ascii="Century" w:hAnsi="Century"/>
          <w:sz w:val="24"/>
          <w:szCs w:val="24"/>
        </w:rPr>
        <w:t xml:space="preserve"> </w:t>
      </w:r>
      <w:r w:rsidR="00B26031">
        <w:tab/>
      </w:r>
      <w:r w:rsidRPr="736139AC" w:rsidR="4C13BAA6">
        <w:rPr>
          <w:rFonts w:ascii="Century" w:hAnsi="Century"/>
          <w:sz w:val="24"/>
          <w:szCs w:val="24"/>
        </w:rPr>
        <w:t>He begins to gradually pace</w:t>
      </w:r>
      <w:r w:rsidRPr="736139AC" w:rsidR="1E059565">
        <w:rPr>
          <w:rFonts w:ascii="Century" w:hAnsi="Century"/>
          <w:sz w:val="24"/>
          <w:szCs w:val="24"/>
        </w:rPr>
        <w:t>; while, simultaneously</w:t>
      </w:r>
      <w:r w:rsidRPr="736139AC" w:rsidR="109404C4">
        <w:rPr>
          <w:rFonts w:ascii="Century" w:hAnsi="Century"/>
          <w:sz w:val="24"/>
          <w:szCs w:val="24"/>
        </w:rPr>
        <w:t xml:space="preserve"> mindful of </w:t>
      </w:r>
      <w:r w:rsidRPr="736139AC" w:rsidR="0BA614F8">
        <w:rPr>
          <w:rFonts w:ascii="Century" w:hAnsi="Century"/>
          <w:sz w:val="24"/>
          <w:szCs w:val="24"/>
        </w:rPr>
        <w:t xml:space="preserve">each </w:t>
      </w:r>
      <w:r w:rsidRPr="736139AC" w:rsidR="7555FFBB">
        <w:rPr>
          <w:rFonts w:ascii="Century" w:hAnsi="Century"/>
          <w:sz w:val="24"/>
          <w:szCs w:val="24"/>
        </w:rPr>
        <w:t>“</w:t>
      </w:r>
      <w:r w:rsidRPr="736139AC" w:rsidR="0D105231">
        <w:rPr>
          <w:rFonts w:ascii="Century" w:hAnsi="Century"/>
          <w:sz w:val="24"/>
          <w:szCs w:val="24"/>
        </w:rPr>
        <w:t>loco motion</w:t>
      </w:r>
      <w:r w:rsidRPr="736139AC" w:rsidR="268DAD35">
        <w:rPr>
          <w:rFonts w:ascii="Century" w:hAnsi="Century"/>
          <w:sz w:val="24"/>
          <w:szCs w:val="24"/>
        </w:rPr>
        <w:t>”,</w:t>
      </w:r>
      <w:r w:rsidRPr="736139AC" w:rsidR="487719C4">
        <w:rPr>
          <w:rFonts w:ascii="Century" w:hAnsi="Century"/>
          <w:sz w:val="24"/>
          <w:szCs w:val="24"/>
        </w:rPr>
        <w:t xml:space="preserve"> he creates</w:t>
      </w:r>
      <w:r w:rsidRPr="736139AC" w:rsidR="0F957800">
        <w:rPr>
          <w:rFonts w:ascii="Century" w:hAnsi="Century"/>
          <w:sz w:val="24"/>
          <w:szCs w:val="24"/>
        </w:rPr>
        <w:t>.</w:t>
      </w:r>
      <w:r w:rsidRPr="736139AC" w:rsidR="0ED684BF">
        <w:rPr>
          <w:rFonts w:ascii="Century" w:hAnsi="Century"/>
          <w:sz w:val="24"/>
          <w:szCs w:val="24"/>
        </w:rPr>
        <w:t xml:space="preserve"> </w:t>
      </w:r>
      <w:r w:rsidRPr="736139AC" w:rsidR="6ADD607E">
        <w:rPr>
          <w:rFonts w:ascii="Century" w:hAnsi="Century"/>
          <w:sz w:val="24"/>
          <w:szCs w:val="24"/>
        </w:rPr>
        <w:t>Continuing his point</w:t>
      </w:r>
      <w:r w:rsidRPr="736139AC" w:rsidR="4C13BAA6">
        <w:rPr>
          <w:rFonts w:ascii="Century" w:hAnsi="Century"/>
          <w:sz w:val="24"/>
          <w:szCs w:val="24"/>
        </w:rPr>
        <w:t xml:space="preserve"> </w:t>
      </w:r>
      <w:r w:rsidRPr="736139AC" w:rsidR="1E4EA0FE">
        <w:rPr>
          <w:rFonts w:ascii="Century" w:hAnsi="Century"/>
          <w:sz w:val="24"/>
          <w:szCs w:val="24"/>
        </w:rPr>
        <w:t xml:space="preserve">gesturing </w:t>
      </w:r>
      <w:r w:rsidRPr="736139AC" w:rsidR="4C13BAA6">
        <w:rPr>
          <w:rFonts w:ascii="Century" w:hAnsi="Century"/>
          <w:sz w:val="24"/>
          <w:szCs w:val="24"/>
        </w:rPr>
        <w:t>towards</w:t>
      </w:r>
      <w:r w:rsidRPr="736139AC" w:rsidR="14EE7753">
        <w:rPr>
          <w:rFonts w:ascii="Century" w:hAnsi="Century"/>
          <w:sz w:val="24"/>
          <w:szCs w:val="24"/>
        </w:rPr>
        <w:t xml:space="preserve">, Christian saying “Now, having </w:t>
      </w:r>
      <w:r w:rsidRPr="736139AC" w:rsidR="1DB120C7">
        <w:rPr>
          <w:rFonts w:ascii="Century" w:hAnsi="Century"/>
          <w:sz w:val="24"/>
          <w:szCs w:val="24"/>
        </w:rPr>
        <w:t>also said</w:t>
      </w:r>
      <w:r w:rsidRPr="736139AC" w:rsidR="14EE7753">
        <w:rPr>
          <w:rFonts w:ascii="Century" w:hAnsi="Century"/>
          <w:sz w:val="24"/>
          <w:szCs w:val="24"/>
        </w:rPr>
        <w:t>, that I’d like to</w:t>
      </w:r>
      <w:r w:rsidRPr="736139AC" w:rsidR="453E7265">
        <w:rPr>
          <w:rFonts w:ascii="Century" w:hAnsi="Century"/>
          <w:sz w:val="24"/>
          <w:szCs w:val="24"/>
        </w:rPr>
        <w:t xml:space="preserve"> also present my first opinion A. I’m only doing this because </w:t>
      </w:r>
      <w:r w:rsidRPr="736139AC" w:rsidR="3B2FF220">
        <w:rPr>
          <w:rFonts w:ascii="Century" w:hAnsi="Century"/>
          <w:sz w:val="24"/>
          <w:szCs w:val="24"/>
        </w:rPr>
        <w:t>you w</w:t>
      </w:r>
      <w:r w:rsidRPr="736139AC" w:rsidR="749A4466">
        <w:rPr>
          <w:rFonts w:ascii="Century" w:hAnsi="Century"/>
          <w:sz w:val="24"/>
          <w:szCs w:val="24"/>
        </w:rPr>
        <w:t>ould</w:t>
      </w:r>
      <w:r w:rsidRPr="736139AC" w:rsidR="108AEEC2">
        <w:rPr>
          <w:rFonts w:ascii="Century" w:hAnsi="Century"/>
          <w:sz w:val="24"/>
          <w:szCs w:val="24"/>
        </w:rPr>
        <w:t>n’t</w:t>
      </w:r>
      <w:r w:rsidRPr="736139AC" w:rsidR="749A4466">
        <w:rPr>
          <w:rFonts w:ascii="Century" w:hAnsi="Century"/>
          <w:sz w:val="24"/>
          <w:szCs w:val="24"/>
        </w:rPr>
        <w:t xml:space="preserve"> be</w:t>
      </w:r>
      <w:r w:rsidRPr="736139AC" w:rsidR="32E3D16C">
        <w:rPr>
          <w:rFonts w:ascii="Century" w:hAnsi="Century"/>
          <w:sz w:val="24"/>
          <w:szCs w:val="24"/>
        </w:rPr>
        <w:t xml:space="preserve"> comfortable enough</w:t>
      </w:r>
      <w:r w:rsidRPr="736139AC" w:rsidR="789EB3C4">
        <w:rPr>
          <w:rFonts w:ascii="Century" w:hAnsi="Century"/>
          <w:sz w:val="24"/>
          <w:szCs w:val="24"/>
        </w:rPr>
        <w:t>;</w:t>
      </w:r>
      <w:r w:rsidRPr="736139AC" w:rsidR="32E3D16C">
        <w:rPr>
          <w:rFonts w:ascii="Century" w:hAnsi="Century"/>
          <w:sz w:val="24"/>
          <w:szCs w:val="24"/>
        </w:rPr>
        <w:t xml:space="preserve"> to beware the</w:t>
      </w:r>
      <w:r w:rsidRPr="736139AC" w:rsidR="4061DFD7">
        <w:rPr>
          <w:rFonts w:ascii="Century" w:hAnsi="Century"/>
          <w:sz w:val="24"/>
          <w:szCs w:val="24"/>
        </w:rPr>
        <w:t>,</w:t>
      </w:r>
      <w:r w:rsidRPr="736139AC" w:rsidR="32E3D16C">
        <w:rPr>
          <w:rFonts w:ascii="Century" w:hAnsi="Century"/>
          <w:sz w:val="24"/>
          <w:szCs w:val="24"/>
        </w:rPr>
        <w:t xml:space="preserve"> theoretically understated</w:t>
      </w:r>
      <w:r w:rsidRPr="736139AC" w:rsidR="566FADAE">
        <w:rPr>
          <w:rFonts w:ascii="Century" w:hAnsi="Century"/>
          <w:sz w:val="24"/>
          <w:szCs w:val="24"/>
        </w:rPr>
        <w:t>, and it’s intended</w:t>
      </w:r>
      <w:r w:rsidRPr="736139AC" w:rsidR="32E3D16C">
        <w:rPr>
          <w:rFonts w:ascii="Century" w:hAnsi="Century"/>
          <w:sz w:val="24"/>
          <w:szCs w:val="24"/>
        </w:rPr>
        <w:t xml:space="preserve"> </w:t>
      </w:r>
      <w:r w:rsidRPr="736139AC" w:rsidR="07D16F22">
        <w:rPr>
          <w:rFonts w:ascii="Century" w:hAnsi="Century"/>
          <w:sz w:val="24"/>
          <w:szCs w:val="24"/>
        </w:rPr>
        <w:t>hypothetically driven</w:t>
      </w:r>
      <w:r w:rsidRPr="736139AC" w:rsidR="5B082616">
        <w:rPr>
          <w:rFonts w:ascii="Century" w:hAnsi="Century"/>
          <w:sz w:val="24"/>
          <w:szCs w:val="24"/>
        </w:rPr>
        <w:t xml:space="preserve"> </w:t>
      </w:r>
      <w:r w:rsidRPr="736139AC" w:rsidR="32E3D16C">
        <w:rPr>
          <w:rFonts w:ascii="Century" w:hAnsi="Century"/>
          <w:sz w:val="24"/>
          <w:szCs w:val="24"/>
        </w:rPr>
        <w:t>proclamation</w:t>
      </w:r>
      <w:r w:rsidRPr="736139AC" w:rsidR="3C10DB7C">
        <w:rPr>
          <w:rFonts w:ascii="Century" w:hAnsi="Century"/>
          <w:sz w:val="24"/>
          <w:szCs w:val="24"/>
        </w:rPr>
        <w:t>; as well as, underscoring,</w:t>
      </w:r>
      <w:r w:rsidRPr="736139AC" w:rsidR="002E5BB2">
        <w:rPr>
          <w:rFonts w:ascii="Century" w:hAnsi="Century"/>
          <w:sz w:val="24"/>
          <w:szCs w:val="24"/>
        </w:rPr>
        <w:t xml:space="preserve"> </w:t>
      </w:r>
      <w:r w:rsidRPr="736139AC" w:rsidR="52D1AC7E">
        <w:rPr>
          <w:rFonts w:ascii="Century" w:hAnsi="Century"/>
          <w:sz w:val="24"/>
          <w:szCs w:val="24"/>
        </w:rPr>
        <w:t>any</w:t>
      </w:r>
      <w:r w:rsidRPr="736139AC" w:rsidR="002E5BB2">
        <w:rPr>
          <w:rFonts w:ascii="Century" w:hAnsi="Century"/>
          <w:sz w:val="24"/>
          <w:szCs w:val="24"/>
        </w:rPr>
        <w:t xml:space="preserve"> </w:t>
      </w:r>
      <w:r w:rsidRPr="736139AC" w:rsidR="0BC3C525">
        <w:rPr>
          <w:rFonts w:ascii="Century" w:hAnsi="Century"/>
          <w:sz w:val="24"/>
          <w:szCs w:val="24"/>
        </w:rPr>
        <w:t xml:space="preserve">gratifying </w:t>
      </w:r>
      <w:proofErr w:type="spellStart"/>
      <w:r w:rsidRPr="736139AC" w:rsidR="0BC3C525">
        <w:rPr>
          <w:rFonts w:ascii="Century" w:hAnsi="Century"/>
          <w:sz w:val="24"/>
          <w:szCs w:val="24"/>
        </w:rPr>
        <w:t>juxtapositional</w:t>
      </w:r>
      <w:proofErr w:type="spellEnd"/>
      <w:r w:rsidRPr="736139AC" w:rsidR="0BC3C525">
        <w:rPr>
          <w:rFonts w:ascii="Century" w:hAnsi="Century"/>
          <w:sz w:val="24"/>
          <w:szCs w:val="24"/>
        </w:rPr>
        <w:t xml:space="preserve"> </w:t>
      </w:r>
      <w:r w:rsidRPr="736139AC" w:rsidR="002E5BB2">
        <w:rPr>
          <w:rFonts w:ascii="Century" w:hAnsi="Century"/>
          <w:sz w:val="24"/>
          <w:szCs w:val="24"/>
        </w:rPr>
        <w:t>subtext</w:t>
      </w:r>
      <w:r w:rsidRPr="736139AC" w:rsidR="5BE84A71">
        <w:rPr>
          <w:rFonts w:ascii="Century" w:hAnsi="Century"/>
          <w:sz w:val="24"/>
          <w:szCs w:val="24"/>
        </w:rPr>
        <w:t>. Of</w:t>
      </w:r>
      <w:r w:rsidRPr="736139AC" w:rsidR="699F8551">
        <w:rPr>
          <w:rFonts w:ascii="Century" w:hAnsi="Century"/>
          <w:sz w:val="24"/>
          <w:szCs w:val="24"/>
        </w:rPr>
        <w:t xml:space="preserve"> </w:t>
      </w:r>
      <w:r w:rsidRPr="736139AC" w:rsidR="5BE84A71">
        <w:rPr>
          <w:rFonts w:ascii="Century" w:hAnsi="Century"/>
          <w:sz w:val="24"/>
          <w:szCs w:val="24"/>
        </w:rPr>
        <w:t xml:space="preserve">Course, </w:t>
      </w:r>
      <w:r w:rsidRPr="736139AC" w:rsidR="719EE32E">
        <w:rPr>
          <w:rFonts w:ascii="Century" w:hAnsi="Century"/>
          <w:sz w:val="24"/>
          <w:szCs w:val="24"/>
        </w:rPr>
        <w:t xml:space="preserve">being aware </w:t>
      </w:r>
      <w:r w:rsidRPr="736139AC" w:rsidR="5BE84A71">
        <w:rPr>
          <w:rFonts w:ascii="Century" w:hAnsi="Century"/>
          <w:sz w:val="24"/>
          <w:szCs w:val="24"/>
        </w:rPr>
        <w:t>of the</w:t>
      </w:r>
      <w:r w:rsidRPr="736139AC" w:rsidR="002E5BB2">
        <w:rPr>
          <w:rFonts w:ascii="Century" w:hAnsi="Century"/>
          <w:sz w:val="24"/>
          <w:szCs w:val="24"/>
        </w:rPr>
        <w:t xml:space="preserve"> </w:t>
      </w:r>
      <w:r w:rsidRPr="736139AC" w:rsidR="45BAEE4C">
        <w:rPr>
          <w:rFonts w:ascii="Century" w:hAnsi="Century"/>
          <w:sz w:val="24"/>
          <w:szCs w:val="24"/>
        </w:rPr>
        <w:t>options</w:t>
      </w:r>
      <w:r w:rsidRPr="736139AC" w:rsidR="7164BEB2">
        <w:rPr>
          <w:rFonts w:ascii="Century" w:hAnsi="Century"/>
          <w:sz w:val="24"/>
          <w:szCs w:val="24"/>
        </w:rPr>
        <w:t>,</w:t>
      </w:r>
      <w:r w:rsidRPr="736139AC" w:rsidR="20DAAFA8">
        <w:rPr>
          <w:rFonts w:ascii="Century" w:hAnsi="Century"/>
          <w:sz w:val="24"/>
          <w:szCs w:val="24"/>
        </w:rPr>
        <w:t xml:space="preserve"> to</w:t>
      </w:r>
      <w:r w:rsidRPr="736139AC" w:rsidR="53DC78D5">
        <w:rPr>
          <w:rFonts w:ascii="Century" w:hAnsi="Century"/>
          <w:sz w:val="24"/>
          <w:szCs w:val="24"/>
        </w:rPr>
        <w:t xml:space="preserve"> which we’ve, yet to designate, otherwise</w:t>
      </w:r>
      <w:r w:rsidRPr="736139AC" w:rsidR="720F5DF8">
        <w:rPr>
          <w:rFonts w:ascii="Century" w:hAnsi="Century"/>
          <w:sz w:val="24"/>
          <w:szCs w:val="24"/>
        </w:rPr>
        <w:t>; o</w:t>
      </w:r>
      <w:r w:rsidRPr="736139AC" w:rsidR="53DC78D5">
        <w:rPr>
          <w:rFonts w:ascii="Century" w:hAnsi="Century"/>
          <w:sz w:val="24"/>
          <w:szCs w:val="24"/>
        </w:rPr>
        <w:t>r</w:t>
      </w:r>
      <w:r w:rsidRPr="736139AC" w:rsidR="1D489F9D">
        <w:rPr>
          <w:rFonts w:ascii="Century" w:hAnsi="Century"/>
          <w:sz w:val="24"/>
          <w:szCs w:val="24"/>
        </w:rPr>
        <w:t xml:space="preserve">, yet to </w:t>
      </w:r>
      <w:r w:rsidRPr="736139AC" w:rsidR="20DAAFA8">
        <w:rPr>
          <w:rFonts w:ascii="Century" w:hAnsi="Century"/>
          <w:sz w:val="24"/>
          <w:szCs w:val="24"/>
        </w:rPr>
        <w:t>have said otherwise</w:t>
      </w:r>
      <w:r w:rsidRPr="736139AC" w:rsidR="68574C5C">
        <w:rPr>
          <w:rFonts w:ascii="Century" w:hAnsi="Century"/>
          <w:sz w:val="24"/>
          <w:szCs w:val="24"/>
        </w:rPr>
        <w:t>, as well</w:t>
      </w:r>
      <w:r w:rsidRPr="736139AC" w:rsidR="2F99823D">
        <w:rPr>
          <w:rFonts w:ascii="Century" w:hAnsi="Century"/>
          <w:sz w:val="24"/>
          <w:szCs w:val="24"/>
        </w:rPr>
        <w:t>.</w:t>
      </w:r>
      <w:r w:rsidRPr="736139AC" w:rsidR="7DC17623">
        <w:rPr>
          <w:rFonts w:ascii="Century" w:hAnsi="Century"/>
          <w:sz w:val="24"/>
          <w:szCs w:val="24"/>
        </w:rPr>
        <w:t xml:space="preserve"> </w:t>
      </w:r>
      <w:r w:rsidRPr="736139AC" w:rsidR="68311A26">
        <w:rPr>
          <w:rFonts w:ascii="Century" w:hAnsi="Century"/>
          <w:sz w:val="24"/>
          <w:szCs w:val="24"/>
        </w:rPr>
        <w:t xml:space="preserve">Truthfully, </w:t>
      </w:r>
      <w:r w:rsidRPr="736139AC" w:rsidR="7DC17623">
        <w:rPr>
          <w:rFonts w:ascii="Century" w:hAnsi="Century"/>
          <w:sz w:val="24"/>
          <w:szCs w:val="24"/>
        </w:rPr>
        <w:t>b</w:t>
      </w:r>
      <w:r w:rsidRPr="736139AC" w:rsidR="116FCA9C">
        <w:rPr>
          <w:rFonts w:ascii="Century" w:hAnsi="Century"/>
          <w:sz w:val="24"/>
          <w:szCs w:val="24"/>
        </w:rPr>
        <w:t>e</w:t>
      </w:r>
      <w:r w:rsidRPr="736139AC" w:rsidR="13418948">
        <w:rPr>
          <w:rFonts w:ascii="Century" w:hAnsi="Century"/>
          <w:sz w:val="24"/>
          <w:szCs w:val="24"/>
        </w:rPr>
        <w:t>i</w:t>
      </w:r>
      <w:r w:rsidRPr="736139AC" w:rsidR="116FCA9C">
        <w:rPr>
          <w:rFonts w:ascii="Century" w:hAnsi="Century"/>
          <w:sz w:val="24"/>
          <w:szCs w:val="24"/>
        </w:rPr>
        <w:t>n</w:t>
      </w:r>
      <w:r w:rsidRPr="736139AC" w:rsidR="34071D41">
        <w:rPr>
          <w:rFonts w:ascii="Century" w:hAnsi="Century"/>
          <w:sz w:val="24"/>
          <w:szCs w:val="24"/>
        </w:rPr>
        <w:t>g</w:t>
      </w:r>
      <w:r w:rsidRPr="736139AC" w:rsidR="116FCA9C">
        <w:rPr>
          <w:rFonts w:ascii="Century" w:hAnsi="Century"/>
          <w:sz w:val="24"/>
          <w:szCs w:val="24"/>
        </w:rPr>
        <w:t xml:space="preserve"> </w:t>
      </w:r>
      <w:r w:rsidRPr="736139AC" w:rsidR="49337FA6">
        <w:rPr>
          <w:rFonts w:ascii="Century" w:hAnsi="Century"/>
          <w:sz w:val="24"/>
          <w:szCs w:val="24"/>
        </w:rPr>
        <w:t xml:space="preserve">that this perturbing; however, though </w:t>
      </w:r>
      <w:r w:rsidRPr="736139AC" w:rsidR="116FCA9C">
        <w:rPr>
          <w:rFonts w:ascii="Century" w:hAnsi="Century"/>
          <w:sz w:val="24"/>
          <w:szCs w:val="24"/>
        </w:rPr>
        <w:t>significant</w:t>
      </w:r>
      <w:r w:rsidRPr="736139AC" w:rsidR="13D62AF9">
        <w:rPr>
          <w:rFonts w:ascii="Century" w:hAnsi="Century"/>
          <w:sz w:val="24"/>
          <w:szCs w:val="24"/>
        </w:rPr>
        <w:t>,</w:t>
      </w:r>
      <w:r w:rsidRPr="736139AC" w:rsidR="2974B7CD">
        <w:rPr>
          <w:rFonts w:ascii="Century" w:hAnsi="Century"/>
          <w:sz w:val="24"/>
          <w:szCs w:val="24"/>
        </w:rPr>
        <w:t xml:space="preserve"> vector</w:t>
      </w:r>
      <w:r w:rsidRPr="736139AC" w:rsidR="321C38D8">
        <w:rPr>
          <w:rFonts w:ascii="Century" w:hAnsi="Century"/>
          <w:sz w:val="24"/>
          <w:szCs w:val="24"/>
        </w:rPr>
        <w:t xml:space="preserve">; pertains to </w:t>
      </w:r>
      <w:r w:rsidRPr="736139AC" w:rsidR="338AB6E4">
        <w:rPr>
          <w:rFonts w:ascii="Century" w:hAnsi="Century"/>
          <w:sz w:val="24"/>
          <w:szCs w:val="24"/>
        </w:rPr>
        <w:t>the</w:t>
      </w:r>
      <w:r w:rsidRPr="736139AC" w:rsidR="321C38D8">
        <w:rPr>
          <w:rFonts w:ascii="Century" w:hAnsi="Century"/>
          <w:sz w:val="24"/>
          <w:szCs w:val="24"/>
        </w:rPr>
        <w:t xml:space="preserve"> </w:t>
      </w:r>
      <w:r w:rsidRPr="736139AC" w:rsidR="71645BCC">
        <w:rPr>
          <w:rFonts w:ascii="Century" w:hAnsi="Century"/>
          <w:sz w:val="24"/>
          <w:szCs w:val="24"/>
        </w:rPr>
        <w:t>arbitrary evidence presiding,</w:t>
      </w:r>
      <w:r w:rsidRPr="736139AC" w:rsidR="2974B7CD">
        <w:rPr>
          <w:rFonts w:ascii="Century" w:hAnsi="Century"/>
          <w:sz w:val="24"/>
          <w:szCs w:val="24"/>
        </w:rPr>
        <w:t xml:space="preserve"> in </w:t>
      </w:r>
      <w:proofErr w:type="spellStart"/>
      <w:r w:rsidRPr="736139AC" w:rsidR="2974B7CD">
        <w:rPr>
          <w:rFonts w:ascii="Century" w:hAnsi="Century"/>
          <w:sz w:val="24"/>
          <w:szCs w:val="24"/>
        </w:rPr>
        <w:t>le</w:t>
      </w:r>
      <w:r w:rsidRPr="736139AC" w:rsidR="1B6C5450">
        <w:rPr>
          <w:rFonts w:ascii="Century" w:hAnsi="Century"/>
          <w:sz w:val="24"/>
          <w:szCs w:val="24"/>
        </w:rPr>
        <w:t>u</w:t>
      </w:r>
      <w:proofErr w:type="spellEnd"/>
      <w:r w:rsidRPr="736139AC" w:rsidR="1B6C5450">
        <w:rPr>
          <w:rFonts w:ascii="Century" w:hAnsi="Century"/>
          <w:sz w:val="24"/>
          <w:szCs w:val="24"/>
        </w:rPr>
        <w:t xml:space="preserve"> of the usual</w:t>
      </w:r>
      <w:r w:rsidRPr="736139AC" w:rsidR="7DC90ECB">
        <w:rPr>
          <w:rFonts w:ascii="Century" w:hAnsi="Century"/>
          <w:sz w:val="24"/>
          <w:szCs w:val="24"/>
        </w:rPr>
        <w:t>,</w:t>
      </w:r>
      <w:r w:rsidRPr="736139AC" w:rsidR="1B6C5450">
        <w:rPr>
          <w:rFonts w:ascii="Century" w:hAnsi="Century"/>
          <w:sz w:val="24"/>
          <w:szCs w:val="24"/>
        </w:rPr>
        <w:t xml:space="preserve"> protruding</w:t>
      </w:r>
      <w:r w:rsidRPr="736139AC" w:rsidR="2974B7CD">
        <w:rPr>
          <w:rFonts w:ascii="Century" w:hAnsi="Century"/>
          <w:sz w:val="24"/>
          <w:szCs w:val="24"/>
        </w:rPr>
        <w:t xml:space="preserve"> </w:t>
      </w:r>
      <w:r w:rsidRPr="736139AC" w:rsidR="116FCA9C">
        <w:rPr>
          <w:rFonts w:ascii="Century" w:hAnsi="Century"/>
          <w:sz w:val="24"/>
          <w:szCs w:val="24"/>
        </w:rPr>
        <w:t>gift</w:t>
      </w:r>
      <w:r w:rsidRPr="736139AC" w:rsidR="61DBD760">
        <w:rPr>
          <w:rFonts w:ascii="Century" w:hAnsi="Century"/>
          <w:sz w:val="24"/>
          <w:szCs w:val="24"/>
        </w:rPr>
        <w:t>.</w:t>
      </w:r>
      <w:r w:rsidRPr="736139AC" w:rsidR="068A666B">
        <w:rPr>
          <w:rFonts w:ascii="Century" w:hAnsi="Century"/>
          <w:sz w:val="24"/>
          <w:szCs w:val="24"/>
        </w:rPr>
        <w:t xml:space="preserve"> </w:t>
      </w:r>
      <w:r w:rsidRPr="736139AC" w:rsidR="7E56631F">
        <w:rPr>
          <w:rFonts w:ascii="Century" w:hAnsi="Century"/>
          <w:sz w:val="24"/>
          <w:szCs w:val="24"/>
        </w:rPr>
        <w:t>T</w:t>
      </w:r>
      <w:r w:rsidRPr="736139AC" w:rsidR="068A666B">
        <w:rPr>
          <w:rFonts w:ascii="Century" w:hAnsi="Century"/>
          <w:sz w:val="24"/>
          <w:szCs w:val="24"/>
        </w:rPr>
        <w:t>he law</w:t>
      </w:r>
      <w:r w:rsidRPr="736139AC" w:rsidR="002E552D">
        <w:rPr>
          <w:rFonts w:ascii="Century" w:hAnsi="Century"/>
          <w:sz w:val="24"/>
          <w:szCs w:val="24"/>
        </w:rPr>
        <w:t xml:space="preserve">, not </w:t>
      </w:r>
      <w:r w:rsidRPr="736139AC" w:rsidR="3A98AC9F">
        <w:rPr>
          <w:rFonts w:ascii="Century" w:hAnsi="Century"/>
          <w:sz w:val="24"/>
          <w:szCs w:val="24"/>
        </w:rPr>
        <w:t>I</w:t>
      </w:r>
      <w:r w:rsidRPr="736139AC" w:rsidR="002E552D">
        <w:rPr>
          <w:rFonts w:ascii="Century" w:hAnsi="Century"/>
          <w:sz w:val="24"/>
          <w:szCs w:val="24"/>
        </w:rPr>
        <w:t>, had but one</w:t>
      </w:r>
      <w:r w:rsidRPr="736139AC" w:rsidR="068A666B">
        <w:rPr>
          <w:rFonts w:ascii="Century" w:hAnsi="Century"/>
          <w:sz w:val="24"/>
          <w:szCs w:val="24"/>
        </w:rPr>
        <w:t xml:space="preserve"> </w:t>
      </w:r>
      <w:r w:rsidRPr="736139AC" w:rsidR="36E1FA4F">
        <w:rPr>
          <w:rFonts w:ascii="Century" w:hAnsi="Century"/>
          <w:sz w:val="24"/>
          <w:szCs w:val="24"/>
        </w:rPr>
        <w:t xml:space="preserve">to </w:t>
      </w:r>
      <w:r w:rsidRPr="736139AC" w:rsidR="15BEAD9E">
        <w:rPr>
          <w:rFonts w:ascii="Century" w:hAnsi="Century"/>
          <w:sz w:val="24"/>
          <w:szCs w:val="24"/>
        </w:rPr>
        <w:t xml:space="preserve">give </w:t>
      </w:r>
      <w:r w:rsidRPr="736139AC" w:rsidR="31B11016">
        <w:rPr>
          <w:rFonts w:ascii="Century" w:hAnsi="Century"/>
          <w:sz w:val="24"/>
          <w:szCs w:val="24"/>
        </w:rPr>
        <w:t>us</w:t>
      </w:r>
      <w:r w:rsidRPr="736139AC" w:rsidR="37E85198">
        <w:rPr>
          <w:rFonts w:ascii="Century" w:hAnsi="Century"/>
          <w:sz w:val="24"/>
          <w:szCs w:val="24"/>
        </w:rPr>
        <w:t>.</w:t>
      </w:r>
      <w:r w:rsidRPr="736139AC" w:rsidR="5DCA1516">
        <w:rPr>
          <w:rFonts w:ascii="Century" w:hAnsi="Century"/>
          <w:sz w:val="24"/>
          <w:szCs w:val="24"/>
        </w:rPr>
        <w:t xml:space="preserve"> </w:t>
      </w:r>
    </w:p>
    <w:p w:rsidRPr="004111E0" w:rsidR="5A3DCF4D" w:rsidP="736139AC" w:rsidRDefault="5DCA1516" w14:paraId="13A63741" w14:textId="62936425">
      <w:pPr>
        <w:ind w:firstLine="720"/>
        <w:rPr>
          <w:rFonts w:ascii="Century" w:hAnsi="Century"/>
          <w:sz w:val="24"/>
          <w:szCs w:val="24"/>
        </w:rPr>
      </w:pPr>
      <w:r w:rsidRPr="736139AC">
        <w:rPr>
          <w:rFonts w:ascii="Century" w:hAnsi="Century"/>
          <w:sz w:val="24"/>
          <w:szCs w:val="24"/>
        </w:rPr>
        <w:t xml:space="preserve">Hereto after, referred to as us, we, them and any other third-party figure noted within the </w:t>
      </w:r>
      <w:r w:rsidRPr="736139AC" w:rsidR="7FCEC8D5">
        <w:rPr>
          <w:rFonts w:ascii="Century" w:hAnsi="Century"/>
          <w:sz w:val="24"/>
          <w:szCs w:val="24"/>
        </w:rPr>
        <w:t>explanation. Why l</w:t>
      </w:r>
      <w:r w:rsidRPr="736139AC" w:rsidR="2EBA98AE">
        <w:rPr>
          <w:rFonts w:ascii="Century" w:hAnsi="Century"/>
          <w:sz w:val="24"/>
          <w:szCs w:val="24"/>
        </w:rPr>
        <w:t>et alone</w:t>
      </w:r>
      <w:r w:rsidRPr="736139AC" w:rsidR="67885578">
        <w:rPr>
          <w:rFonts w:ascii="Century" w:hAnsi="Century"/>
          <w:sz w:val="24"/>
          <w:szCs w:val="24"/>
        </w:rPr>
        <w:t xml:space="preserve"> disparate</w:t>
      </w:r>
      <w:r w:rsidRPr="736139AC" w:rsidR="713D3C64">
        <w:rPr>
          <w:rFonts w:ascii="Century" w:hAnsi="Century"/>
          <w:sz w:val="24"/>
          <w:szCs w:val="24"/>
        </w:rPr>
        <w:t xml:space="preserve">; as though </w:t>
      </w:r>
      <w:r w:rsidRPr="736139AC" w:rsidR="0EBD08F4">
        <w:rPr>
          <w:rFonts w:ascii="Century" w:hAnsi="Century"/>
          <w:sz w:val="24"/>
          <w:szCs w:val="24"/>
        </w:rPr>
        <w:t>if became</w:t>
      </w:r>
      <w:r w:rsidRPr="736139AC" w:rsidR="560D704F">
        <w:rPr>
          <w:rFonts w:ascii="Century" w:hAnsi="Century"/>
          <w:sz w:val="24"/>
          <w:szCs w:val="24"/>
        </w:rPr>
        <w:t xml:space="preserve"> </w:t>
      </w:r>
      <w:r w:rsidRPr="736139AC" w:rsidR="240FB47B">
        <w:rPr>
          <w:rFonts w:ascii="Century" w:hAnsi="Century"/>
          <w:sz w:val="24"/>
          <w:szCs w:val="24"/>
        </w:rPr>
        <w:t>“</w:t>
      </w:r>
      <w:r w:rsidRPr="736139AC" w:rsidR="5186147D">
        <w:rPr>
          <w:rFonts w:ascii="Century" w:hAnsi="Century"/>
          <w:sz w:val="24"/>
          <w:szCs w:val="24"/>
        </w:rPr>
        <w:t>sociably cooked</w:t>
      </w:r>
      <w:r w:rsidRPr="736139AC" w:rsidR="1D0D291D">
        <w:rPr>
          <w:rFonts w:ascii="Century" w:hAnsi="Century"/>
          <w:sz w:val="24"/>
          <w:szCs w:val="24"/>
        </w:rPr>
        <w:t xml:space="preserve"> legislation</w:t>
      </w:r>
      <w:r w:rsidRPr="736139AC" w:rsidR="713D3C64">
        <w:rPr>
          <w:rFonts w:ascii="Century" w:hAnsi="Century"/>
          <w:sz w:val="24"/>
          <w:szCs w:val="24"/>
        </w:rPr>
        <w:t>; a</w:t>
      </w:r>
      <w:r w:rsidRPr="736139AC" w:rsidR="5CFD6F86">
        <w:rPr>
          <w:rFonts w:ascii="Century" w:hAnsi="Century"/>
          <w:sz w:val="24"/>
          <w:szCs w:val="24"/>
        </w:rPr>
        <w:t xml:space="preserve"> </w:t>
      </w:r>
      <w:r w:rsidRPr="736139AC" w:rsidR="713D3C64">
        <w:rPr>
          <w:rFonts w:ascii="Century" w:hAnsi="Century"/>
          <w:sz w:val="24"/>
          <w:szCs w:val="24"/>
        </w:rPr>
        <w:t xml:space="preserve">few-aged" </w:t>
      </w:r>
      <w:r w:rsidRPr="736139AC" w:rsidR="15BEAD9E">
        <w:rPr>
          <w:rFonts w:ascii="Century" w:hAnsi="Century"/>
          <w:sz w:val="24"/>
          <w:szCs w:val="24"/>
        </w:rPr>
        <w:t xml:space="preserve">means, </w:t>
      </w:r>
      <w:r w:rsidRPr="736139AC" w:rsidR="771AD1FF">
        <w:rPr>
          <w:rFonts w:ascii="Century" w:hAnsi="Century"/>
          <w:sz w:val="24"/>
          <w:szCs w:val="24"/>
        </w:rPr>
        <w:t>to</w:t>
      </w:r>
      <w:r w:rsidRPr="736139AC" w:rsidR="15BEAD9E">
        <w:rPr>
          <w:rFonts w:ascii="Century" w:hAnsi="Century"/>
          <w:sz w:val="24"/>
          <w:szCs w:val="24"/>
        </w:rPr>
        <w:t xml:space="preserve"> comfort </w:t>
      </w:r>
      <w:r w:rsidRPr="736139AC" w:rsidR="77A39F71">
        <w:rPr>
          <w:rFonts w:ascii="Century" w:hAnsi="Century"/>
          <w:sz w:val="24"/>
          <w:szCs w:val="24"/>
        </w:rPr>
        <w:t>the inep</w:t>
      </w:r>
      <w:r w:rsidRPr="736139AC" w:rsidR="47A80D44">
        <w:rPr>
          <w:rFonts w:ascii="Century" w:hAnsi="Century"/>
          <w:sz w:val="24"/>
          <w:szCs w:val="24"/>
        </w:rPr>
        <w:t>t</w:t>
      </w:r>
      <w:r w:rsidRPr="736139AC" w:rsidR="1A55EFAE">
        <w:rPr>
          <w:rFonts w:ascii="Century" w:hAnsi="Century"/>
          <w:sz w:val="24"/>
          <w:szCs w:val="24"/>
        </w:rPr>
        <w:t xml:space="preserve">? </w:t>
      </w:r>
      <w:r w:rsidRPr="736139AC" w:rsidR="30431163">
        <w:rPr>
          <w:rFonts w:ascii="Century" w:hAnsi="Century"/>
          <w:sz w:val="24"/>
          <w:szCs w:val="24"/>
        </w:rPr>
        <w:t>A-</w:t>
      </w:r>
      <w:r w:rsidRPr="736139AC" w:rsidR="0D03DC09">
        <w:rPr>
          <w:rFonts w:ascii="Century" w:hAnsi="Century"/>
          <w:sz w:val="24"/>
          <w:szCs w:val="24"/>
        </w:rPr>
        <w:t>Dual</w:t>
      </w:r>
      <w:r w:rsidRPr="736139AC" w:rsidR="1F003941">
        <w:rPr>
          <w:rFonts w:ascii="Century" w:hAnsi="Century"/>
          <w:sz w:val="24"/>
          <w:szCs w:val="24"/>
        </w:rPr>
        <w:t>ity</w:t>
      </w:r>
      <w:r w:rsidRPr="736139AC" w:rsidR="0D03DC09">
        <w:rPr>
          <w:rFonts w:ascii="Century" w:hAnsi="Century"/>
          <w:sz w:val="24"/>
          <w:szCs w:val="24"/>
        </w:rPr>
        <w:t xml:space="preserve"> depicted </w:t>
      </w:r>
      <w:r w:rsidRPr="736139AC" w:rsidR="5EAFE348">
        <w:rPr>
          <w:rFonts w:ascii="Century" w:hAnsi="Century"/>
          <w:sz w:val="24"/>
          <w:szCs w:val="24"/>
        </w:rPr>
        <w:t xml:space="preserve">by </w:t>
      </w:r>
      <w:r w:rsidRPr="736139AC" w:rsidR="08F1BD1F">
        <w:rPr>
          <w:rFonts w:ascii="Century" w:hAnsi="Century"/>
          <w:sz w:val="24"/>
          <w:szCs w:val="24"/>
        </w:rPr>
        <w:t>disparaging nuanced</w:t>
      </w:r>
      <w:r w:rsidRPr="736139AC" w:rsidR="2E37D5F0">
        <w:rPr>
          <w:rFonts w:ascii="Century" w:hAnsi="Century"/>
          <w:sz w:val="24"/>
          <w:szCs w:val="24"/>
        </w:rPr>
        <w:t xml:space="preserve"> replicati</w:t>
      </w:r>
      <w:r w:rsidRPr="736139AC" w:rsidR="243BB8EE">
        <w:rPr>
          <w:rFonts w:ascii="Century" w:hAnsi="Century"/>
          <w:sz w:val="24"/>
          <w:szCs w:val="24"/>
        </w:rPr>
        <w:t>on</w:t>
      </w:r>
      <w:r w:rsidRPr="736139AC" w:rsidR="56C553B0">
        <w:rPr>
          <w:rFonts w:ascii="Century" w:hAnsi="Century"/>
          <w:sz w:val="24"/>
          <w:szCs w:val="24"/>
        </w:rPr>
        <w:t>s</w:t>
      </w:r>
      <w:r w:rsidRPr="736139AC" w:rsidR="2E37D5F0">
        <w:rPr>
          <w:rFonts w:ascii="Century" w:hAnsi="Century"/>
          <w:sz w:val="24"/>
          <w:szCs w:val="24"/>
        </w:rPr>
        <w:t xml:space="preserve"> </w:t>
      </w:r>
      <w:r w:rsidRPr="736139AC" w:rsidR="5AE6FE24">
        <w:rPr>
          <w:rFonts w:ascii="Century" w:hAnsi="Century"/>
          <w:sz w:val="24"/>
          <w:szCs w:val="24"/>
        </w:rPr>
        <w:t xml:space="preserve">confirmed via a </w:t>
      </w:r>
      <w:r w:rsidRPr="736139AC" w:rsidR="2E37D5F0">
        <w:rPr>
          <w:rFonts w:ascii="Century" w:hAnsi="Century"/>
          <w:sz w:val="24"/>
          <w:szCs w:val="24"/>
        </w:rPr>
        <w:t>“vernacular-paged</w:t>
      </w:r>
      <w:r w:rsidRPr="736139AC" w:rsidR="483F068A">
        <w:rPr>
          <w:rFonts w:ascii="Century" w:hAnsi="Century"/>
          <w:sz w:val="24"/>
          <w:szCs w:val="24"/>
        </w:rPr>
        <w:t xml:space="preserve"> proxy</w:t>
      </w:r>
      <w:r w:rsidRPr="736139AC" w:rsidR="4CB5E620">
        <w:rPr>
          <w:rFonts w:ascii="Century" w:hAnsi="Century"/>
          <w:sz w:val="24"/>
          <w:szCs w:val="24"/>
        </w:rPr>
        <w:t>”</w:t>
      </w:r>
      <w:r w:rsidRPr="736139AC" w:rsidR="296E0229">
        <w:rPr>
          <w:rFonts w:ascii="Century" w:hAnsi="Century"/>
          <w:sz w:val="24"/>
          <w:szCs w:val="24"/>
        </w:rPr>
        <w:t>.</w:t>
      </w:r>
      <w:r w:rsidRPr="736139AC" w:rsidR="15BEAD9E">
        <w:rPr>
          <w:rFonts w:ascii="Century" w:hAnsi="Century"/>
          <w:sz w:val="24"/>
          <w:szCs w:val="24"/>
        </w:rPr>
        <w:t xml:space="preserve"> sta</w:t>
      </w:r>
      <w:r w:rsidRPr="736139AC" w:rsidR="032955C2">
        <w:rPr>
          <w:rFonts w:ascii="Century" w:hAnsi="Century"/>
          <w:sz w:val="24"/>
          <w:szCs w:val="24"/>
        </w:rPr>
        <w:t>ting</w:t>
      </w:r>
      <w:r w:rsidRPr="736139AC" w:rsidR="542A9696">
        <w:rPr>
          <w:rFonts w:ascii="Century" w:hAnsi="Century"/>
          <w:sz w:val="24"/>
          <w:szCs w:val="24"/>
        </w:rPr>
        <w:t xml:space="preserve">: </w:t>
      </w:r>
      <w:r w:rsidRPr="736139AC" w:rsidR="782820E0">
        <w:rPr>
          <w:rFonts w:ascii="Century" w:hAnsi="Century"/>
          <w:sz w:val="24"/>
          <w:szCs w:val="24"/>
        </w:rPr>
        <w:t>“</w:t>
      </w:r>
      <w:r w:rsidRPr="736139AC" w:rsidR="62FB1437">
        <w:rPr>
          <w:rFonts w:ascii="Century" w:hAnsi="Century"/>
          <w:sz w:val="24"/>
          <w:szCs w:val="24"/>
        </w:rPr>
        <w:t>Point</w:t>
      </w:r>
      <w:r w:rsidRPr="736139AC" w:rsidR="7E00CB8D">
        <w:rPr>
          <w:rFonts w:ascii="Century" w:hAnsi="Century"/>
          <w:sz w:val="24"/>
          <w:szCs w:val="24"/>
        </w:rPr>
        <w:t xml:space="preserve">, </w:t>
      </w:r>
      <w:r w:rsidRPr="736139AC" w:rsidR="0DD49696">
        <w:rPr>
          <w:rFonts w:ascii="Century" w:hAnsi="Century"/>
          <w:sz w:val="24"/>
          <w:szCs w:val="24"/>
        </w:rPr>
        <w:t xml:space="preserve">look as we all bare a </w:t>
      </w:r>
      <w:r w:rsidRPr="736139AC" w:rsidR="7E00CB8D">
        <w:rPr>
          <w:rFonts w:ascii="Century" w:hAnsi="Century"/>
          <w:sz w:val="24"/>
          <w:szCs w:val="24"/>
        </w:rPr>
        <w:t xml:space="preserve">kindred </w:t>
      </w:r>
      <w:r w:rsidRPr="736139AC" w:rsidR="782820E0">
        <w:rPr>
          <w:rFonts w:ascii="Century" w:hAnsi="Century"/>
          <w:sz w:val="24"/>
          <w:szCs w:val="24"/>
        </w:rPr>
        <w:t>l</w:t>
      </w:r>
      <w:r w:rsidRPr="736139AC" w:rsidR="00BD4E97">
        <w:rPr>
          <w:rFonts w:ascii="Century" w:hAnsi="Century"/>
          <w:sz w:val="24"/>
          <w:szCs w:val="24"/>
        </w:rPr>
        <w:t>eprosy</w:t>
      </w:r>
      <w:r w:rsidRPr="736139AC" w:rsidR="177F885C">
        <w:rPr>
          <w:rFonts w:ascii="Century" w:hAnsi="Century"/>
          <w:sz w:val="24"/>
          <w:szCs w:val="24"/>
        </w:rPr>
        <w:t>,</w:t>
      </w:r>
      <w:r w:rsidRPr="736139AC" w:rsidR="4F32174A">
        <w:rPr>
          <w:rFonts w:ascii="Century" w:hAnsi="Century"/>
          <w:sz w:val="24"/>
          <w:szCs w:val="24"/>
        </w:rPr>
        <w:t xml:space="preserve"> f</w:t>
      </w:r>
      <w:r w:rsidRPr="736139AC" w:rsidR="1F1657E2">
        <w:rPr>
          <w:rFonts w:ascii="Century" w:hAnsi="Century"/>
          <w:sz w:val="24"/>
          <w:szCs w:val="24"/>
        </w:rPr>
        <w:t>ar</w:t>
      </w:r>
      <w:r w:rsidRPr="736139AC" w:rsidR="4F32174A">
        <w:rPr>
          <w:rFonts w:ascii="Century" w:hAnsi="Century"/>
          <w:sz w:val="24"/>
          <w:szCs w:val="24"/>
        </w:rPr>
        <w:t xml:space="preserve"> towards </w:t>
      </w:r>
      <w:r w:rsidRPr="736139AC" w:rsidR="0B3CB4E1">
        <w:rPr>
          <w:rFonts w:ascii="Century" w:hAnsi="Century"/>
          <w:sz w:val="24"/>
          <w:szCs w:val="24"/>
        </w:rPr>
        <w:t xml:space="preserve">a </w:t>
      </w:r>
      <w:r w:rsidRPr="736139AC" w:rsidR="04B728A5">
        <w:rPr>
          <w:rFonts w:ascii="Century" w:hAnsi="Century"/>
          <w:sz w:val="24"/>
          <w:szCs w:val="24"/>
        </w:rPr>
        <w:t>r</w:t>
      </w:r>
      <w:r w:rsidRPr="736139AC" w:rsidR="4F32174A">
        <w:rPr>
          <w:rFonts w:ascii="Century" w:hAnsi="Century"/>
          <w:sz w:val="24"/>
          <w:szCs w:val="24"/>
        </w:rPr>
        <w:t>a</w:t>
      </w:r>
      <w:r w:rsidRPr="736139AC" w:rsidR="0E414C84">
        <w:rPr>
          <w:rFonts w:ascii="Century" w:hAnsi="Century"/>
          <w:sz w:val="24"/>
          <w:szCs w:val="24"/>
        </w:rPr>
        <w:t>w</w:t>
      </w:r>
      <w:r w:rsidRPr="736139AC" w:rsidR="4F32174A">
        <w:rPr>
          <w:rFonts w:ascii="Century" w:hAnsi="Century"/>
          <w:sz w:val="24"/>
          <w:szCs w:val="24"/>
        </w:rPr>
        <w:t xml:space="preserve"> </w:t>
      </w:r>
      <w:r w:rsidRPr="736139AC" w:rsidR="22674414">
        <w:rPr>
          <w:rFonts w:ascii="Century" w:hAnsi="Century"/>
          <w:sz w:val="24"/>
          <w:szCs w:val="24"/>
        </w:rPr>
        <w:t xml:space="preserve">v. </w:t>
      </w:r>
      <w:r w:rsidRPr="736139AC" w:rsidR="4A76C163">
        <w:rPr>
          <w:rFonts w:ascii="Century" w:hAnsi="Century"/>
          <w:sz w:val="24"/>
          <w:szCs w:val="24"/>
        </w:rPr>
        <w:t xml:space="preserve">law, </w:t>
      </w:r>
      <w:r w:rsidRPr="736139AC" w:rsidR="4F32174A">
        <w:rPr>
          <w:rFonts w:ascii="Century" w:hAnsi="Century"/>
          <w:sz w:val="24"/>
          <w:szCs w:val="24"/>
        </w:rPr>
        <w:t>match</w:t>
      </w:r>
      <w:r w:rsidRPr="736139AC" w:rsidR="008BD962">
        <w:rPr>
          <w:rFonts w:ascii="Century" w:hAnsi="Century"/>
          <w:sz w:val="24"/>
          <w:szCs w:val="24"/>
        </w:rPr>
        <w:t>;</w:t>
      </w:r>
      <w:r w:rsidRPr="736139AC" w:rsidR="4F32174A">
        <w:rPr>
          <w:rFonts w:ascii="Century" w:hAnsi="Century"/>
          <w:sz w:val="24"/>
          <w:szCs w:val="24"/>
        </w:rPr>
        <w:t xml:space="preserve"> of</w:t>
      </w:r>
      <w:r w:rsidRPr="736139AC" w:rsidR="177F885C">
        <w:rPr>
          <w:rFonts w:ascii="Century" w:hAnsi="Century"/>
          <w:sz w:val="24"/>
          <w:szCs w:val="24"/>
        </w:rPr>
        <w:t xml:space="preserve"> </w:t>
      </w:r>
      <w:r w:rsidRPr="736139AC" w:rsidR="600FE9E5">
        <w:rPr>
          <w:rFonts w:ascii="Century" w:hAnsi="Century"/>
          <w:sz w:val="24"/>
          <w:szCs w:val="24"/>
        </w:rPr>
        <w:t xml:space="preserve">a </w:t>
      </w:r>
      <w:r w:rsidRPr="736139AC" w:rsidR="177F885C">
        <w:rPr>
          <w:rFonts w:ascii="Century" w:hAnsi="Century"/>
          <w:sz w:val="24"/>
          <w:szCs w:val="24"/>
        </w:rPr>
        <w:t xml:space="preserve">much </w:t>
      </w:r>
      <w:r w:rsidRPr="736139AC" w:rsidR="145CB371">
        <w:rPr>
          <w:rFonts w:ascii="Century" w:hAnsi="Century"/>
          <w:sz w:val="24"/>
          <w:szCs w:val="24"/>
        </w:rPr>
        <w:t>less</w:t>
      </w:r>
      <w:r w:rsidRPr="736139AC" w:rsidR="553CA3B1">
        <w:rPr>
          <w:rFonts w:ascii="Century" w:hAnsi="Century"/>
          <w:sz w:val="24"/>
          <w:szCs w:val="24"/>
        </w:rPr>
        <w:t>,</w:t>
      </w:r>
      <w:r w:rsidRPr="736139AC" w:rsidR="145CB371">
        <w:rPr>
          <w:rFonts w:ascii="Century" w:hAnsi="Century"/>
          <w:sz w:val="24"/>
          <w:szCs w:val="24"/>
        </w:rPr>
        <w:t xml:space="preserve"> th</w:t>
      </w:r>
      <w:r w:rsidRPr="736139AC" w:rsidR="4A21DD66">
        <w:rPr>
          <w:rFonts w:ascii="Century" w:hAnsi="Century"/>
          <w:sz w:val="24"/>
          <w:szCs w:val="24"/>
        </w:rPr>
        <w:t>a</w:t>
      </w:r>
      <w:r w:rsidRPr="736139AC" w:rsidR="145CB371">
        <w:rPr>
          <w:rFonts w:ascii="Century" w:hAnsi="Century"/>
          <w:sz w:val="24"/>
          <w:szCs w:val="24"/>
        </w:rPr>
        <w:t>n</w:t>
      </w:r>
      <w:r w:rsidRPr="736139AC" w:rsidR="446693C2">
        <w:rPr>
          <w:rFonts w:ascii="Century" w:hAnsi="Century"/>
          <w:sz w:val="24"/>
          <w:szCs w:val="24"/>
        </w:rPr>
        <w:t xml:space="preserve"> subtly discreet real-mature.</w:t>
      </w:r>
      <w:r w:rsidRPr="736139AC" w:rsidR="145CB371">
        <w:rPr>
          <w:rFonts w:ascii="Century" w:hAnsi="Century"/>
          <w:sz w:val="24"/>
          <w:szCs w:val="24"/>
        </w:rPr>
        <w:t xml:space="preserve"> </w:t>
      </w:r>
      <w:r w:rsidRPr="736139AC" w:rsidR="0251E7CE">
        <w:rPr>
          <w:rFonts w:ascii="Century" w:hAnsi="Century"/>
          <w:sz w:val="24"/>
          <w:szCs w:val="24"/>
        </w:rPr>
        <w:t>Convert</w:t>
      </w:r>
      <w:r w:rsidRPr="736139AC" w:rsidR="145CB371">
        <w:rPr>
          <w:rFonts w:ascii="Century" w:hAnsi="Century"/>
          <w:sz w:val="24"/>
          <w:szCs w:val="24"/>
        </w:rPr>
        <w:t xml:space="preserve"> </w:t>
      </w:r>
      <w:r w:rsidRPr="736139AC" w:rsidR="177F885C">
        <w:rPr>
          <w:rFonts w:ascii="Century" w:hAnsi="Century"/>
          <w:sz w:val="24"/>
          <w:szCs w:val="24"/>
        </w:rPr>
        <w:t xml:space="preserve">more </w:t>
      </w:r>
      <w:r w:rsidRPr="736139AC" w:rsidR="28E05B17">
        <w:rPr>
          <w:rFonts w:ascii="Century" w:hAnsi="Century"/>
          <w:sz w:val="24"/>
          <w:szCs w:val="24"/>
        </w:rPr>
        <w:t>than</w:t>
      </w:r>
      <w:r w:rsidRPr="736139AC" w:rsidR="193D8301">
        <w:rPr>
          <w:rFonts w:ascii="Century" w:hAnsi="Century"/>
          <w:sz w:val="24"/>
          <w:szCs w:val="24"/>
        </w:rPr>
        <w:t>,</w:t>
      </w:r>
      <w:r w:rsidRPr="736139AC" w:rsidR="28E05B17">
        <w:rPr>
          <w:rFonts w:ascii="Century" w:hAnsi="Century"/>
          <w:sz w:val="24"/>
          <w:szCs w:val="24"/>
        </w:rPr>
        <w:t xml:space="preserve"> </w:t>
      </w:r>
      <w:r w:rsidRPr="736139AC" w:rsidR="65D54B75">
        <w:rPr>
          <w:rFonts w:ascii="Century" w:hAnsi="Century"/>
          <w:sz w:val="24"/>
          <w:szCs w:val="24"/>
        </w:rPr>
        <w:t xml:space="preserve">a few </w:t>
      </w:r>
      <w:r w:rsidRPr="736139AC" w:rsidR="5280B230">
        <w:rPr>
          <w:rFonts w:ascii="Century" w:hAnsi="Century"/>
          <w:sz w:val="24"/>
          <w:szCs w:val="24"/>
        </w:rPr>
        <w:t>men</w:t>
      </w:r>
      <w:r w:rsidRPr="736139AC" w:rsidR="2EDA42B7">
        <w:rPr>
          <w:rFonts w:ascii="Century" w:hAnsi="Century"/>
          <w:sz w:val="24"/>
          <w:szCs w:val="24"/>
        </w:rPr>
        <w:t>; that of which</w:t>
      </w:r>
      <w:r w:rsidRPr="736139AC" w:rsidR="5280B230">
        <w:rPr>
          <w:rFonts w:ascii="Century" w:hAnsi="Century"/>
          <w:sz w:val="24"/>
          <w:szCs w:val="24"/>
        </w:rPr>
        <w:t xml:space="preserve"> may </w:t>
      </w:r>
      <w:r w:rsidRPr="736139AC" w:rsidR="55EB0FE8">
        <w:rPr>
          <w:rFonts w:ascii="Century" w:hAnsi="Century"/>
          <w:sz w:val="24"/>
          <w:szCs w:val="24"/>
        </w:rPr>
        <w:t>carry-on</w:t>
      </w:r>
      <w:r w:rsidRPr="736139AC" w:rsidR="7023D403">
        <w:rPr>
          <w:rFonts w:ascii="Century" w:hAnsi="Century"/>
          <w:sz w:val="24"/>
          <w:szCs w:val="24"/>
        </w:rPr>
        <w:t xml:space="preserve"> </w:t>
      </w:r>
      <w:r w:rsidRPr="736139AC" w:rsidR="173C2C04">
        <w:rPr>
          <w:rFonts w:ascii="Century" w:hAnsi="Century"/>
          <w:sz w:val="24"/>
          <w:szCs w:val="24"/>
        </w:rPr>
        <w:t>requisite</w:t>
      </w:r>
      <w:r w:rsidRPr="736139AC" w:rsidR="7023D403">
        <w:rPr>
          <w:rFonts w:ascii="Century" w:hAnsi="Century"/>
          <w:sz w:val="24"/>
          <w:szCs w:val="24"/>
        </w:rPr>
        <w:t>-</w:t>
      </w:r>
      <w:r w:rsidRPr="736139AC" w:rsidR="01C6787F">
        <w:rPr>
          <w:rFonts w:ascii="Century" w:hAnsi="Century"/>
          <w:sz w:val="24"/>
          <w:szCs w:val="24"/>
        </w:rPr>
        <w:t>exist</w:t>
      </w:r>
      <w:r w:rsidRPr="736139AC" w:rsidR="7023D403">
        <w:rPr>
          <w:rFonts w:ascii="Century" w:hAnsi="Century"/>
          <w:sz w:val="24"/>
          <w:szCs w:val="24"/>
        </w:rPr>
        <w:t>ence</w:t>
      </w:r>
      <w:r w:rsidRPr="736139AC" w:rsidR="6780AC82">
        <w:rPr>
          <w:rFonts w:ascii="Century" w:hAnsi="Century"/>
          <w:sz w:val="24"/>
          <w:szCs w:val="24"/>
        </w:rPr>
        <w:t>.</w:t>
      </w:r>
      <w:r w:rsidRPr="736139AC" w:rsidR="33B6DE27">
        <w:rPr>
          <w:rFonts w:ascii="Century" w:hAnsi="Century"/>
          <w:sz w:val="24"/>
          <w:szCs w:val="24"/>
        </w:rPr>
        <w:t xml:space="preserve"> </w:t>
      </w:r>
      <w:r w:rsidRPr="736139AC" w:rsidR="4FDB9048">
        <w:rPr>
          <w:rFonts w:ascii="Century" w:hAnsi="Century"/>
          <w:sz w:val="24"/>
          <w:szCs w:val="24"/>
        </w:rPr>
        <w:t>Whether</w:t>
      </w:r>
      <w:r w:rsidRPr="736139AC" w:rsidR="73215CC3">
        <w:rPr>
          <w:rFonts w:ascii="Century" w:hAnsi="Century"/>
          <w:sz w:val="24"/>
          <w:szCs w:val="24"/>
        </w:rPr>
        <w:t xml:space="preserve"> esoteric</w:t>
      </w:r>
      <w:r w:rsidRPr="736139AC" w:rsidR="74B34D59">
        <w:rPr>
          <w:rFonts w:ascii="Century" w:hAnsi="Century"/>
          <w:sz w:val="24"/>
          <w:szCs w:val="24"/>
        </w:rPr>
        <w:t xml:space="preserve"> </w:t>
      </w:r>
      <w:r w:rsidRPr="736139AC" w:rsidR="64590CBA">
        <w:rPr>
          <w:rFonts w:ascii="Century" w:hAnsi="Century"/>
          <w:sz w:val="24"/>
          <w:szCs w:val="24"/>
        </w:rPr>
        <w:t xml:space="preserve">triumphant ever </w:t>
      </w:r>
      <w:r w:rsidRPr="736139AC" w:rsidR="74B34D59">
        <w:rPr>
          <w:rFonts w:ascii="Century" w:hAnsi="Century"/>
          <w:sz w:val="24"/>
          <w:szCs w:val="24"/>
        </w:rPr>
        <w:t>a</w:t>
      </w:r>
      <w:r w:rsidRPr="736139AC" w:rsidR="4E085701">
        <w:rPr>
          <w:rFonts w:ascii="Century" w:hAnsi="Century"/>
          <w:sz w:val="24"/>
          <w:szCs w:val="24"/>
        </w:rPr>
        <w:t>llu</w:t>
      </w:r>
      <w:r w:rsidRPr="736139AC" w:rsidR="6CBA36AC">
        <w:rPr>
          <w:rFonts w:ascii="Century" w:hAnsi="Century"/>
          <w:sz w:val="24"/>
          <w:szCs w:val="24"/>
        </w:rPr>
        <w:t>sive</w:t>
      </w:r>
      <w:r w:rsidRPr="736139AC" w:rsidR="47083FCF">
        <w:rPr>
          <w:rFonts w:ascii="Century" w:hAnsi="Century"/>
          <w:sz w:val="24"/>
          <w:szCs w:val="24"/>
        </w:rPr>
        <w:t xml:space="preserve"> magistrates</w:t>
      </w:r>
      <w:r w:rsidRPr="736139AC" w:rsidR="2AF473D7">
        <w:rPr>
          <w:rFonts w:ascii="Century" w:hAnsi="Century"/>
          <w:sz w:val="24"/>
          <w:szCs w:val="24"/>
        </w:rPr>
        <w:t>;</w:t>
      </w:r>
      <w:r w:rsidRPr="736139AC" w:rsidR="003D3EB7">
        <w:rPr>
          <w:rFonts w:ascii="Century" w:hAnsi="Century"/>
          <w:sz w:val="24"/>
          <w:szCs w:val="24"/>
        </w:rPr>
        <w:t xml:space="preserve"> although, the notion be that of </w:t>
      </w:r>
      <w:r w:rsidRPr="736139AC" w:rsidR="7C776350">
        <w:rPr>
          <w:rFonts w:ascii="Century" w:hAnsi="Century"/>
          <w:sz w:val="24"/>
          <w:szCs w:val="24"/>
        </w:rPr>
        <w:t xml:space="preserve">a </w:t>
      </w:r>
      <w:proofErr w:type="spellStart"/>
      <w:r w:rsidRPr="736139AC" w:rsidR="7C776350">
        <w:rPr>
          <w:rFonts w:ascii="Century" w:hAnsi="Century"/>
          <w:sz w:val="24"/>
          <w:szCs w:val="24"/>
        </w:rPr>
        <w:t>perjurious</w:t>
      </w:r>
      <w:proofErr w:type="spellEnd"/>
      <w:r w:rsidRPr="736139AC" w:rsidR="517AA0E3">
        <w:rPr>
          <w:rFonts w:ascii="Century" w:hAnsi="Century"/>
          <w:sz w:val="24"/>
          <w:szCs w:val="24"/>
        </w:rPr>
        <w:t xml:space="preserve">, </w:t>
      </w:r>
      <w:r w:rsidRPr="736139AC" w:rsidR="003D3EB7">
        <w:rPr>
          <w:rFonts w:ascii="Century" w:hAnsi="Century"/>
          <w:sz w:val="24"/>
          <w:szCs w:val="24"/>
        </w:rPr>
        <w:t xml:space="preserve">notion </w:t>
      </w:r>
      <w:r w:rsidRPr="736139AC" w:rsidR="5547782D">
        <w:rPr>
          <w:rFonts w:ascii="Century" w:hAnsi="Century"/>
          <w:sz w:val="24"/>
          <w:szCs w:val="24"/>
        </w:rPr>
        <w:t>tried and</w:t>
      </w:r>
      <w:r w:rsidRPr="736139AC" w:rsidR="003D3EB7">
        <w:rPr>
          <w:rFonts w:ascii="Century" w:hAnsi="Century"/>
          <w:sz w:val="24"/>
          <w:szCs w:val="24"/>
        </w:rPr>
        <w:t xml:space="preserve"> colored</w:t>
      </w:r>
      <w:r w:rsidRPr="736139AC" w:rsidR="5547782D">
        <w:rPr>
          <w:rFonts w:ascii="Century" w:hAnsi="Century"/>
          <w:sz w:val="24"/>
          <w:szCs w:val="24"/>
        </w:rPr>
        <w:t xml:space="preserve"> blue</w:t>
      </w:r>
      <w:r w:rsidRPr="736139AC" w:rsidR="003D3EB7">
        <w:rPr>
          <w:rFonts w:ascii="Century" w:hAnsi="Century"/>
          <w:sz w:val="24"/>
          <w:szCs w:val="24"/>
        </w:rPr>
        <w:t>, much like some other</w:t>
      </w:r>
      <w:r w:rsidRPr="736139AC" w:rsidR="5547782D">
        <w:rPr>
          <w:rFonts w:ascii="Century" w:hAnsi="Century"/>
          <w:sz w:val="24"/>
          <w:szCs w:val="24"/>
        </w:rPr>
        <w:t xml:space="preserve"> </w:t>
      </w:r>
      <w:r w:rsidRPr="736139AC" w:rsidR="45F3FC72">
        <w:rPr>
          <w:rFonts w:ascii="Century" w:hAnsi="Century"/>
          <w:sz w:val="24"/>
          <w:szCs w:val="24"/>
        </w:rPr>
        <w:t>neg</w:t>
      </w:r>
      <w:r w:rsidRPr="736139AC" w:rsidR="29341E58">
        <w:rPr>
          <w:rFonts w:ascii="Century" w:hAnsi="Century"/>
          <w:sz w:val="24"/>
          <w:szCs w:val="24"/>
        </w:rPr>
        <w:t>otiation</w:t>
      </w:r>
      <w:r w:rsidRPr="736139AC" w:rsidR="003D3EB7">
        <w:rPr>
          <w:rFonts w:ascii="Century" w:hAnsi="Century"/>
          <w:sz w:val="24"/>
          <w:szCs w:val="24"/>
        </w:rPr>
        <w:t xml:space="preserve"> I could reference</w:t>
      </w:r>
      <w:r w:rsidRPr="736139AC" w:rsidR="002C4158">
        <w:rPr>
          <w:rFonts w:ascii="Century" w:hAnsi="Century"/>
          <w:sz w:val="24"/>
          <w:szCs w:val="24"/>
        </w:rPr>
        <w:t>. I</w:t>
      </w:r>
      <w:r w:rsidRPr="736139AC" w:rsidR="003D3EB7">
        <w:rPr>
          <w:rFonts w:ascii="Century" w:hAnsi="Century"/>
          <w:sz w:val="24"/>
          <w:szCs w:val="24"/>
        </w:rPr>
        <w:t xml:space="preserve"> had the time</w:t>
      </w:r>
      <w:r w:rsidRPr="736139AC" w:rsidR="002C4158">
        <w:rPr>
          <w:rFonts w:ascii="Century" w:hAnsi="Century"/>
          <w:sz w:val="24"/>
          <w:szCs w:val="24"/>
        </w:rPr>
        <w:t xml:space="preserve">; </w:t>
      </w:r>
      <w:r w:rsidRPr="736139AC" w:rsidR="19499736">
        <w:rPr>
          <w:rFonts w:ascii="Century" w:hAnsi="Century"/>
          <w:sz w:val="24"/>
          <w:szCs w:val="24"/>
        </w:rPr>
        <w:t>However</w:t>
      </w:r>
      <w:r w:rsidRPr="736139AC" w:rsidR="002C4158">
        <w:rPr>
          <w:rFonts w:ascii="Century" w:hAnsi="Century"/>
          <w:sz w:val="24"/>
          <w:szCs w:val="24"/>
        </w:rPr>
        <w:t xml:space="preserve">, </w:t>
      </w:r>
      <w:r w:rsidRPr="736139AC" w:rsidR="2AF473D7">
        <w:rPr>
          <w:rFonts w:ascii="Century" w:hAnsi="Century"/>
          <w:sz w:val="24"/>
          <w:szCs w:val="24"/>
        </w:rPr>
        <w:t xml:space="preserve">a </w:t>
      </w:r>
      <w:r w:rsidRPr="736139AC" w:rsidR="37BCACB8">
        <w:rPr>
          <w:rFonts w:ascii="Century" w:hAnsi="Century"/>
          <w:sz w:val="24"/>
          <w:szCs w:val="24"/>
        </w:rPr>
        <w:t>meager</w:t>
      </w:r>
      <w:r w:rsidRPr="736139AC" w:rsidR="0A3C471B">
        <w:rPr>
          <w:rFonts w:ascii="Century" w:hAnsi="Century"/>
          <w:sz w:val="24"/>
          <w:szCs w:val="24"/>
        </w:rPr>
        <w:t>,</w:t>
      </w:r>
      <w:r w:rsidRPr="736139AC" w:rsidR="37BCACB8">
        <w:rPr>
          <w:rFonts w:ascii="Century" w:hAnsi="Century"/>
          <w:sz w:val="24"/>
          <w:szCs w:val="24"/>
        </w:rPr>
        <w:t xml:space="preserve"> dichotic </w:t>
      </w:r>
      <w:r w:rsidRPr="736139AC" w:rsidR="002C4158">
        <w:rPr>
          <w:rFonts w:ascii="Century" w:hAnsi="Century"/>
          <w:sz w:val="24"/>
          <w:szCs w:val="24"/>
        </w:rPr>
        <w:t>h</w:t>
      </w:r>
      <w:r w:rsidRPr="736139AC" w:rsidR="0D70E0FF">
        <w:rPr>
          <w:rFonts w:ascii="Century" w:hAnsi="Century"/>
          <w:sz w:val="24"/>
          <w:szCs w:val="24"/>
        </w:rPr>
        <w:t xml:space="preserve">unt, </w:t>
      </w:r>
      <w:r w:rsidRPr="736139AC" w:rsidR="00B014B5">
        <w:rPr>
          <w:rFonts w:ascii="Century" w:hAnsi="Century"/>
          <w:sz w:val="24"/>
          <w:szCs w:val="24"/>
        </w:rPr>
        <w:t xml:space="preserve">captures </w:t>
      </w:r>
      <w:r w:rsidRPr="736139AC" w:rsidR="0D70E0FF">
        <w:rPr>
          <w:rFonts w:ascii="Century" w:hAnsi="Century"/>
          <w:sz w:val="24"/>
          <w:szCs w:val="24"/>
        </w:rPr>
        <w:t xml:space="preserve">of all the nomenclature, presiding onset because </w:t>
      </w:r>
      <w:r w:rsidRPr="736139AC" w:rsidR="72E567DD">
        <w:rPr>
          <w:rFonts w:ascii="Century" w:hAnsi="Century"/>
          <w:sz w:val="24"/>
          <w:szCs w:val="24"/>
        </w:rPr>
        <w:t>dissonance demand suggestion; at the least</w:t>
      </w:r>
      <w:r w:rsidRPr="736139AC" w:rsidR="72BF46B2">
        <w:rPr>
          <w:rFonts w:ascii="Century" w:hAnsi="Century"/>
          <w:sz w:val="24"/>
          <w:szCs w:val="24"/>
        </w:rPr>
        <w:t>.</w:t>
      </w:r>
      <w:r w:rsidRPr="736139AC" w:rsidR="37BCACB8">
        <w:rPr>
          <w:rFonts w:ascii="Century" w:hAnsi="Century"/>
          <w:sz w:val="24"/>
          <w:szCs w:val="24"/>
        </w:rPr>
        <w:t xml:space="preserve"> </w:t>
      </w:r>
      <w:r w:rsidRPr="736139AC" w:rsidR="1A53BA28">
        <w:rPr>
          <w:rFonts w:ascii="Century" w:hAnsi="Century"/>
          <w:sz w:val="24"/>
          <w:szCs w:val="24"/>
        </w:rPr>
        <w:t>A</w:t>
      </w:r>
      <w:r w:rsidRPr="736139AC" w:rsidR="37BCACB8">
        <w:rPr>
          <w:rFonts w:ascii="Century" w:hAnsi="Century"/>
          <w:sz w:val="24"/>
          <w:szCs w:val="24"/>
        </w:rPr>
        <w:t>ll</w:t>
      </w:r>
      <w:r w:rsidRPr="736139AC" w:rsidR="00B23231">
        <w:rPr>
          <w:rFonts w:ascii="Century" w:hAnsi="Century"/>
          <w:sz w:val="24"/>
          <w:szCs w:val="24"/>
        </w:rPr>
        <w:t>-</w:t>
      </w:r>
      <w:r w:rsidRPr="736139AC" w:rsidR="37BCACB8">
        <w:rPr>
          <w:rFonts w:ascii="Century" w:hAnsi="Century"/>
          <w:sz w:val="24"/>
          <w:szCs w:val="24"/>
        </w:rPr>
        <w:t>the</w:t>
      </w:r>
      <w:r w:rsidRPr="736139AC" w:rsidR="71F84725">
        <w:rPr>
          <w:rFonts w:ascii="Century" w:hAnsi="Century"/>
          <w:sz w:val="24"/>
          <w:szCs w:val="24"/>
        </w:rPr>
        <w:t>-</w:t>
      </w:r>
      <w:r w:rsidRPr="736139AC" w:rsidR="37BCACB8">
        <w:rPr>
          <w:rFonts w:ascii="Century" w:hAnsi="Century"/>
          <w:sz w:val="24"/>
          <w:szCs w:val="24"/>
        </w:rPr>
        <w:t>more</w:t>
      </w:r>
      <w:r w:rsidRPr="736139AC" w:rsidR="577747EE">
        <w:rPr>
          <w:rFonts w:ascii="Century" w:hAnsi="Century"/>
          <w:sz w:val="24"/>
          <w:szCs w:val="24"/>
        </w:rPr>
        <w:t>, for the</w:t>
      </w:r>
      <w:r w:rsidRPr="736139AC" w:rsidR="37BCACB8">
        <w:rPr>
          <w:rFonts w:ascii="Century" w:hAnsi="Century"/>
          <w:sz w:val="24"/>
          <w:szCs w:val="24"/>
        </w:rPr>
        <w:t xml:space="preserve"> opportunistic </w:t>
      </w:r>
      <w:r w:rsidRPr="736139AC" w:rsidR="485AC884">
        <w:rPr>
          <w:rFonts w:ascii="Century" w:hAnsi="Century"/>
          <w:sz w:val="24"/>
          <w:szCs w:val="24"/>
        </w:rPr>
        <w:t xml:space="preserve">mind-set, how else does many draft any old internationally </w:t>
      </w:r>
      <w:r w:rsidRPr="736139AC" w:rsidR="6C77C260">
        <w:rPr>
          <w:rFonts w:ascii="Century" w:hAnsi="Century"/>
          <w:sz w:val="24"/>
          <w:szCs w:val="24"/>
        </w:rPr>
        <w:t>loquacious</w:t>
      </w:r>
      <w:r w:rsidRPr="736139AC" w:rsidR="485AC884">
        <w:rPr>
          <w:rFonts w:ascii="Century" w:hAnsi="Century"/>
          <w:sz w:val="24"/>
          <w:szCs w:val="24"/>
        </w:rPr>
        <w:t xml:space="preserve"> </w:t>
      </w:r>
      <w:r w:rsidRPr="736139AC" w:rsidR="37BCACB8">
        <w:rPr>
          <w:rFonts w:ascii="Century" w:hAnsi="Century"/>
          <w:sz w:val="24"/>
          <w:szCs w:val="24"/>
        </w:rPr>
        <w:t>ledger</w:t>
      </w:r>
      <w:r w:rsidRPr="736139AC" w:rsidR="5C03E307">
        <w:rPr>
          <w:rFonts w:ascii="Century" w:hAnsi="Century"/>
          <w:sz w:val="24"/>
          <w:szCs w:val="24"/>
        </w:rPr>
        <w:t xml:space="preserve">, forever binding our nature within a frame not so sunken, but as to be named </w:t>
      </w:r>
      <w:r w:rsidRPr="736139AC" w:rsidR="1FD97C36">
        <w:rPr>
          <w:rFonts w:ascii="Century" w:hAnsi="Century"/>
          <w:sz w:val="24"/>
          <w:szCs w:val="24"/>
        </w:rPr>
        <w:t xml:space="preserve">constituent. </w:t>
      </w:r>
      <w:r w:rsidRPr="736139AC" w:rsidR="713F4CC5">
        <w:rPr>
          <w:rFonts w:ascii="Century" w:hAnsi="Century"/>
          <w:sz w:val="24"/>
          <w:szCs w:val="24"/>
        </w:rPr>
        <w:t>Footnote</w:t>
      </w:r>
      <w:r w:rsidRPr="736139AC" w:rsidR="1FD97C36">
        <w:rPr>
          <w:rFonts w:ascii="Century" w:hAnsi="Century"/>
          <w:sz w:val="24"/>
          <w:szCs w:val="24"/>
        </w:rPr>
        <w:t xml:space="preserve">, </w:t>
      </w:r>
      <w:r w:rsidRPr="736139AC" w:rsidR="4BF69067">
        <w:rPr>
          <w:rFonts w:ascii="Century" w:hAnsi="Century"/>
          <w:sz w:val="24"/>
          <w:szCs w:val="24"/>
        </w:rPr>
        <w:t xml:space="preserve">exactly that aside from your already </w:t>
      </w:r>
      <w:r w:rsidRPr="736139AC" w:rsidR="1FD97C36">
        <w:rPr>
          <w:rFonts w:ascii="Century" w:hAnsi="Century"/>
          <w:sz w:val="24"/>
          <w:szCs w:val="24"/>
        </w:rPr>
        <w:t xml:space="preserve">readily </w:t>
      </w:r>
      <w:r w:rsidRPr="736139AC" w:rsidR="478C52A2">
        <w:rPr>
          <w:rFonts w:ascii="Century" w:hAnsi="Century"/>
          <w:sz w:val="24"/>
          <w:szCs w:val="24"/>
        </w:rPr>
        <w:t>highligh</w:t>
      </w:r>
      <w:r w:rsidRPr="736139AC" w:rsidR="3504BA18">
        <w:rPr>
          <w:rFonts w:ascii="Century" w:hAnsi="Century"/>
          <w:sz w:val="24"/>
          <w:szCs w:val="24"/>
        </w:rPr>
        <w:t>t</w:t>
      </w:r>
      <w:r w:rsidRPr="736139AC" w:rsidR="3B7736A3">
        <w:rPr>
          <w:rFonts w:ascii="Century" w:hAnsi="Century"/>
          <w:sz w:val="24"/>
          <w:szCs w:val="24"/>
        </w:rPr>
        <w:t>ed</w:t>
      </w:r>
      <w:r w:rsidRPr="736139AC" w:rsidR="14AB21D5">
        <w:rPr>
          <w:rFonts w:ascii="Century" w:hAnsi="Century"/>
          <w:sz w:val="24"/>
          <w:szCs w:val="24"/>
        </w:rPr>
        <w:t>, if at all needed</w:t>
      </w:r>
      <w:r w:rsidRPr="736139AC" w:rsidR="1B027AD8">
        <w:rPr>
          <w:rFonts w:ascii="Century" w:hAnsi="Century"/>
          <w:sz w:val="24"/>
          <w:szCs w:val="24"/>
        </w:rPr>
        <w:t>;</w:t>
      </w:r>
      <w:r w:rsidRPr="736139AC" w:rsidR="14AB21D5">
        <w:rPr>
          <w:rFonts w:ascii="Century" w:hAnsi="Century"/>
          <w:sz w:val="24"/>
          <w:szCs w:val="24"/>
        </w:rPr>
        <w:t xml:space="preserve"> Grasp</w:t>
      </w:r>
      <w:r w:rsidRPr="736139AC" w:rsidR="17D5C3A5">
        <w:rPr>
          <w:rFonts w:ascii="Century" w:hAnsi="Century"/>
          <w:sz w:val="24"/>
          <w:szCs w:val="24"/>
        </w:rPr>
        <w:t>.</w:t>
      </w:r>
      <w:r w:rsidRPr="736139AC" w:rsidR="14AB21D5">
        <w:rPr>
          <w:rFonts w:ascii="Century" w:hAnsi="Century"/>
          <w:sz w:val="24"/>
          <w:szCs w:val="24"/>
        </w:rPr>
        <w:t xml:space="preserve"> </w:t>
      </w:r>
      <w:r w:rsidRPr="736139AC" w:rsidR="496B43D5">
        <w:rPr>
          <w:rFonts w:ascii="Century" w:hAnsi="Century"/>
          <w:sz w:val="24"/>
          <w:szCs w:val="24"/>
        </w:rPr>
        <w:t xml:space="preserve">Retaining a wealth </w:t>
      </w:r>
      <w:r w:rsidRPr="736139AC" w:rsidR="00A34991">
        <w:rPr>
          <w:rFonts w:ascii="Century" w:hAnsi="Century"/>
          <w:sz w:val="24"/>
          <w:szCs w:val="24"/>
        </w:rPr>
        <w:t>or worth in oversight</w:t>
      </w:r>
      <w:r w:rsidRPr="736139AC" w:rsidR="35B2668C">
        <w:rPr>
          <w:rFonts w:ascii="Century" w:hAnsi="Century"/>
          <w:sz w:val="24"/>
          <w:szCs w:val="24"/>
        </w:rPr>
        <w:t xml:space="preserve">. </w:t>
      </w:r>
      <w:r w:rsidRPr="736139AC" w:rsidR="36C72823">
        <w:rPr>
          <w:rFonts w:ascii="Century" w:hAnsi="Century"/>
          <w:sz w:val="24"/>
          <w:szCs w:val="24"/>
        </w:rPr>
        <w:t>Don’t mourn over the</w:t>
      </w:r>
      <w:r w:rsidRPr="736139AC" w:rsidR="5871B861">
        <w:rPr>
          <w:rFonts w:ascii="Century" w:hAnsi="Century"/>
          <w:sz w:val="24"/>
          <w:szCs w:val="24"/>
        </w:rPr>
        <w:t xml:space="preserve"> </w:t>
      </w:r>
      <w:r w:rsidRPr="736139AC" w:rsidR="36C72823">
        <w:rPr>
          <w:rFonts w:ascii="Century" w:hAnsi="Century"/>
          <w:sz w:val="24"/>
          <w:szCs w:val="24"/>
        </w:rPr>
        <w:t>green</w:t>
      </w:r>
      <w:r w:rsidRPr="736139AC" w:rsidR="10105BAC">
        <w:rPr>
          <w:rFonts w:ascii="Century" w:hAnsi="Century"/>
          <w:sz w:val="24"/>
          <w:szCs w:val="24"/>
        </w:rPr>
        <w:t>s</w:t>
      </w:r>
      <w:r w:rsidRPr="736139AC" w:rsidR="62F79309">
        <w:rPr>
          <w:rFonts w:ascii="Century" w:hAnsi="Century"/>
          <w:sz w:val="24"/>
          <w:szCs w:val="24"/>
        </w:rPr>
        <w:t>,</w:t>
      </w:r>
      <w:r w:rsidRPr="736139AC" w:rsidR="36C72823">
        <w:rPr>
          <w:rFonts w:ascii="Century" w:hAnsi="Century"/>
          <w:sz w:val="24"/>
          <w:szCs w:val="24"/>
        </w:rPr>
        <w:t xml:space="preserve"> of which you</w:t>
      </w:r>
      <w:r w:rsidRPr="736139AC" w:rsidR="2D30C839">
        <w:rPr>
          <w:rFonts w:ascii="Century" w:hAnsi="Century"/>
          <w:sz w:val="24"/>
          <w:szCs w:val="24"/>
        </w:rPr>
        <w:t>,</w:t>
      </w:r>
      <w:r w:rsidRPr="736139AC" w:rsidR="36C72823">
        <w:rPr>
          <w:rFonts w:ascii="Century" w:hAnsi="Century"/>
          <w:sz w:val="24"/>
          <w:szCs w:val="24"/>
        </w:rPr>
        <w:t xml:space="preserve"> </w:t>
      </w:r>
      <w:r w:rsidRPr="736139AC" w:rsidR="4D6A9A2E">
        <w:rPr>
          <w:rFonts w:ascii="Century" w:hAnsi="Century"/>
          <w:sz w:val="24"/>
          <w:szCs w:val="24"/>
        </w:rPr>
        <w:t xml:space="preserve">claim that </w:t>
      </w:r>
      <w:r w:rsidRPr="736139AC" w:rsidR="36C72823">
        <w:rPr>
          <w:rFonts w:ascii="Century" w:hAnsi="Century"/>
          <w:sz w:val="24"/>
          <w:szCs w:val="24"/>
        </w:rPr>
        <w:t>due</w:t>
      </w:r>
      <w:r w:rsidRPr="736139AC" w:rsidR="354F08F9">
        <w:rPr>
          <w:rFonts w:ascii="Century" w:hAnsi="Century"/>
          <w:sz w:val="24"/>
          <w:szCs w:val="24"/>
        </w:rPr>
        <w:t xml:space="preserve"> towards; </w:t>
      </w:r>
      <w:r w:rsidRPr="736139AC" w:rsidR="78A0218D">
        <w:rPr>
          <w:rFonts w:ascii="Century" w:hAnsi="Century"/>
          <w:sz w:val="24"/>
          <w:szCs w:val="24"/>
        </w:rPr>
        <w:t xml:space="preserve">untimely, </w:t>
      </w:r>
      <w:r w:rsidRPr="736139AC" w:rsidR="36C72823">
        <w:rPr>
          <w:rFonts w:ascii="Century" w:hAnsi="Century"/>
          <w:sz w:val="24"/>
          <w:szCs w:val="24"/>
        </w:rPr>
        <w:t>comp</w:t>
      </w:r>
      <w:r w:rsidRPr="736139AC" w:rsidR="3FE67FDB">
        <w:rPr>
          <w:rFonts w:ascii="Century" w:hAnsi="Century"/>
          <w:sz w:val="24"/>
          <w:szCs w:val="24"/>
        </w:rPr>
        <w:t>ositions</w:t>
      </w:r>
      <w:r w:rsidRPr="736139AC" w:rsidR="697A3971">
        <w:rPr>
          <w:rFonts w:ascii="Century" w:hAnsi="Century"/>
          <w:sz w:val="24"/>
          <w:szCs w:val="24"/>
        </w:rPr>
        <w:t>.</w:t>
      </w:r>
      <w:r w:rsidRPr="736139AC" w:rsidR="3FE67FDB">
        <w:rPr>
          <w:rFonts w:ascii="Century" w:hAnsi="Century"/>
          <w:sz w:val="24"/>
          <w:szCs w:val="24"/>
        </w:rPr>
        <w:t xml:space="preserve"> </w:t>
      </w:r>
      <w:proofErr w:type="spellStart"/>
      <w:r w:rsidRPr="736139AC" w:rsidR="3D0DCA07">
        <w:rPr>
          <w:rFonts w:ascii="Century" w:hAnsi="Century"/>
          <w:sz w:val="24"/>
          <w:szCs w:val="24"/>
        </w:rPr>
        <w:t>OfCourse</w:t>
      </w:r>
      <w:proofErr w:type="spellEnd"/>
      <w:r w:rsidRPr="736139AC" w:rsidR="16926C47">
        <w:rPr>
          <w:rFonts w:ascii="Century" w:hAnsi="Century"/>
          <w:sz w:val="24"/>
          <w:szCs w:val="24"/>
        </w:rPr>
        <w:t>,</w:t>
      </w:r>
      <w:r w:rsidRPr="736139AC" w:rsidR="3C6BB828">
        <w:rPr>
          <w:rFonts w:ascii="Century" w:hAnsi="Century"/>
          <w:sz w:val="24"/>
          <w:szCs w:val="24"/>
        </w:rPr>
        <w:t xml:space="preserve"> </w:t>
      </w:r>
      <w:r w:rsidRPr="736139AC" w:rsidR="008A1065">
        <w:rPr>
          <w:rFonts w:ascii="Century" w:hAnsi="Century"/>
          <w:sz w:val="24"/>
          <w:szCs w:val="24"/>
        </w:rPr>
        <w:t xml:space="preserve">who else habitually </w:t>
      </w:r>
      <w:r w:rsidRPr="736139AC" w:rsidR="22F7F7B9">
        <w:rPr>
          <w:rFonts w:ascii="Century" w:hAnsi="Century"/>
          <w:sz w:val="24"/>
          <w:szCs w:val="24"/>
        </w:rPr>
        <w:t>emit</w:t>
      </w:r>
      <w:r w:rsidRPr="736139AC" w:rsidR="008A1065">
        <w:rPr>
          <w:rFonts w:ascii="Century" w:hAnsi="Century"/>
          <w:sz w:val="24"/>
          <w:szCs w:val="24"/>
        </w:rPr>
        <w:t xml:space="preserve"> such an </w:t>
      </w:r>
      <w:r w:rsidRPr="736139AC" w:rsidR="4021DAF1">
        <w:rPr>
          <w:rFonts w:ascii="Century" w:hAnsi="Century"/>
          <w:sz w:val="24"/>
          <w:szCs w:val="24"/>
        </w:rPr>
        <w:t>emerald pine l</w:t>
      </w:r>
      <w:r w:rsidRPr="736139AC" w:rsidR="0BA6A2D2">
        <w:rPr>
          <w:rFonts w:ascii="Century" w:hAnsi="Century"/>
          <w:sz w:val="24"/>
          <w:szCs w:val="24"/>
        </w:rPr>
        <w:t xml:space="preserve">ike blade </w:t>
      </w:r>
      <w:r w:rsidRPr="736139AC" w:rsidR="496B43D5">
        <w:rPr>
          <w:rFonts w:ascii="Century" w:hAnsi="Century"/>
          <w:sz w:val="24"/>
          <w:szCs w:val="24"/>
        </w:rPr>
        <w:t>a</w:t>
      </w:r>
      <w:r w:rsidRPr="736139AC" w:rsidR="171F1D77">
        <w:rPr>
          <w:rFonts w:ascii="Century" w:hAnsi="Century"/>
          <w:sz w:val="24"/>
          <w:szCs w:val="24"/>
        </w:rPr>
        <w:t>fte</w:t>
      </w:r>
      <w:r w:rsidRPr="736139AC" w:rsidR="21F83A28">
        <w:rPr>
          <w:rFonts w:ascii="Century" w:hAnsi="Century"/>
          <w:sz w:val="24"/>
          <w:szCs w:val="24"/>
        </w:rPr>
        <w:t>rward</w:t>
      </w:r>
      <w:r w:rsidRPr="736139AC" w:rsidR="5E54FCB9">
        <w:rPr>
          <w:rFonts w:ascii="Century" w:hAnsi="Century"/>
          <w:sz w:val="24"/>
          <w:szCs w:val="24"/>
        </w:rPr>
        <w:t xml:space="preserve">, </w:t>
      </w:r>
      <w:r w:rsidRPr="736139AC" w:rsidR="22BDBF78">
        <w:rPr>
          <w:rFonts w:ascii="Century" w:hAnsi="Century"/>
          <w:sz w:val="24"/>
          <w:szCs w:val="24"/>
        </w:rPr>
        <w:t>capitulatory</w:t>
      </w:r>
      <w:r w:rsidRPr="736139AC" w:rsidR="5DF5D8C6">
        <w:rPr>
          <w:rFonts w:ascii="Century" w:hAnsi="Century"/>
          <w:sz w:val="24"/>
          <w:szCs w:val="24"/>
        </w:rPr>
        <w:t xml:space="preserve"> </w:t>
      </w:r>
      <w:r w:rsidRPr="736139AC" w:rsidR="2886FBAD">
        <w:rPr>
          <w:rFonts w:ascii="Century" w:hAnsi="Century"/>
          <w:sz w:val="24"/>
          <w:szCs w:val="24"/>
        </w:rPr>
        <w:t>humanly contrived</w:t>
      </w:r>
      <w:r w:rsidRPr="736139AC" w:rsidR="496B43D5">
        <w:rPr>
          <w:rFonts w:ascii="Century" w:hAnsi="Century"/>
          <w:sz w:val="24"/>
          <w:szCs w:val="24"/>
        </w:rPr>
        <w:t xml:space="preserve"> </w:t>
      </w:r>
      <w:r w:rsidRPr="736139AC" w:rsidR="14AB21D5">
        <w:rPr>
          <w:rFonts w:ascii="Century" w:hAnsi="Century"/>
          <w:sz w:val="24"/>
          <w:szCs w:val="24"/>
        </w:rPr>
        <w:t>continuities’; although, daft</w:t>
      </w:r>
      <w:r w:rsidRPr="736139AC" w:rsidR="6B5D759C">
        <w:rPr>
          <w:rFonts w:ascii="Century" w:hAnsi="Century"/>
          <w:sz w:val="24"/>
          <w:szCs w:val="24"/>
        </w:rPr>
        <w:t xml:space="preserve"> beyond some ancient</w:t>
      </w:r>
      <w:r w:rsidRPr="736139AC" w:rsidR="478C52A2">
        <w:rPr>
          <w:rFonts w:ascii="Century" w:hAnsi="Century"/>
          <w:sz w:val="24"/>
          <w:szCs w:val="24"/>
        </w:rPr>
        <w:t xml:space="preserve"> remedial </w:t>
      </w:r>
      <w:r w:rsidRPr="736139AC" w:rsidR="66B1DD1A">
        <w:rPr>
          <w:rFonts w:ascii="Century" w:hAnsi="Century"/>
          <w:sz w:val="24"/>
          <w:szCs w:val="24"/>
        </w:rPr>
        <w:t>affected acts</w:t>
      </w:r>
      <w:r w:rsidRPr="736139AC" w:rsidR="478C52A2">
        <w:rPr>
          <w:rFonts w:ascii="Century" w:hAnsi="Century"/>
          <w:sz w:val="24"/>
          <w:szCs w:val="24"/>
        </w:rPr>
        <w:t xml:space="preserve"> </w:t>
      </w:r>
      <w:r w:rsidRPr="736139AC" w:rsidR="4780F371">
        <w:rPr>
          <w:rFonts w:ascii="Century" w:hAnsi="Century"/>
          <w:sz w:val="24"/>
          <w:szCs w:val="24"/>
        </w:rPr>
        <w:t xml:space="preserve">however; though, </w:t>
      </w:r>
      <w:r w:rsidRPr="736139AC" w:rsidR="009E34EC">
        <w:rPr>
          <w:rFonts w:ascii="Century" w:hAnsi="Century"/>
          <w:sz w:val="24"/>
          <w:szCs w:val="24"/>
        </w:rPr>
        <w:t>as o</w:t>
      </w:r>
      <w:r w:rsidRPr="736139AC" w:rsidR="478C52A2">
        <w:rPr>
          <w:rFonts w:ascii="Century" w:hAnsi="Century"/>
          <w:sz w:val="24"/>
          <w:szCs w:val="24"/>
        </w:rPr>
        <w:t xml:space="preserve">ften </w:t>
      </w:r>
      <w:r w:rsidRPr="736139AC" w:rsidR="009E34EC">
        <w:rPr>
          <w:rFonts w:ascii="Century" w:hAnsi="Century"/>
          <w:sz w:val="24"/>
          <w:szCs w:val="24"/>
        </w:rPr>
        <w:t xml:space="preserve">as we’ </w:t>
      </w:r>
      <w:r w:rsidRPr="736139AC" w:rsidR="478C52A2">
        <w:rPr>
          <w:rFonts w:ascii="Century" w:hAnsi="Century"/>
          <w:sz w:val="24"/>
          <w:szCs w:val="24"/>
        </w:rPr>
        <w:t>disregard</w:t>
      </w:r>
      <w:r w:rsidRPr="736139AC" w:rsidR="00D762EC">
        <w:rPr>
          <w:rFonts w:ascii="Century" w:hAnsi="Century"/>
          <w:sz w:val="24"/>
          <w:szCs w:val="24"/>
        </w:rPr>
        <w:t xml:space="preserve"> even just the </w:t>
      </w:r>
      <w:r w:rsidRPr="736139AC" w:rsidR="00BE3842">
        <w:rPr>
          <w:rFonts w:ascii="Century" w:hAnsi="Century"/>
          <w:sz w:val="24"/>
          <w:szCs w:val="24"/>
        </w:rPr>
        <w:t xml:space="preserve">subtle ere, of </w:t>
      </w:r>
      <w:r w:rsidRPr="736139AC" w:rsidR="478C52A2">
        <w:rPr>
          <w:rFonts w:ascii="Century" w:hAnsi="Century"/>
          <w:sz w:val="24"/>
          <w:szCs w:val="24"/>
        </w:rPr>
        <w:t>common wist</w:t>
      </w:r>
      <w:r w:rsidRPr="736139AC" w:rsidR="363D9CC1">
        <w:rPr>
          <w:rFonts w:ascii="Century" w:hAnsi="Century"/>
          <w:sz w:val="24"/>
          <w:szCs w:val="24"/>
        </w:rPr>
        <w:t xml:space="preserve">eria; </w:t>
      </w:r>
      <w:r w:rsidRPr="736139AC" w:rsidR="000A314B">
        <w:rPr>
          <w:rFonts w:ascii="Century" w:hAnsi="Century"/>
          <w:sz w:val="24"/>
          <w:szCs w:val="24"/>
        </w:rPr>
        <w:t xml:space="preserve">How dare </w:t>
      </w:r>
      <w:r w:rsidRPr="736139AC" w:rsidR="004D53FA">
        <w:rPr>
          <w:rFonts w:ascii="Century" w:hAnsi="Century"/>
          <w:sz w:val="24"/>
          <w:szCs w:val="24"/>
        </w:rPr>
        <w:t>he</w:t>
      </w:r>
      <w:r w:rsidRPr="736139AC" w:rsidR="6CC73990">
        <w:rPr>
          <w:rFonts w:ascii="Century" w:hAnsi="Century"/>
          <w:sz w:val="24"/>
          <w:szCs w:val="24"/>
        </w:rPr>
        <w:t>,</w:t>
      </w:r>
      <w:r w:rsidRPr="736139AC" w:rsidR="004D53FA">
        <w:rPr>
          <w:rFonts w:ascii="Century" w:hAnsi="Century"/>
          <w:sz w:val="24"/>
          <w:szCs w:val="24"/>
        </w:rPr>
        <w:t xml:space="preserve"> whom</w:t>
      </w:r>
      <w:r w:rsidRPr="736139AC" w:rsidR="158C1DA8">
        <w:rPr>
          <w:rFonts w:ascii="Century" w:hAnsi="Century"/>
          <w:sz w:val="24"/>
          <w:szCs w:val="24"/>
        </w:rPr>
        <w:t xml:space="preserve"> pro</w:t>
      </w:r>
      <w:r w:rsidRPr="736139AC" w:rsidR="7BC114FE">
        <w:rPr>
          <w:rFonts w:ascii="Century" w:hAnsi="Century"/>
          <w:sz w:val="24"/>
          <w:szCs w:val="24"/>
        </w:rPr>
        <w:t>of</w:t>
      </w:r>
      <w:r w:rsidRPr="736139AC" w:rsidR="158C1DA8">
        <w:rPr>
          <w:rFonts w:ascii="Century" w:hAnsi="Century"/>
          <w:sz w:val="24"/>
          <w:szCs w:val="24"/>
        </w:rPr>
        <w:t xml:space="preserve"> no more</w:t>
      </w:r>
      <w:r w:rsidRPr="736139AC" w:rsidR="004D53FA">
        <w:rPr>
          <w:rFonts w:ascii="Century" w:hAnsi="Century"/>
          <w:sz w:val="24"/>
          <w:szCs w:val="24"/>
        </w:rPr>
        <w:t>,</w:t>
      </w:r>
      <w:r w:rsidRPr="736139AC" w:rsidR="158C1DA8">
        <w:rPr>
          <w:rFonts w:ascii="Century" w:hAnsi="Century"/>
          <w:sz w:val="24"/>
          <w:szCs w:val="24"/>
        </w:rPr>
        <w:t xml:space="preserve"> </w:t>
      </w:r>
      <w:r w:rsidRPr="736139AC" w:rsidR="359F47C2">
        <w:rPr>
          <w:rFonts w:ascii="Century" w:hAnsi="Century"/>
          <w:sz w:val="24"/>
          <w:szCs w:val="24"/>
        </w:rPr>
        <w:t>than</w:t>
      </w:r>
      <w:r w:rsidRPr="736139AC" w:rsidR="158C1DA8">
        <w:rPr>
          <w:rFonts w:ascii="Century" w:hAnsi="Century"/>
          <w:sz w:val="24"/>
          <w:szCs w:val="24"/>
        </w:rPr>
        <w:t xml:space="preserve"> a</w:t>
      </w:r>
      <w:r w:rsidRPr="736139AC" w:rsidR="7E305EF4">
        <w:rPr>
          <w:rFonts w:ascii="Century" w:hAnsi="Century"/>
          <w:sz w:val="24"/>
          <w:szCs w:val="24"/>
        </w:rPr>
        <w:t xml:space="preserve"> </w:t>
      </w:r>
      <w:r w:rsidRPr="736139AC" w:rsidR="0DA319FA">
        <w:rPr>
          <w:rFonts w:ascii="Century" w:hAnsi="Century"/>
          <w:sz w:val="24"/>
          <w:szCs w:val="24"/>
        </w:rPr>
        <w:t>redact</w:t>
      </w:r>
      <w:r w:rsidRPr="736139AC" w:rsidR="004D53FA">
        <w:rPr>
          <w:rFonts w:ascii="Century" w:hAnsi="Century"/>
          <w:sz w:val="24"/>
          <w:szCs w:val="24"/>
        </w:rPr>
        <w:t>ed</w:t>
      </w:r>
      <w:r w:rsidRPr="736139AC" w:rsidR="009526B0">
        <w:rPr>
          <w:rFonts w:ascii="Century" w:hAnsi="Century"/>
          <w:sz w:val="24"/>
          <w:szCs w:val="24"/>
        </w:rPr>
        <w:t xml:space="preserve"> </w:t>
      </w:r>
      <w:r w:rsidRPr="736139AC" w:rsidR="00877501">
        <w:rPr>
          <w:rFonts w:ascii="Century" w:hAnsi="Century"/>
          <w:sz w:val="24"/>
          <w:szCs w:val="24"/>
        </w:rPr>
        <w:t>query;</w:t>
      </w:r>
      <w:r w:rsidRPr="736139AC" w:rsidR="0DA319FA">
        <w:rPr>
          <w:rFonts w:ascii="Century" w:hAnsi="Century"/>
          <w:sz w:val="24"/>
          <w:szCs w:val="24"/>
        </w:rPr>
        <w:t xml:space="preserve"> </w:t>
      </w:r>
      <w:r w:rsidRPr="736139AC" w:rsidR="7E305EF4">
        <w:rPr>
          <w:rFonts w:ascii="Century" w:hAnsi="Century"/>
          <w:sz w:val="24"/>
          <w:szCs w:val="24"/>
        </w:rPr>
        <w:t xml:space="preserve">however, </w:t>
      </w:r>
      <w:r w:rsidRPr="736139AC" w:rsidR="00877501">
        <w:rPr>
          <w:rFonts w:ascii="Century" w:hAnsi="Century"/>
          <w:sz w:val="24"/>
          <w:szCs w:val="24"/>
        </w:rPr>
        <w:t xml:space="preserve">even </w:t>
      </w:r>
      <w:r w:rsidRPr="736139AC" w:rsidR="7E305EF4">
        <w:rPr>
          <w:rFonts w:ascii="Century" w:hAnsi="Century"/>
          <w:sz w:val="24"/>
          <w:szCs w:val="24"/>
        </w:rPr>
        <w:t xml:space="preserve">though </w:t>
      </w:r>
      <w:r w:rsidRPr="736139AC" w:rsidR="00877501">
        <w:rPr>
          <w:rFonts w:ascii="Century" w:hAnsi="Century"/>
          <w:sz w:val="24"/>
          <w:szCs w:val="24"/>
        </w:rPr>
        <w:t xml:space="preserve">we </w:t>
      </w:r>
      <w:r w:rsidRPr="736139AC" w:rsidR="7E305EF4">
        <w:rPr>
          <w:rFonts w:ascii="Century" w:hAnsi="Century"/>
          <w:sz w:val="24"/>
          <w:szCs w:val="24"/>
        </w:rPr>
        <w:t>still</w:t>
      </w:r>
      <w:r w:rsidRPr="736139AC" w:rsidR="177F885C">
        <w:rPr>
          <w:rFonts w:ascii="Century" w:hAnsi="Century"/>
          <w:sz w:val="24"/>
          <w:szCs w:val="24"/>
        </w:rPr>
        <w:t xml:space="preserve"> </w:t>
      </w:r>
      <w:r w:rsidRPr="736139AC" w:rsidR="007E3880">
        <w:rPr>
          <w:rFonts w:ascii="Century" w:hAnsi="Century"/>
          <w:sz w:val="24"/>
          <w:szCs w:val="24"/>
        </w:rPr>
        <w:t>ache</w:t>
      </w:r>
      <w:r w:rsidRPr="736139AC" w:rsidR="787BE229">
        <w:rPr>
          <w:rFonts w:ascii="Century" w:hAnsi="Century"/>
          <w:sz w:val="24"/>
          <w:szCs w:val="24"/>
        </w:rPr>
        <w:t>,</w:t>
      </w:r>
      <w:r w:rsidRPr="736139AC" w:rsidR="007E3880">
        <w:rPr>
          <w:rFonts w:ascii="Century" w:hAnsi="Century"/>
          <w:sz w:val="24"/>
          <w:szCs w:val="24"/>
        </w:rPr>
        <w:t xml:space="preserve"> much less become we are, more than one </w:t>
      </w:r>
      <w:r w:rsidRPr="736139AC" w:rsidR="5B7E5EA6">
        <w:rPr>
          <w:rFonts w:ascii="Century" w:hAnsi="Century"/>
          <w:sz w:val="24"/>
          <w:szCs w:val="24"/>
        </w:rPr>
        <w:t>complacent</w:t>
      </w:r>
      <w:r w:rsidRPr="736139AC" w:rsidR="1E4A273D">
        <w:rPr>
          <w:rFonts w:ascii="Century" w:hAnsi="Century"/>
          <w:sz w:val="24"/>
          <w:szCs w:val="24"/>
        </w:rPr>
        <w:t xml:space="preserve"> man</w:t>
      </w:r>
      <w:r w:rsidRPr="736139AC" w:rsidR="03A95565">
        <w:rPr>
          <w:rFonts w:ascii="Century" w:hAnsi="Century"/>
          <w:sz w:val="24"/>
          <w:szCs w:val="24"/>
        </w:rPr>
        <w:t>.</w:t>
      </w:r>
      <w:r w:rsidRPr="736139AC" w:rsidR="1E4A273D">
        <w:rPr>
          <w:rFonts w:ascii="Century" w:hAnsi="Century"/>
          <w:sz w:val="24"/>
          <w:szCs w:val="24"/>
        </w:rPr>
        <w:t xml:space="preserve"> </w:t>
      </w:r>
      <w:r w:rsidRPr="736139AC" w:rsidR="5B522C86">
        <w:rPr>
          <w:rFonts w:ascii="Century" w:hAnsi="Century"/>
          <w:sz w:val="24"/>
          <w:szCs w:val="24"/>
        </w:rPr>
        <w:t>L</w:t>
      </w:r>
      <w:r w:rsidRPr="736139AC" w:rsidR="1E4A273D">
        <w:rPr>
          <w:rFonts w:ascii="Century" w:hAnsi="Century"/>
          <w:sz w:val="24"/>
          <w:szCs w:val="24"/>
        </w:rPr>
        <w:t>oathe</w:t>
      </w:r>
      <w:r w:rsidRPr="736139AC" w:rsidR="5B3EF27E">
        <w:rPr>
          <w:rFonts w:ascii="Century" w:hAnsi="Century"/>
          <w:sz w:val="24"/>
          <w:szCs w:val="24"/>
        </w:rPr>
        <w:t xml:space="preserve">, yield </w:t>
      </w:r>
      <w:r w:rsidRPr="736139AC" w:rsidR="5C96D73C">
        <w:rPr>
          <w:rFonts w:ascii="Century" w:hAnsi="Century"/>
          <w:sz w:val="24"/>
          <w:szCs w:val="24"/>
        </w:rPr>
        <w:t xml:space="preserve">a </w:t>
      </w:r>
      <w:r w:rsidRPr="736139AC" w:rsidR="3F2134B2">
        <w:rPr>
          <w:rFonts w:ascii="Century" w:hAnsi="Century"/>
          <w:sz w:val="24"/>
          <w:szCs w:val="24"/>
        </w:rPr>
        <w:t>subtle modern man</w:t>
      </w:r>
      <w:r w:rsidRPr="736139AC" w:rsidR="4D5A984C">
        <w:rPr>
          <w:rFonts w:ascii="Century" w:hAnsi="Century"/>
          <w:sz w:val="24"/>
          <w:szCs w:val="24"/>
        </w:rPr>
        <w:t>;</w:t>
      </w:r>
      <w:r w:rsidRPr="736139AC" w:rsidR="00BD4E97">
        <w:rPr>
          <w:rFonts w:ascii="Century" w:hAnsi="Century"/>
          <w:sz w:val="24"/>
          <w:szCs w:val="24"/>
        </w:rPr>
        <w:t xml:space="preserve"> </w:t>
      </w:r>
      <w:r w:rsidRPr="736139AC" w:rsidR="53183C3F">
        <w:rPr>
          <w:rFonts w:ascii="Century" w:hAnsi="Century"/>
          <w:sz w:val="24"/>
          <w:szCs w:val="24"/>
        </w:rPr>
        <w:t>within</w:t>
      </w:r>
      <w:r w:rsidRPr="736139AC" w:rsidR="5F0AC02C">
        <w:rPr>
          <w:rFonts w:ascii="Century" w:hAnsi="Century"/>
          <w:sz w:val="24"/>
          <w:szCs w:val="24"/>
        </w:rPr>
        <w:t>,</w:t>
      </w:r>
      <w:r w:rsidRPr="736139AC" w:rsidR="53183C3F">
        <w:rPr>
          <w:rFonts w:ascii="Century" w:hAnsi="Century"/>
          <w:sz w:val="24"/>
          <w:szCs w:val="24"/>
        </w:rPr>
        <w:t xml:space="preserve"> </w:t>
      </w:r>
      <w:r w:rsidRPr="736139AC" w:rsidR="72DC0106">
        <w:rPr>
          <w:rFonts w:ascii="Century" w:hAnsi="Century"/>
          <w:sz w:val="24"/>
          <w:szCs w:val="24"/>
        </w:rPr>
        <w:t xml:space="preserve">lessor </w:t>
      </w:r>
      <w:r w:rsidRPr="736139AC" w:rsidR="00BD4E97">
        <w:rPr>
          <w:rFonts w:ascii="Century" w:hAnsi="Century"/>
          <w:sz w:val="24"/>
          <w:szCs w:val="24"/>
        </w:rPr>
        <w:t>time</w:t>
      </w:r>
      <w:r w:rsidRPr="736139AC" w:rsidR="0882256D">
        <w:rPr>
          <w:rFonts w:ascii="Century" w:hAnsi="Century"/>
          <w:sz w:val="24"/>
          <w:szCs w:val="24"/>
        </w:rPr>
        <w:t xml:space="preserve">. </w:t>
      </w:r>
      <w:r w:rsidRPr="736139AC" w:rsidR="32357C38">
        <w:rPr>
          <w:rFonts w:ascii="Century" w:hAnsi="Century"/>
          <w:sz w:val="24"/>
          <w:szCs w:val="24"/>
        </w:rPr>
        <w:t>Indeed, within</w:t>
      </w:r>
      <w:r w:rsidRPr="736139AC" w:rsidR="00BD4E97">
        <w:rPr>
          <w:rFonts w:ascii="Century" w:hAnsi="Century"/>
          <w:sz w:val="24"/>
          <w:szCs w:val="24"/>
        </w:rPr>
        <w:t xml:space="preserve"> time</w:t>
      </w:r>
      <w:r w:rsidRPr="736139AC" w:rsidR="5BCADE74">
        <w:rPr>
          <w:rFonts w:ascii="Century" w:hAnsi="Century"/>
          <w:sz w:val="24"/>
          <w:szCs w:val="24"/>
        </w:rPr>
        <w:t>s; as though</w:t>
      </w:r>
      <w:r w:rsidRPr="736139AC" w:rsidR="3D319E6B">
        <w:rPr>
          <w:rFonts w:ascii="Century" w:hAnsi="Century"/>
          <w:sz w:val="24"/>
          <w:szCs w:val="24"/>
        </w:rPr>
        <w:t xml:space="preserve"> managed,</w:t>
      </w:r>
      <w:r w:rsidRPr="736139AC" w:rsidR="7CF4B0E7">
        <w:rPr>
          <w:rFonts w:ascii="Century" w:hAnsi="Century"/>
          <w:sz w:val="24"/>
          <w:szCs w:val="24"/>
        </w:rPr>
        <w:t xml:space="preserve"> </w:t>
      </w:r>
      <w:r w:rsidRPr="736139AC" w:rsidR="5AB2EF46">
        <w:rPr>
          <w:rFonts w:ascii="Century" w:hAnsi="Century"/>
          <w:sz w:val="24"/>
          <w:szCs w:val="24"/>
        </w:rPr>
        <w:t>Winfred</w:t>
      </w:r>
      <w:r w:rsidRPr="736139AC" w:rsidR="5B80EEE9">
        <w:rPr>
          <w:rFonts w:ascii="Century" w:hAnsi="Century"/>
          <w:sz w:val="24"/>
          <w:szCs w:val="24"/>
        </w:rPr>
        <w:t xml:space="preserve"> would</w:t>
      </w:r>
      <w:r w:rsidRPr="736139AC" w:rsidR="5AB2EF46">
        <w:rPr>
          <w:rFonts w:ascii="Century" w:hAnsi="Century"/>
          <w:sz w:val="24"/>
          <w:szCs w:val="24"/>
        </w:rPr>
        <w:t xml:space="preserve"> come</w:t>
      </w:r>
      <w:r w:rsidRPr="736139AC" w:rsidR="6B074FC9">
        <w:rPr>
          <w:rFonts w:ascii="Century" w:hAnsi="Century"/>
          <w:sz w:val="24"/>
          <w:szCs w:val="24"/>
        </w:rPr>
        <w:t xml:space="preserve"> before oppression </w:t>
      </w:r>
      <w:r w:rsidRPr="736139AC" w:rsidR="0A0D2C85">
        <w:rPr>
          <w:rFonts w:ascii="Century" w:hAnsi="Century"/>
          <w:sz w:val="24"/>
          <w:szCs w:val="24"/>
        </w:rPr>
        <w:t>pas</w:t>
      </w:r>
      <w:r w:rsidRPr="736139AC" w:rsidR="106F9961">
        <w:rPr>
          <w:rFonts w:ascii="Century" w:hAnsi="Century"/>
          <w:sz w:val="24"/>
          <w:szCs w:val="24"/>
        </w:rPr>
        <w:t>s</w:t>
      </w:r>
      <w:r w:rsidRPr="736139AC" w:rsidR="41007B04">
        <w:rPr>
          <w:rFonts w:ascii="Century" w:hAnsi="Century"/>
          <w:sz w:val="24"/>
          <w:szCs w:val="24"/>
        </w:rPr>
        <w:t xml:space="preserve">. Sardonicism, still in wondrous </w:t>
      </w:r>
      <w:r w:rsidRPr="736139AC" w:rsidR="0D8813EC">
        <w:rPr>
          <w:rFonts w:ascii="Century" w:hAnsi="Century"/>
          <w:sz w:val="24"/>
          <w:szCs w:val="24"/>
        </w:rPr>
        <w:t>resonance</w:t>
      </w:r>
      <w:r w:rsidRPr="736139AC" w:rsidR="13EA8592">
        <w:rPr>
          <w:rFonts w:ascii="Century" w:hAnsi="Century"/>
          <w:sz w:val="24"/>
          <w:szCs w:val="24"/>
        </w:rPr>
        <w:t>;</w:t>
      </w:r>
      <w:r w:rsidRPr="736139AC" w:rsidR="0D8813EC">
        <w:rPr>
          <w:rFonts w:ascii="Century" w:hAnsi="Century"/>
          <w:sz w:val="24"/>
          <w:szCs w:val="24"/>
        </w:rPr>
        <w:t xml:space="preserve"> per</w:t>
      </w:r>
      <w:r w:rsidRPr="736139AC" w:rsidR="363727E1">
        <w:rPr>
          <w:rFonts w:ascii="Century" w:hAnsi="Century"/>
          <w:sz w:val="24"/>
          <w:szCs w:val="24"/>
        </w:rPr>
        <w:t xml:space="preserve"> </w:t>
      </w:r>
      <w:r w:rsidRPr="736139AC" w:rsidR="43136833">
        <w:rPr>
          <w:rFonts w:ascii="Century" w:hAnsi="Century"/>
          <w:sz w:val="24"/>
          <w:szCs w:val="24"/>
        </w:rPr>
        <w:t>each one</w:t>
      </w:r>
      <w:r w:rsidRPr="736139AC" w:rsidR="642F468D">
        <w:rPr>
          <w:rFonts w:ascii="Century" w:hAnsi="Century"/>
          <w:sz w:val="24"/>
          <w:szCs w:val="24"/>
        </w:rPr>
        <w:t>,</w:t>
      </w:r>
      <w:r w:rsidRPr="736139AC" w:rsidR="43136833">
        <w:rPr>
          <w:rFonts w:ascii="Century" w:hAnsi="Century"/>
          <w:sz w:val="24"/>
          <w:szCs w:val="24"/>
        </w:rPr>
        <w:t xml:space="preserve"> of</w:t>
      </w:r>
      <w:r w:rsidRPr="736139AC" w:rsidR="0A0D2C85">
        <w:rPr>
          <w:rFonts w:ascii="Century" w:hAnsi="Century"/>
          <w:sz w:val="24"/>
          <w:szCs w:val="24"/>
        </w:rPr>
        <w:t xml:space="preserve"> times</w:t>
      </w:r>
      <w:r w:rsidRPr="736139AC" w:rsidR="16423280">
        <w:rPr>
          <w:rFonts w:ascii="Century" w:hAnsi="Century"/>
          <w:sz w:val="24"/>
          <w:szCs w:val="24"/>
        </w:rPr>
        <w:t>,</w:t>
      </w:r>
      <w:r w:rsidRPr="736139AC" w:rsidR="0A0D2C85">
        <w:rPr>
          <w:rFonts w:ascii="Century" w:hAnsi="Century"/>
          <w:sz w:val="24"/>
          <w:szCs w:val="24"/>
        </w:rPr>
        <w:t xml:space="preserve"> due </w:t>
      </w:r>
      <w:r w:rsidRPr="736139AC" w:rsidR="50A10519">
        <w:rPr>
          <w:rFonts w:ascii="Century" w:hAnsi="Century"/>
          <w:sz w:val="24"/>
          <w:szCs w:val="24"/>
        </w:rPr>
        <w:t xml:space="preserve">o’er </w:t>
      </w:r>
      <w:r w:rsidRPr="736139AC" w:rsidR="35742AF6">
        <w:rPr>
          <w:rFonts w:ascii="Century" w:hAnsi="Century"/>
          <w:sz w:val="24"/>
          <w:szCs w:val="24"/>
        </w:rPr>
        <w:t xml:space="preserve">prominence, hadn’t began; but to this, </w:t>
      </w:r>
      <w:r w:rsidRPr="736139AC" w:rsidR="19AB2E8C">
        <w:rPr>
          <w:rFonts w:ascii="Century" w:hAnsi="Century"/>
          <w:sz w:val="24"/>
          <w:szCs w:val="24"/>
        </w:rPr>
        <w:t>wholly new</w:t>
      </w:r>
      <w:r w:rsidRPr="736139AC" w:rsidR="5DB9B92A">
        <w:rPr>
          <w:rFonts w:ascii="Century" w:hAnsi="Century"/>
          <w:sz w:val="24"/>
          <w:szCs w:val="24"/>
        </w:rPr>
        <w:t xml:space="preserve"> </w:t>
      </w:r>
      <w:r w:rsidRPr="736139AC" w:rsidR="35742AF6">
        <w:rPr>
          <w:rFonts w:ascii="Century" w:hAnsi="Century"/>
          <w:sz w:val="24"/>
          <w:szCs w:val="24"/>
        </w:rPr>
        <w:t>world</w:t>
      </w:r>
      <w:r w:rsidRPr="736139AC" w:rsidR="66A03133">
        <w:rPr>
          <w:rFonts w:ascii="Century" w:hAnsi="Century"/>
          <w:sz w:val="24"/>
          <w:szCs w:val="24"/>
        </w:rPr>
        <w:t>, yet</w:t>
      </w:r>
      <w:r w:rsidRPr="736139AC" w:rsidR="2BCFB782">
        <w:rPr>
          <w:rFonts w:ascii="Century" w:hAnsi="Century"/>
          <w:sz w:val="24"/>
          <w:szCs w:val="24"/>
        </w:rPr>
        <w:t xml:space="preserve"> could we be mistaken</w:t>
      </w:r>
      <w:r w:rsidRPr="736139AC" w:rsidR="35742AF6">
        <w:rPr>
          <w:rFonts w:ascii="Century" w:hAnsi="Century"/>
          <w:sz w:val="24"/>
          <w:szCs w:val="24"/>
        </w:rPr>
        <w:t xml:space="preserve"> </w:t>
      </w:r>
      <w:r w:rsidRPr="736139AC" w:rsidR="00BD4E97">
        <w:rPr>
          <w:rFonts w:ascii="Century" w:hAnsi="Century"/>
          <w:sz w:val="24"/>
          <w:szCs w:val="24"/>
        </w:rPr>
        <w:t>again</w:t>
      </w:r>
      <w:r w:rsidRPr="736139AC" w:rsidR="4A556B33">
        <w:rPr>
          <w:rFonts w:ascii="Century" w:hAnsi="Century"/>
          <w:sz w:val="24"/>
          <w:szCs w:val="24"/>
        </w:rPr>
        <w:t>?</w:t>
      </w:r>
      <w:r w:rsidRPr="736139AC" w:rsidR="3D58464E">
        <w:rPr>
          <w:rFonts w:ascii="Century" w:hAnsi="Century"/>
          <w:sz w:val="24"/>
          <w:szCs w:val="24"/>
        </w:rPr>
        <w:t>”</w:t>
      </w:r>
      <w:r w:rsidRPr="736139AC" w:rsidR="1AB8FDE1">
        <w:rPr>
          <w:rFonts w:ascii="Century" w:hAnsi="Century"/>
          <w:sz w:val="24"/>
          <w:szCs w:val="24"/>
        </w:rPr>
        <w:t xml:space="preserve"> </w:t>
      </w:r>
      <w:r w:rsidRPr="736139AC" w:rsidR="7E134FCF">
        <w:rPr>
          <w:rFonts w:ascii="Century" w:hAnsi="Century"/>
          <w:sz w:val="24"/>
          <w:szCs w:val="24"/>
        </w:rPr>
        <w:t xml:space="preserve"> </w:t>
      </w:r>
      <w:r w:rsidRPr="736139AC" w:rsidR="51AAE525">
        <w:rPr>
          <w:rFonts w:ascii="Century" w:hAnsi="Century"/>
          <w:sz w:val="24"/>
          <w:szCs w:val="24"/>
        </w:rPr>
        <w:t xml:space="preserve"> </w:t>
      </w:r>
      <w:r w:rsidRPr="736139AC" w:rsidR="00CCBEE0">
        <w:rPr>
          <w:rFonts w:ascii="Century" w:hAnsi="Century"/>
          <w:sz w:val="24"/>
          <w:szCs w:val="24"/>
        </w:rPr>
        <w:t>While</w:t>
      </w:r>
      <w:r w:rsidRPr="736139AC" w:rsidR="43D34C70">
        <w:rPr>
          <w:rFonts w:ascii="Century" w:hAnsi="Century"/>
          <w:sz w:val="24"/>
          <w:szCs w:val="24"/>
        </w:rPr>
        <w:t xml:space="preserve"> the</w:t>
      </w:r>
      <w:r w:rsidRPr="736139AC" w:rsidR="0926F08D">
        <w:rPr>
          <w:rFonts w:ascii="Century" w:hAnsi="Century"/>
          <w:sz w:val="24"/>
          <w:szCs w:val="24"/>
        </w:rPr>
        <w:t xml:space="preserve"> monumental nature of </w:t>
      </w:r>
      <w:r w:rsidRPr="736139AC" w:rsidR="24F96D45">
        <w:rPr>
          <w:rFonts w:ascii="Century" w:hAnsi="Century"/>
          <w:sz w:val="24"/>
          <w:szCs w:val="24"/>
        </w:rPr>
        <w:t>everything his brother has relayed, sits with Christian in a hushed silence. As it stands to reason, given t</w:t>
      </w:r>
      <w:r w:rsidRPr="736139AC" w:rsidR="665C7327">
        <w:rPr>
          <w:rFonts w:ascii="Century" w:hAnsi="Century"/>
          <w:sz w:val="24"/>
          <w:szCs w:val="24"/>
        </w:rPr>
        <w:t>he almost arbitrary nature</w:t>
      </w:r>
      <w:r w:rsidRPr="736139AC" w:rsidR="12DDD02B">
        <w:rPr>
          <w:rFonts w:ascii="Century" w:hAnsi="Century"/>
          <w:sz w:val="24"/>
          <w:szCs w:val="24"/>
        </w:rPr>
        <w:t>; to, which his, io</w:t>
      </w:r>
      <w:r w:rsidRPr="736139AC" w:rsidR="2A0A9274">
        <w:rPr>
          <w:rFonts w:ascii="Century" w:hAnsi="Century"/>
          <w:sz w:val="24"/>
          <w:szCs w:val="24"/>
        </w:rPr>
        <w:t>nic central-minded brother operates.</w:t>
      </w:r>
      <w:r w:rsidRPr="736139AC" w:rsidR="0E7FCA07">
        <w:rPr>
          <w:rFonts w:ascii="Century" w:hAnsi="Century"/>
          <w:sz w:val="24"/>
          <w:szCs w:val="24"/>
        </w:rPr>
        <w:t xml:space="preserve"> Often leads the two on differ</w:t>
      </w:r>
      <w:r w:rsidRPr="736139AC" w:rsidR="34D606BC">
        <w:rPr>
          <w:rFonts w:ascii="Century" w:hAnsi="Century"/>
          <w:sz w:val="24"/>
          <w:szCs w:val="24"/>
        </w:rPr>
        <w:t xml:space="preserve">ent pages, altogether; in, order not, to </w:t>
      </w:r>
      <w:r w:rsidRPr="736139AC" w:rsidR="0E7FCA07">
        <w:rPr>
          <w:rFonts w:ascii="Century" w:hAnsi="Century"/>
          <w:sz w:val="24"/>
          <w:szCs w:val="24"/>
        </w:rPr>
        <w:t>misconstrue the meaning behind</w:t>
      </w:r>
      <w:r w:rsidRPr="736139AC" w:rsidR="4E1B95EA">
        <w:rPr>
          <w:rFonts w:ascii="Century" w:hAnsi="Century"/>
          <w:sz w:val="24"/>
          <w:szCs w:val="24"/>
        </w:rPr>
        <w:t>, his seemingly ill-prefaced opinion. There’s no better</w:t>
      </w:r>
      <w:r w:rsidRPr="736139AC" w:rsidR="341941A4">
        <w:rPr>
          <w:rFonts w:ascii="Century" w:hAnsi="Century"/>
          <w:sz w:val="24"/>
          <w:szCs w:val="24"/>
        </w:rPr>
        <w:t>,</w:t>
      </w:r>
      <w:r w:rsidRPr="736139AC" w:rsidR="4E1B95EA">
        <w:rPr>
          <w:rFonts w:ascii="Century" w:hAnsi="Century"/>
          <w:sz w:val="24"/>
          <w:szCs w:val="24"/>
        </w:rPr>
        <w:t xml:space="preserve"> time to take</w:t>
      </w:r>
      <w:r w:rsidRPr="736139AC" w:rsidR="0D9AFA4D">
        <w:rPr>
          <w:rFonts w:ascii="Century" w:hAnsi="Century"/>
          <w:sz w:val="24"/>
          <w:szCs w:val="24"/>
        </w:rPr>
        <w:t>-</w:t>
      </w:r>
      <w:r w:rsidRPr="736139AC" w:rsidR="30035DA4">
        <w:rPr>
          <w:rFonts w:ascii="Century" w:hAnsi="Century"/>
          <w:sz w:val="24"/>
          <w:szCs w:val="24"/>
        </w:rPr>
        <w:t>into</w:t>
      </w:r>
      <w:r w:rsidRPr="736139AC" w:rsidR="55ACEF68">
        <w:rPr>
          <w:rFonts w:ascii="Century" w:hAnsi="Century"/>
          <w:sz w:val="24"/>
          <w:szCs w:val="24"/>
        </w:rPr>
        <w:t>-</w:t>
      </w:r>
      <w:r w:rsidRPr="736139AC" w:rsidR="30035DA4">
        <w:rPr>
          <w:rFonts w:ascii="Century" w:hAnsi="Century"/>
          <w:sz w:val="24"/>
          <w:szCs w:val="24"/>
        </w:rPr>
        <w:t xml:space="preserve">account, each of the </w:t>
      </w:r>
      <w:r w:rsidRPr="736139AC" w:rsidR="017CFE89">
        <w:rPr>
          <w:rFonts w:ascii="Century" w:hAnsi="Century"/>
          <w:sz w:val="24"/>
          <w:szCs w:val="24"/>
        </w:rPr>
        <w:t>second</w:t>
      </w:r>
      <w:r w:rsidRPr="736139AC" w:rsidR="32F83162">
        <w:rPr>
          <w:rFonts w:ascii="Century" w:hAnsi="Century"/>
          <w:sz w:val="24"/>
          <w:szCs w:val="24"/>
        </w:rPr>
        <w:t>s. He,</w:t>
      </w:r>
      <w:r w:rsidRPr="736139AC" w:rsidR="017CFE89">
        <w:rPr>
          <w:rFonts w:ascii="Century" w:hAnsi="Century"/>
          <w:sz w:val="24"/>
          <w:szCs w:val="24"/>
        </w:rPr>
        <w:t xml:space="preserve"> himself</w:t>
      </w:r>
      <w:r w:rsidRPr="736139AC" w:rsidR="13224159">
        <w:rPr>
          <w:rFonts w:ascii="Century" w:hAnsi="Century"/>
          <w:sz w:val="24"/>
          <w:szCs w:val="24"/>
        </w:rPr>
        <w:t>;</w:t>
      </w:r>
      <w:r w:rsidRPr="736139AC" w:rsidR="017CFE89">
        <w:rPr>
          <w:rFonts w:ascii="Century" w:hAnsi="Century"/>
          <w:sz w:val="24"/>
          <w:szCs w:val="24"/>
        </w:rPr>
        <w:t xml:space="preserve"> </w:t>
      </w:r>
      <w:r w:rsidRPr="736139AC" w:rsidR="44EB745D">
        <w:rPr>
          <w:rFonts w:ascii="Century" w:hAnsi="Century"/>
          <w:sz w:val="24"/>
          <w:szCs w:val="24"/>
        </w:rPr>
        <w:t>ultimately</w:t>
      </w:r>
      <w:r w:rsidRPr="736139AC" w:rsidR="7EBE17E1">
        <w:rPr>
          <w:rFonts w:ascii="Century" w:hAnsi="Century"/>
          <w:sz w:val="24"/>
          <w:szCs w:val="24"/>
        </w:rPr>
        <w:t>,</w:t>
      </w:r>
      <w:r w:rsidRPr="736139AC" w:rsidR="44EB745D">
        <w:rPr>
          <w:rFonts w:ascii="Century" w:hAnsi="Century"/>
          <w:sz w:val="24"/>
          <w:szCs w:val="24"/>
        </w:rPr>
        <w:t xml:space="preserve"> </w:t>
      </w:r>
      <w:r w:rsidRPr="736139AC" w:rsidR="67D4143A">
        <w:rPr>
          <w:rFonts w:ascii="Century" w:hAnsi="Century"/>
          <w:sz w:val="24"/>
          <w:szCs w:val="24"/>
        </w:rPr>
        <w:t xml:space="preserve">feel he is left with no other choice, but to rebut his brother; seeing, as how he, unscrupulously </w:t>
      </w:r>
      <w:r w:rsidRPr="736139AC" w:rsidR="44EB745D">
        <w:rPr>
          <w:rFonts w:ascii="Century" w:hAnsi="Century"/>
          <w:sz w:val="24"/>
          <w:szCs w:val="24"/>
        </w:rPr>
        <w:t>hinges</w:t>
      </w:r>
      <w:r w:rsidRPr="736139AC" w:rsidR="78D66413">
        <w:rPr>
          <w:rFonts w:ascii="Century" w:hAnsi="Century"/>
          <w:sz w:val="24"/>
          <w:szCs w:val="24"/>
        </w:rPr>
        <w:t xml:space="preserve"> on</w:t>
      </w:r>
      <w:r w:rsidRPr="736139AC" w:rsidR="33C0D0A4">
        <w:rPr>
          <w:rFonts w:ascii="Century" w:hAnsi="Century"/>
          <w:sz w:val="24"/>
          <w:szCs w:val="24"/>
        </w:rPr>
        <w:t xml:space="preserve"> the fact</w:t>
      </w:r>
      <w:r w:rsidRPr="736139AC" w:rsidR="7BFA7DCC">
        <w:rPr>
          <w:rFonts w:ascii="Century" w:hAnsi="Century"/>
          <w:sz w:val="24"/>
          <w:szCs w:val="24"/>
        </w:rPr>
        <w:t>,</w:t>
      </w:r>
      <w:r w:rsidRPr="736139AC" w:rsidR="017CFE89">
        <w:rPr>
          <w:rFonts w:ascii="Century" w:hAnsi="Century"/>
          <w:sz w:val="24"/>
          <w:szCs w:val="24"/>
        </w:rPr>
        <w:t xml:space="preserve"> </w:t>
      </w:r>
      <w:r w:rsidRPr="736139AC" w:rsidR="5443C11F">
        <w:rPr>
          <w:rFonts w:ascii="Century" w:hAnsi="Century"/>
          <w:sz w:val="24"/>
          <w:szCs w:val="24"/>
        </w:rPr>
        <w:t xml:space="preserve">that </w:t>
      </w:r>
      <w:r w:rsidRPr="736139AC" w:rsidR="0E5C7145">
        <w:rPr>
          <w:rFonts w:ascii="Century" w:hAnsi="Century"/>
          <w:sz w:val="24"/>
          <w:szCs w:val="24"/>
        </w:rPr>
        <w:t xml:space="preserve">any </w:t>
      </w:r>
      <w:r w:rsidRPr="736139AC" w:rsidR="35C6A8E4">
        <w:rPr>
          <w:rFonts w:ascii="Century" w:hAnsi="Century"/>
          <w:sz w:val="24"/>
          <w:szCs w:val="24"/>
        </w:rPr>
        <w:t>of the</w:t>
      </w:r>
      <w:r w:rsidRPr="736139AC" w:rsidR="546A9748">
        <w:rPr>
          <w:rFonts w:ascii="Century" w:hAnsi="Century"/>
          <w:sz w:val="24"/>
          <w:szCs w:val="24"/>
        </w:rPr>
        <w:t>ir</w:t>
      </w:r>
      <w:r w:rsidRPr="736139AC" w:rsidR="35C6A8E4">
        <w:rPr>
          <w:rFonts w:ascii="Century" w:hAnsi="Century"/>
          <w:sz w:val="24"/>
          <w:szCs w:val="24"/>
        </w:rPr>
        <w:t xml:space="preserve"> </w:t>
      </w:r>
      <w:r w:rsidRPr="736139AC" w:rsidR="0E5C7145">
        <w:rPr>
          <w:rFonts w:ascii="Century" w:hAnsi="Century"/>
          <w:sz w:val="24"/>
          <w:szCs w:val="24"/>
        </w:rPr>
        <w:t>prior</w:t>
      </w:r>
      <w:r w:rsidRPr="736139AC" w:rsidR="12C983CE">
        <w:rPr>
          <w:rFonts w:ascii="Century" w:hAnsi="Century"/>
          <w:sz w:val="24"/>
          <w:szCs w:val="24"/>
        </w:rPr>
        <w:t xml:space="preserve"> dialogue</w:t>
      </w:r>
      <w:r w:rsidRPr="736139AC" w:rsidR="7A5E40E4">
        <w:rPr>
          <w:rFonts w:ascii="Century" w:hAnsi="Century"/>
          <w:sz w:val="24"/>
          <w:szCs w:val="24"/>
        </w:rPr>
        <w:t>.</w:t>
      </w:r>
      <w:r w:rsidRPr="736139AC" w:rsidR="0361F636">
        <w:rPr>
          <w:rFonts w:ascii="Century" w:hAnsi="Century"/>
          <w:sz w:val="24"/>
          <w:szCs w:val="24"/>
        </w:rPr>
        <w:t>..o</w:t>
      </w:r>
      <w:r w:rsidRPr="736139AC" w:rsidR="7A5E40E4">
        <w:rPr>
          <w:rFonts w:ascii="Century" w:hAnsi="Century"/>
          <w:sz w:val="24"/>
          <w:szCs w:val="24"/>
        </w:rPr>
        <w:t>r rather</w:t>
      </w:r>
      <w:r w:rsidRPr="736139AC" w:rsidR="3EACA4AC">
        <w:rPr>
          <w:rFonts w:ascii="Century" w:hAnsi="Century"/>
          <w:sz w:val="24"/>
          <w:szCs w:val="24"/>
        </w:rPr>
        <w:t>,</w:t>
      </w:r>
      <w:r w:rsidRPr="736139AC" w:rsidR="12C983CE">
        <w:rPr>
          <w:rFonts w:ascii="Century" w:hAnsi="Century"/>
          <w:sz w:val="24"/>
          <w:szCs w:val="24"/>
        </w:rPr>
        <w:t xml:space="preserve"> </w:t>
      </w:r>
      <w:r w:rsidRPr="736139AC" w:rsidR="245B906A">
        <w:rPr>
          <w:rFonts w:ascii="Century" w:hAnsi="Century"/>
          <w:sz w:val="24"/>
          <w:szCs w:val="24"/>
        </w:rPr>
        <w:t xml:space="preserve">he and </w:t>
      </w:r>
      <w:r w:rsidRPr="736139AC" w:rsidR="12C983CE">
        <w:rPr>
          <w:rFonts w:ascii="Century" w:hAnsi="Century"/>
          <w:sz w:val="24"/>
          <w:szCs w:val="24"/>
        </w:rPr>
        <w:t xml:space="preserve">his </w:t>
      </w:r>
      <w:r w:rsidRPr="736139AC" w:rsidR="74EBC532">
        <w:rPr>
          <w:rFonts w:ascii="Century" w:hAnsi="Century"/>
          <w:sz w:val="24"/>
          <w:szCs w:val="24"/>
        </w:rPr>
        <w:t>brother</w:t>
      </w:r>
      <w:r w:rsidRPr="736139AC" w:rsidR="32EC5E86">
        <w:rPr>
          <w:rFonts w:ascii="Century" w:hAnsi="Century"/>
          <w:sz w:val="24"/>
          <w:szCs w:val="24"/>
        </w:rPr>
        <w:t>,</w:t>
      </w:r>
      <w:r w:rsidRPr="736139AC" w:rsidR="74EBC532">
        <w:rPr>
          <w:rFonts w:ascii="Century" w:hAnsi="Century"/>
          <w:sz w:val="24"/>
          <w:szCs w:val="24"/>
        </w:rPr>
        <w:t xml:space="preserve"> might</w:t>
      </w:r>
      <w:r w:rsidRPr="736139AC" w:rsidR="3A6449E1">
        <w:rPr>
          <w:rFonts w:ascii="Century" w:hAnsi="Century"/>
          <w:sz w:val="24"/>
          <w:szCs w:val="24"/>
        </w:rPr>
        <w:t xml:space="preserve">’ve </w:t>
      </w:r>
      <w:r w:rsidRPr="736139AC" w:rsidR="0312BA26">
        <w:rPr>
          <w:rFonts w:ascii="Century" w:hAnsi="Century"/>
          <w:sz w:val="24"/>
          <w:szCs w:val="24"/>
        </w:rPr>
        <w:t>had</w:t>
      </w:r>
      <w:r w:rsidRPr="736139AC" w:rsidR="55FC8F9E">
        <w:rPr>
          <w:rFonts w:ascii="Century" w:hAnsi="Century"/>
          <w:sz w:val="24"/>
          <w:szCs w:val="24"/>
        </w:rPr>
        <w:t>,</w:t>
      </w:r>
      <w:r w:rsidRPr="736139AC" w:rsidR="74EBC532">
        <w:rPr>
          <w:rFonts w:ascii="Century" w:hAnsi="Century"/>
          <w:sz w:val="24"/>
          <w:szCs w:val="24"/>
        </w:rPr>
        <w:t xml:space="preserve"> </w:t>
      </w:r>
      <w:r w:rsidRPr="736139AC" w:rsidR="3E06C0E5">
        <w:rPr>
          <w:rFonts w:ascii="Century" w:hAnsi="Century"/>
          <w:sz w:val="24"/>
          <w:szCs w:val="24"/>
        </w:rPr>
        <w:t xml:space="preserve">or </w:t>
      </w:r>
      <w:r w:rsidRPr="736139AC" w:rsidR="60FF996D">
        <w:rPr>
          <w:rFonts w:ascii="Century" w:hAnsi="Century"/>
          <w:sz w:val="24"/>
          <w:szCs w:val="24"/>
        </w:rPr>
        <w:t>even</w:t>
      </w:r>
      <w:r w:rsidRPr="736139AC" w:rsidR="218A40B4">
        <w:rPr>
          <w:rFonts w:ascii="Century" w:hAnsi="Century"/>
          <w:sz w:val="24"/>
          <w:szCs w:val="24"/>
        </w:rPr>
        <w:t>-</w:t>
      </w:r>
      <w:r w:rsidRPr="736139AC" w:rsidR="60FF996D">
        <w:rPr>
          <w:rFonts w:ascii="Century" w:hAnsi="Century"/>
          <w:sz w:val="24"/>
          <w:szCs w:val="24"/>
        </w:rPr>
        <w:t>potentially</w:t>
      </w:r>
      <w:r w:rsidRPr="736139AC" w:rsidR="3E06C0E5">
        <w:rPr>
          <w:rFonts w:ascii="Century" w:hAnsi="Century"/>
          <w:sz w:val="24"/>
          <w:szCs w:val="24"/>
        </w:rPr>
        <w:t xml:space="preserve"> </w:t>
      </w:r>
      <w:r w:rsidRPr="736139AC" w:rsidR="74EBC532">
        <w:rPr>
          <w:rFonts w:ascii="Century" w:hAnsi="Century"/>
          <w:sz w:val="24"/>
          <w:szCs w:val="24"/>
        </w:rPr>
        <w:t>discussed</w:t>
      </w:r>
      <w:r w:rsidRPr="736139AC" w:rsidR="63F1B773">
        <w:rPr>
          <w:rFonts w:ascii="Century" w:hAnsi="Century"/>
          <w:sz w:val="24"/>
          <w:szCs w:val="24"/>
        </w:rPr>
        <w:t xml:space="preserve">; at, least </w:t>
      </w:r>
      <w:r w:rsidRPr="736139AC" w:rsidR="61AAF261">
        <w:rPr>
          <w:rFonts w:ascii="Century" w:hAnsi="Century"/>
          <w:sz w:val="24"/>
          <w:szCs w:val="24"/>
        </w:rPr>
        <w:t>when</w:t>
      </w:r>
      <w:r w:rsidRPr="736139AC" w:rsidR="34E84B33">
        <w:rPr>
          <w:rFonts w:ascii="Century" w:hAnsi="Century"/>
          <w:sz w:val="24"/>
          <w:szCs w:val="24"/>
        </w:rPr>
        <w:t>,</w:t>
      </w:r>
      <w:r w:rsidRPr="736139AC" w:rsidR="61AAF261">
        <w:rPr>
          <w:rFonts w:ascii="Century" w:hAnsi="Century"/>
          <w:sz w:val="24"/>
          <w:szCs w:val="24"/>
        </w:rPr>
        <w:t xml:space="preserve"> in regards,</w:t>
      </w:r>
      <w:r w:rsidRPr="736139AC" w:rsidR="59E7CFCD">
        <w:rPr>
          <w:rFonts w:ascii="Century" w:hAnsi="Century"/>
          <w:sz w:val="24"/>
          <w:szCs w:val="24"/>
        </w:rPr>
        <w:t xml:space="preserve"> </w:t>
      </w:r>
      <w:r w:rsidRPr="736139AC" w:rsidR="61AAF261">
        <w:rPr>
          <w:rFonts w:ascii="Century" w:hAnsi="Century"/>
          <w:sz w:val="24"/>
          <w:szCs w:val="24"/>
        </w:rPr>
        <w:t xml:space="preserve">to any of their </w:t>
      </w:r>
      <w:r w:rsidRPr="736139AC" w:rsidR="66F579D8">
        <w:rPr>
          <w:rFonts w:ascii="Century" w:hAnsi="Century"/>
          <w:sz w:val="24"/>
          <w:szCs w:val="24"/>
        </w:rPr>
        <w:t>more monoton</w:t>
      </w:r>
      <w:r w:rsidRPr="736139AC" w:rsidR="5C72E812">
        <w:rPr>
          <w:rFonts w:ascii="Century" w:hAnsi="Century"/>
          <w:sz w:val="24"/>
          <w:szCs w:val="24"/>
        </w:rPr>
        <w:t>o</w:t>
      </w:r>
      <w:r w:rsidRPr="736139AC" w:rsidR="66F579D8">
        <w:rPr>
          <w:rFonts w:ascii="Century" w:hAnsi="Century"/>
          <w:sz w:val="24"/>
          <w:szCs w:val="24"/>
        </w:rPr>
        <w:t>us</w:t>
      </w:r>
      <w:r w:rsidRPr="736139AC" w:rsidR="61AAF261">
        <w:rPr>
          <w:rFonts w:ascii="Century" w:hAnsi="Century"/>
          <w:sz w:val="24"/>
          <w:szCs w:val="24"/>
        </w:rPr>
        <w:t xml:space="preserve"> conversation</w:t>
      </w:r>
      <w:r w:rsidRPr="736139AC" w:rsidR="19116BCF">
        <w:rPr>
          <w:rFonts w:ascii="Century" w:hAnsi="Century"/>
          <w:sz w:val="24"/>
          <w:szCs w:val="24"/>
        </w:rPr>
        <w:t xml:space="preserve"> topics</w:t>
      </w:r>
      <w:r w:rsidRPr="736139AC" w:rsidR="74EBC532">
        <w:rPr>
          <w:rFonts w:ascii="Century" w:hAnsi="Century"/>
          <w:sz w:val="24"/>
          <w:szCs w:val="24"/>
        </w:rPr>
        <w:t>.</w:t>
      </w:r>
      <w:r w:rsidRPr="736139AC" w:rsidR="628788A1">
        <w:rPr>
          <w:rFonts w:ascii="Century" w:hAnsi="Century"/>
          <w:sz w:val="24"/>
          <w:szCs w:val="24"/>
        </w:rPr>
        <w:t xml:space="preserve"> Thus, inciting the need to</w:t>
      </w:r>
      <w:r w:rsidRPr="736139AC" w:rsidR="74EBC532">
        <w:rPr>
          <w:rFonts w:ascii="Century" w:hAnsi="Century"/>
          <w:sz w:val="24"/>
          <w:szCs w:val="24"/>
        </w:rPr>
        <w:t xml:space="preserve"> </w:t>
      </w:r>
      <w:r w:rsidRPr="736139AC" w:rsidR="017CFE89">
        <w:rPr>
          <w:rFonts w:ascii="Century" w:hAnsi="Century"/>
          <w:sz w:val="24"/>
          <w:szCs w:val="24"/>
        </w:rPr>
        <w:t>circumnavigate</w:t>
      </w:r>
      <w:r w:rsidRPr="736139AC" w:rsidR="5CEF4C7F">
        <w:rPr>
          <w:rFonts w:ascii="Century" w:hAnsi="Century"/>
          <w:sz w:val="24"/>
          <w:szCs w:val="24"/>
        </w:rPr>
        <w:t>; however, cautiously the</w:t>
      </w:r>
      <w:r w:rsidRPr="736139AC" w:rsidR="017CFE89">
        <w:rPr>
          <w:rFonts w:ascii="Century" w:hAnsi="Century"/>
          <w:sz w:val="24"/>
          <w:szCs w:val="24"/>
        </w:rPr>
        <w:t xml:space="preserve"> entirety of his thoughts</w:t>
      </w:r>
      <w:r w:rsidRPr="736139AC" w:rsidR="00585B18">
        <w:rPr>
          <w:rFonts w:ascii="Century" w:hAnsi="Century"/>
          <w:sz w:val="24"/>
          <w:szCs w:val="24"/>
        </w:rPr>
        <w:t xml:space="preserve">. </w:t>
      </w:r>
      <w:r w:rsidRPr="736139AC" w:rsidR="67C40243">
        <w:rPr>
          <w:rFonts w:ascii="Century" w:hAnsi="Century"/>
          <w:sz w:val="24"/>
          <w:szCs w:val="24"/>
        </w:rPr>
        <w:t>Christian</w:t>
      </w:r>
      <w:r w:rsidRPr="736139AC" w:rsidR="0628EEEF">
        <w:rPr>
          <w:rFonts w:ascii="Century" w:hAnsi="Century"/>
          <w:sz w:val="24"/>
          <w:szCs w:val="24"/>
        </w:rPr>
        <w:t>,</w:t>
      </w:r>
      <w:r w:rsidRPr="736139AC" w:rsidR="67C40243">
        <w:rPr>
          <w:rFonts w:ascii="Century" w:hAnsi="Century"/>
          <w:sz w:val="24"/>
          <w:szCs w:val="24"/>
        </w:rPr>
        <w:t xml:space="preserve"> being</w:t>
      </w:r>
      <w:r w:rsidRPr="736139AC" w:rsidR="187FD4B8">
        <w:rPr>
          <w:rFonts w:ascii="Century" w:hAnsi="Century"/>
          <w:sz w:val="24"/>
          <w:szCs w:val="24"/>
        </w:rPr>
        <w:t xml:space="preserve"> however</w:t>
      </w:r>
      <w:r w:rsidRPr="736139AC" w:rsidR="67C40243">
        <w:rPr>
          <w:rFonts w:ascii="Century" w:hAnsi="Century"/>
          <w:sz w:val="24"/>
          <w:szCs w:val="24"/>
        </w:rPr>
        <w:t xml:space="preserve"> fully prepared</w:t>
      </w:r>
      <w:r w:rsidRPr="736139AC" w:rsidR="16E47BD8">
        <w:rPr>
          <w:rFonts w:ascii="Century" w:hAnsi="Century"/>
          <w:sz w:val="24"/>
          <w:szCs w:val="24"/>
        </w:rPr>
        <w:t>,</w:t>
      </w:r>
      <w:r w:rsidRPr="736139AC" w:rsidR="67C40243">
        <w:rPr>
          <w:rFonts w:ascii="Century" w:hAnsi="Century"/>
          <w:sz w:val="24"/>
          <w:szCs w:val="24"/>
        </w:rPr>
        <w:t xml:space="preserve"> for </w:t>
      </w:r>
      <w:r w:rsidRPr="736139AC" w:rsidR="56CE9698">
        <w:rPr>
          <w:rFonts w:ascii="Century" w:hAnsi="Century"/>
          <w:sz w:val="24"/>
          <w:szCs w:val="24"/>
        </w:rPr>
        <w:t xml:space="preserve">what </w:t>
      </w:r>
      <w:r w:rsidRPr="736139AC" w:rsidR="67C40243">
        <w:rPr>
          <w:rFonts w:ascii="Century" w:hAnsi="Century"/>
          <w:sz w:val="24"/>
          <w:szCs w:val="24"/>
        </w:rPr>
        <w:t>his brothers</w:t>
      </w:r>
      <w:r w:rsidRPr="736139AC" w:rsidR="0052EFE3">
        <w:rPr>
          <w:rFonts w:ascii="Century" w:hAnsi="Century"/>
          <w:sz w:val="24"/>
          <w:szCs w:val="24"/>
        </w:rPr>
        <w:t xml:space="preserve">’  </w:t>
      </w:r>
      <w:r w:rsidRPr="736139AC" w:rsidR="67C40243">
        <w:rPr>
          <w:rFonts w:ascii="Century" w:hAnsi="Century"/>
          <w:sz w:val="24"/>
          <w:szCs w:val="24"/>
        </w:rPr>
        <w:t xml:space="preserve"> t</w:t>
      </w:r>
      <w:r w:rsidRPr="736139AC" w:rsidR="00585B18">
        <w:rPr>
          <w:rFonts w:ascii="Century" w:hAnsi="Century"/>
          <w:sz w:val="24"/>
          <w:szCs w:val="24"/>
        </w:rPr>
        <w:t>enuous</w:t>
      </w:r>
      <w:r w:rsidRPr="736139AC" w:rsidR="4F3D1478">
        <w:rPr>
          <w:rFonts w:ascii="Century" w:hAnsi="Century"/>
          <w:sz w:val="24"/>
          <w:szCs w:val="24"/>
        </w:rPr>
        <w:t xml:space="preserve"> proclamations</w:t>
      </w:r>
      <w:r w:rsidRPr="736139AC" w:rsidR="1B224959">
        <w:rPr>
          <w:rFonts w:ascii="Century" w:hAnsi="Century"/>
          <w:sz w:val="24"/>
          <w:szCs w:val="24"/>
        </w:rPr>
        <w:t>,</w:t>
      </w:r>
      <w:r w:rsidRPr="736139AC" w:rsidR="5F68622A">
        <w:rPr>
          <w:rFonts w:ascii="Century" w:hAnsi="Century"/>
          <w:sz w:val="24"/>
          <w:szCs w:val="24"/>
        </w:rPr>
        <w:t xml:space="preserve"> </w:t>
      </w:r>
      <w:r w:rsidRPr="736139AC" w:rsidR="040237BA">
        <w:rPr>
          <w:rFonts w:ascii="Century" w:hAnsi="Century"/>
          <w:sz w:val="24"/>
          <w:szCs w:val="24"/>
        </w:rPr>
        <w:t>being all</w:t>
      </w:r>
      <w:r w:rsidRPr="736139AC" w:rsidR="5EC06210">
        <w:rPr>
          <w:rFonts w:ascii="Century" w:hAnsi="Century"/>
          <w:sz w:val="24"/>
          <w:szCs w:val="24"/>
        </w:rPr>
        <w:t>-</w:t>
      </w:r>
      <w:r w:rsidRPr="736139AC" w:rsidR="040237BA">
        <w:rPr>
          <w:rFonts w:ascii="Century" w:hAnsi="Century"/>
          <w:sz w:val="24"/>
          <w:szCs w:val="24"/>
        </w:rPr>
        <w:t xml:space="preserve"> the</w:t>
      </w:r>
      <w:r w:rsidRPr="736139AC" w:rsidR="58F89C8C">
        <w:rPr>
          <w:rFonts w:ascii="Century" w:hAnsi="Century"/>
          <w:sz w:val="24"/>
          <w:szCs w:val="24"/>
        </w:rPr>
        <w:t>-</w:t>
      </w:r>
      <w:r w:rsidRPr="736139AC" w:rsidR="040237BA">
        <w:rPr>
          <w:rFonts w:ascii="Century" w:hAnsi="Century"/>
          <w:sz w:val="24"/>
          <w:szCs w:val="24"/>
        </w:rPr>
        <w:t>more</w:t>
      </w:r>
      <w:r w:rsidRPr="736139AC" w:rsidR="5AA53DF2">
        <w:rPr>
          <w:rFonts w:ascii="Century" w:hAnsi="Century"/>
          <w:sz w:val="24"/>
          <w:szCs w:val="24"/>
        </w:rPr>
        <w:t>,</w:t>
      </w:r>
      <w:r w:rsidRPr="736139AC" w:rsidR="040237BA">
        <w:rPr>
          <w:rFonts w:ascii="Century" w:hAnsi="Century"/>
          <w:sz w:val="24"/>
          <w:szCs w:val="24"/>
        </w:rPr>
        <w:t xml:space="preserve"> disregarded</w:t>
      </w:r>
      <w:r w:rsidRPr="736139AC" w:rsidR="16AAA63A">
        <w:rPr>
          <w:rFonts w:ascii="Century" w:hAnsi="Century"/>
          <w:sz w:val="24"/>
          <w:szCs w:val="24"/>
        </w:rPr>
        <w:t>.</w:t>
      </w:r>
      <w:r w:rsidRPr="736139AC" w:rsidR="040237BA">
        <w:rPr>
          <w:rFonts w:ascii="Century" w:hAnsi="Century"/>
          <w:sz w:val="24"/>
          <w:szCs w:val="24"/>
        </w:rPr>
        <w:t xml:space="preserve"> </w:t>
      </w:r>
      <w:r w:rsidRPr="736139AC" w:rsidR="059C2C0D">
        <w:rPr>
          <w:rFonts w:ascii="Century" w:hAnsi="Century"/>
          <w:sz w:val="24"/>
          <w:szCs w:val="24"/>
        </w:rPr>
        <w:t>In</w:t>
      </w:r>
      <w:r w:rsidRPr="736139AC" w:rsidR="70CDD526">
        <w:rPr>
          <w:rFonts w:ascii="Century" w:hAnsi="Century"/>
          <w:sz w:val="24"/>
          <w:szCs w:val="24"/>
        </w:rPr>
        <w:t>-</w:t>
      </w:r>
      <w:r w:rsidRPr="736139AC" w:rsidR="059C2C0D">
        <w:rPr>
          <w:rFonts w:ascii="Century" w:hAnsi="Century"/>
          <w:sz w:val="24"/>
          <w:szCs w:val="24"/>
        </w:rPr>
        <w:t>light</w:t>
      </w:r>
      <w:r w:rsidRPr="736139AC" w:rsidR="4BEF03BE">
        <w:rPr>
          <w:rFonts w:ascii="Century" w:hAnsi="Century"/>
          <w:sz w:val="24"/>
          <w:szCs w:val="24"/>
        </w:rPr>
        <w:t>-</w:t>
      </w:r>
      <w:r w:rsidRPr="736139AC" w:rsidR="059C2C0D">
        <w:rPr>
          <w:rFonts w:ascii="Century" w:hAnsi="Century"/>
          <w:sz w:val="24"/>
          <w:szCs w:val="24"/>
        </w:rPr>
        <w:t>of</w:t>
      </w:r>
      <w:r w:rsidRPr="736139AC" w:rsidR="040237BA">
        <w:rPr>
          <w:rFonts w:ascii="Century" w:hAnsi="Century"/>
          <w:sz w:val="24"/>
          <w:szCs w:val="24"/>
        </w:rPr>
        <w:t xml:space="preserve"> </w:t>
      </w:r>
      <w:r w:rsidRPr="736139AC" w:rsidR="2A060C2C">
        <w:rPr>
          <w:rFonts w:ascii="Century" w:hAnsi="Century"/>
          <w:sz w:val="24"/>
          <w:szCs w:val="24"/>
        </w:rPr>
        <w:t xml:space="preserve">a </w:t>
      </w:r>
      <w:r w:rsidRPr="736139AC" w:rsidR="040237BA">
        <w:rPr>
          <w:rFonts w:ascii="Century" w:hAnsi="Century"/>
          <w:sz w:val="24"/>
          <w:szCs w:val="24"/>
        </w:rPr>
        <w:t>greater authority</w:t>
      </w:r>
      <w:r w:rsidRPr="736139AC" w:rsidR="175C8330">
        <w:rPr>
          <w:rFonts w:ascii="Century" w:hAnsi="Century"/>
          <w:sz w:val="24"/>
          <w:szCs w:val="24"/>
        </w:rPr>
        <w:t>;</w:t>
      </w:r>
      <w:r w:rsidRPr="736139AC" w:rsidR="040237BA">
        <w:rPr>
          <w:rFonts w:ascii="Century" w:hAnsi="Century"/>
          <w:sz w:val="24"/>
          <w:szCs w:val="24"/>
        </w:rPr>
        <w:t xml:space="preserve"> </w:t>
      </w:r>
      <w:r w:rsidRPr="736139AC" w:rsidR="147F4F3E">
        <w:rPr>
          <w:rFonts w:ascii="Century" w:hAnsi="Century"/>
          <w:sz w:val="24"/>
          <w:szCs w:val="24"/>
        </w:rPr>
        <w:t>where</w:t>
      </w:r>
      <w:r w:rsidRPr="736139AC" w:rsidR="040237BA">
        <w:rPr>
          <w:rFonts w:ascii="Century" w:hAnsi="Century"/>
          <w:sz w:val="24"/>
          <w:szCs w:val="24"/>
        </w:rPr>
        <w:t>as</w:t>
      </w:r>
      <w:r w:rsidRPr="736139AC" w:rsidR="17893482">
        <w:rPr>
          <w:rFonts w:ascii="Century" w:hAnsi="Century"/>
          <w:sz w:val="24"/>
          <w:szCs w:val="24"/>
        </w:rPr>
        <w:t>,</w:t>
      </w:r>
      <w:r w:rsidRPr="736139AC" w:rsidR="040237BA">
        <w:rPr>
          <w:rFonts w:ascii="Century" w:hAnsi="Century"/>
          <w:sz w:val="24"/>
          <w:szCs w:val="24"/>
        </w:rPr>
        <w:t xml:space="preserve"> direc</w:t>
      </w:r>
      <w:r w:rsidRPr="736139AC" w:rsidR="55D4F1E3">
        <w:rPr>
          <w:rFonts w:ascii="Century" w:hAnsi="Century"/>
          <w:sz w:val="24"/>
          <w:szCs w:val="24"/>
        </w:rPr>
        <w:t>t</w:t>
      </w:r>
      <w:r w:rsidRPr="736139AC" w:rsidR="408E1D0D">
        <w:rPr>
          <w:rFonts w:ascii="Century" w:hAnsi="Century"/>
          <w:sz w:val="24"/>
          <w:szCs w:val="24"/>
        </w:rPr>
        <w:t xml:space="preserve">ed by-way of </w:t>
      </w:r>
      <w:r w:rsidRPr="736139AC" w:rsidR="55D4F1E3">
        <w:rPr>
          <w:rFonts w:ascii="Century" w:hAnsi="Century"/>
          <w:sz w:val="24"/>
          <w:szCs w:val="24"/>
        </w:rPr>
        <w:t>deferment</w:t>
      </w:r>
      <w:r w:rsidRPr="736139AC" w:rsidR="5A646561">
        <w:rPr>
          <w:rFonts w:ascii="Century" w:hAnsi="Century"/>
          <w:sz w:val="24"/>
          <w:szCs w:val="24"/>
        </w:rPr>
        <w:t>, the</w:t>
      </w:r>
      <w:r w:rsidRPr="736139AC" w:rsidR="55D4F1E3">
        <w:rPr>
          <w:rFonts w:ascii="Century" w:hAnsi="Century"/>
          <w:sz w:val="24"/>
          <w:szCs w:val="24"/>
        </w:rPr>
        <w:t xml:space="preserve"> inconsisten</w:t>
      </w:r>
      <w:r w:rsidRPr="736139AC" w:rsidR="416B24E1">
        <w:rPr>
          <w:rFonts w:ascii="Century" w:hAnsi="Century"/>
          <w:sz w:val="24"/>
          <w:szCs w:val="24"/>
        </w:rPr>
        <w:t>cies</w:t>
      </w:r>
      <w:r w:rsidRPr="736139AC" w:rsidR="2A83AF8C">
        <w:rPr>
          <w:rFonts w:ascii="Century" w:hAnsi="Century"/>
          <w:sz w:val="24"/>
          <w:szCs w:val="24"/>
        </w:rPr>
        <w:t>;</w:t>
      </w:r>
      <w:r w:rsidRPr="736139AC" w:rsidR="53579E3E">
        <w:rPr>
          <w:rFonts w:ascii="Century" w:hAnsi="Century"/>
          <w:sz w:val="24"/>
          <w:szCs w:val="24"/>
        </w:rPr>
        <w:t xml:space="preserve"> </w:t>
      </w:r>
      <w:r w:rsidRPr="736139AC" w:rsidR="20334A8D">
        <w:rPr>
          <w:rFonts w:ascii="Century" w:hAnsi="Century"/>
          <w:sz w:val="24"/>
          <w:szCs w:val="24"/>
        </w:rPr>
        <w:t>“Were-in”</w:t>
      </w:r>
      <w:r w:rsidRPr="736139AC" w:rsidR="671FA136">
        <w:rPr>
          <w:rFonts w:ascii="Century" w:hAnsi="Century"/>
          <w:sz w:val="24"/>
          <w:szCs w:val="24"/>
        </w:rPr>
        <w:t>,</w:t>
      </w:r>
      <w:r w:rsidRPr="736139AC" w:rsidR="53579E3E">
        <w:rPr>
          <w:rFonts w:ascii="Century" w:hAnsi="Century"/>
          <w:sz w:val="24"/>
          <w:szCs w:val="24"/>
        </w:rPr>
        <w:t xml:space="preserve"> </w:t>
      </w:r>
      <w:r w:rsidRPr="736139AC" w:rsidR="5702F16A">
        <w:rPr>
          <w:rFonts w:ascii="Century" w:hAnsi="Century"/>
          <w:sz w:val="24"/>
          <w:szCs w:val="24"/>
        </w:rPr>
        <w:t>once of a</w:t>
      </w:r>
      <w:r w:rsidRPr="736139AC" w:rsidR="53579E3E">
        <w:rPr>
          <w:rFonts w:ascii="Century" w:hAnsi="Century"/>
          <w:sz w:val="24"/>
          <w:szCs w:val="24"/>
        </w:rPr>
        <w:t xml:space="preserve"> notion</w:t>
      </w:r>
      <w:r w:rsidRPr="736139AC" w:rsidR="525B5F5C">
        <w:rPr>
          <w:rFonts w:ascii="Century" w:hAnsi="Century"/>
          <w:sz w:val="24"/>
          <w:szCs w:val="24"/>
        </w:rPr>
        <w:t>; however, though vague and mildly</w:t>
      </w:r>
      <w:r w:rsidRPr="736139AC" w:rsidR="53579E3E">
        <w:rPr>
          <w:rFonts w:ascii="Century" w:hAnsi="Century"/>
          <w:sz w:val="24"/>
          <w:szCs w:val="24"/>
        </w:rPr>
        <w:t xml:space="preserve"> evasive</w:t>
      </w:r>
      <w:r w:rsidRPr="736139AC" w:rsidR="0DC7BC2B">
        <w:rPr>
          <w:rFonts w:ascii="Century" w:hAnsi="Century"/>
          <w:sz w:val="24"/>
          <w:szCs w:val="24"/>
        </w:rPr>
        <w:t xml:space="preserve"> his</w:t>
      </w:r>
      <w:r w:rsidRPr="736139AC" w:rsidR="040237BA">
        <w:rPr>
          <w:rFonts w:ascii="Century" w:hAnsi="Century"/>
          <w:sz w:val="24"/>
          <w:szCs w:val="24"/>
        </w:rPr>
        <w:t xml:space="preserve"> </w:t>
      </w:r>
      <w:r w:rsidRPr="736139AC" w:rsidR="1C08F931">
        <w:rPr>
          <w:rFonts w:ascii="Century" w:hAnsi="Century"/>
          <w:sz w:val="24"/>
          <w:szCs w:val="24"/>
        </w:rPr>
        <w:t>defect</w:t>
      </w:r>
      <w:r w:rsidRPr="736139AC" w:rsidR="77AA04A0">
        <w:rPr>
          <w:rFonts w:ascii="Century" w:hAnsi="Century"/>
          <w:sz w:val="24"/>
          <w:szCs w:val="24"/>
        </w:rPr>
        <w:t>, especially</w:t>
      </w:r>
      <w:r w:rsidRPr="736139AC" w:rsidR="3C611B1D">
        <w:rPr>
          <w:rFonts w:ascii="Century" w:hAnsi="Century"/>
          <w:sz w:val="24"/>
          <w:szCs w:val="24"/>
        </w:rPr>
        <w:t>,</w:t>
      </w:r>
      <w:r w:rsidRPr="736139AC" w:rsidR="1C08F931">
        <w:rPr>
          <w:rFonts w:ascii="Century" w:hAnsi="Century"/>
          <w:sz w:val="24"/>
          <w:szCs w:val="24"/>
        </w:rPr>
        <w:t xml:space="preserve"> </w:t>
      </w:r>
      <w:r w:rsidRPr="736139AC" w:rsidR="704D8D83">
        <w:rPr>
          <w:rFonts w:ascii="Century" w:hAnsi="Century"/>
          <w:sz w:val="24"/>
          <w:szCs w:val="24"/>
        </w:rPr>
        <w:t>with</w:t>
      </w:r>
      <w:r w:rsidRPr="736139AC" w:rsidR="1C08F931">
        <w:rPr>
          <w:rFonts w:ascii="Century" w:hAnsi="Century"/>
          <w:sz w:val="24"/>
          <w:szCs w:val="24"/>
        </w:rPr>
        <w:t xml:space="preserve">in </w:t>
      </w:r>
      <w:r w:rsidRPr="736139AC" w:rsidR="6DB01282">
        <w:rPr>
          <w:rFonts w:ascii="Century" w:hAnsi="Century"/>
          <w:sz w:val="24"/>
          <w:szCs w:val="24"/>
        </w:rPr>
        <w:t>the</w:t>
      </w:r>
      <w:r w:rsidRPr="736139AC" w:rsidR="1C08F931">
        <w:rPr>
          <w:rFonts w:ascii="Century" w:hAnsi="Century"/>
          <w:sz w:val="24"/>
          <w:szCs w:val="24"/>
        </w:rPr>
        <w:t xml:space="preserve"> manner of </w:t>
      </w:r>
      <w:r w:rsidRPr="736139AC" w:rsidR="3CA2040A">
        <w:rPr>
          <w:rFonts w:ascii="Century" w:hAnsi="Century"/>
          <w:sz w:val="24"/>
          <w:szCs w:val="24"/>
        </w:rPr>
        <w:t xml:space="preserve">his </w:t>
      </w:r>
      <w:r w:rsidRPr="736139AC" w:rsidR="1C08F931">
        <w:rPr>
          <w:rFonts w:ascii="Century" w:hAnsi="Century"/>
          <w:sz w:val="24"/>
          <w:szCs w:val="24"/>
        </w:rPr>
        <w:t>speaking</w:t>
      </w:r>
      <w:r w:rsidRPr="736139AC" w:rsidR="4B34A886">
        <w:rPr>
          <w:rFonts w:ascii="Century" w:hAnsi="Century"/>
          <w:sz w:val="24"/>
          <w:szCs w:val="24"/>
        </w:rPr>
        <w:t>.</w:t>
      </w:r>
      <w:r w:rsidRPr="736139AC" w:rsidR="0FE8973C">
        <w:rPr>
          <w:rFonts w:ascii="Century" w:hAnsi="Century"/>
          <w:sz w:val="24"/>
          <w:szCs w:val="24"/>
        </w:rPr>
        <w:t xml:space="preserve"> Christian, refutes, after a well-deserved silence </w:t>
      </w:r>
      <w:r w:rsidRPr="736139AC" w:rsidR="7F37C6A6">
        <w:rPr>
          <w:rFonts w:ascii="Century" w:hAnsi="Century"/>
          <w:sz w:val="24"/>
          <w:szCs w:val="24"/>
        </w:rPr>
        <w:t>attempting to highlight</w:t>
      </w:r>
      <w:r w:rsidRPr="736139AC" w:rsidR="1C08F931">
        <w:rPr>
          <w:rFonts w:ascii="Century" w:hAnsi="Century"/>
          <w:sz w:val="24"/>
          <w:szCs w:val="24"/>
        </w:rPr>
        <w:t xml:space="preserve"> </w:t>
      </w:r>
      <w:r w:rsidRPr="736139AC" w:rsidR="1C6D3E22">
        <w:rPr>
          <w:rFonts w:ascii="Century" w:hAnsi="Century"/>
          <w:sz w:val="24"/>
          <w:szCs w:val="24"/>
        </w:rPr>
        <w:t xml:space="preserve">his </w:t>
      </w:r>
      <w:r w:rsidRPr="736139AC" w:rsidR="16E28523">
        <w:rPr>
          <w:rFonts w:ascii="Century" w:hAnsi="Century"/>
          <w:sz w:val="24"/>
          <w:szCs w:val="24"/>
        </w:rPr>
        <w:t xml:space="preserve">own </w:t>
      </w:r>
      <w:r w:rsidRPr="736139AC" w:rsidR="552F1208">
        <w:rPr>
          <w:rFonts w:ascii="Century" w:hAnsi="Century"/>
          <w:sz w:val="24"/>
          <w:szCs w:val="24"/>
        </w:rPr>
        <w:t>permissibly underived</w:t>
      </w:r>
      <w:r w:rsidRPr="736139AC" w:rsidR="16E28523">
        <w:rPr>
          <w:rFonts w:ascii="Century" w:hAnsi="Century"/>
          <w:sz w:val="24"/>
          <w:szCs w:val="24"/>
        </w:rPr>
        <w:t xml:space="preserve"> </w:t>
      </w:r>
      <w:r w:rsidRPr="736139AC" w:rsidR="0F35D5E9">
        <w:rPr>
          <w:rFonts w:ascii="Century" w:hAnsi="Century"/>
          <w:sz w:val="24"/>
          <w:szCs w:val="24"/>
        </w:rPr>
        <w:t>p</w:t>
      </w:r>
      <w:r w:rsidRPr="736139AC" w:rsidR="5F68622A">
        <w:rPr>
          <w:rFonts w:ascii="Century" w:hAnsi="Century"/>
          <w:sz w:val="24"/>
          <w:szCs w:val="24"/>
        </w:rPr>
        <w:t>roclivities</w:t>
      </w:r>
      <w:r w:rsidRPr="736139AC" w:rsidR="70F30671">
        <w:rPr>
          <w:rFonts w:ascii="Century" w:hAnsi="Century"/>
          <w:sz w:val="24"/>
          <w:szCs w:val="24"/>
        </w:rPr>
        <w:t>;</w:t>
      </w:r>
      <w:r w:rsidRPr="736139AC" w:rsidR="5A0940A0">
        <w:rPr>
          <w:rFonts w:ascii="Century" w:hAnsi="Century"/>
          <w:sz w:val="24"/>
          <w:szCs w:val="24"/>
        </w:rPr>
        <w:t xml:space="preserve"> however, </w:t>
      </w:r>
      <w:r w:rsidRPr="736139AC" w:rsidR="04FED061">
        <w:rPr>
          <w:rFonts w:ascii="Century" w:hAnsi="Century"/>
          <w:sz w:val="24"/>
          <w:szCs w:val="24"/>
        </w:rPr>
        <w:t xml:space="preserve">though </w:t>
      </w:r>
      <w:r w:rsidRPr="736139AC" w:rsidR="5A0940A0">
        <w:rPr>
          <w:rFonts w:ascii="Century" w:hAnsi="Century"/>
          <w:sz w:val="24"/>
          <w:szCs w:val="24"/>
        </w:rPr>
        <w:t>brazen his brother's tutelage would</w:t>
      </w:r>
      <w:r w:rsidRPr="736139AC" w:rsidR="44BDD85D">
        <w:rPr>
          <w:rFonts w:ascii="Century" w:hAnsi="Century"/>
          <w:sz w:val="24"/>
          <w:szCs w:val="24"/>
        </w:rPr>
        <w:t xml:space="preserve">, somehow </w:t>
      </w:r>
      <w:r w:rsidRPr="736139AC" w:rsidR="67E05EAE">
        <w:rPr>
          <w:rFonts w:ascii="Century" w:hAnsi="Century"/>
          <w:sz w:val="24"/>
          <w:szCs w:val="24"/>
        </w:rPr>
        <w:t>become. “As</w:t>
      </w:r>
      <w:r w:rsidRPr="736139AC" w:rsidR="5E077F4B">
        <w:rPr>
          <w:rFonts w:ascii="Century" w:hAnsi="Century"/>
          <w:sz w:val="24"/>
          <w:szCs w:val="24"/>
        </w:rPr>
        <w:t xml:space="preserve"> </w:t>
      </w:r>
      <w:r w:rsidRPr="736139AC" w:rsidR="4403BAA8">
        <w:rPr>
          <w:rFonts w:ascii="Century" w:hAnsi="Century"/>
          <w:sz w:val="24"/>
          <w:szCs w:val="24"/>
        </w:rPr>
        <w:t>reputable</w:t>
      </w:r>
      <w:r w:rsidRPr="736139AC" w:rsidR="5507112A">
        <w:rPr>
          <w:rFonts w:ascii="Century" w:hAnsi="Century"/>
          <w:sz w:val="24"/>
          <w:szCs w:val="24"/>
        </w:rPr>
        <w:t>;</w:t>
      </w:r>
      <w:r w:rsidRPr="736139AC" w:rsidR="4403BAA8">
        <w:rPr>
          <w:rFonts w:ascii="Century" w:hAnsi="Century"/>
          <w:sz w:val="24"/>
          <w:szCs w:val="24"/>
        </w:rPr>
        <w:t xml:space="preserve"> as</w:t>
      </w:r>
      <w:r w:rsidRPr="736139AC" w:rsidR="4FAC34F0">
        <w:rPr>
          <w:rFonts w:ascii="Century" w:hAnsi="Century"/>
          <w:sz w:val="24"/>
          <w:szCs w:val="24"/>
        </w:rPr>
        <w:t>,</w:t>
      </w:r>
      <w:r w:rsidRPr="736139AC" w:rsidR="4403BAA8">
        <w:rPr>
          <w:rFonts w:ascii="Century" w:hAnsi="Century"/>
          <w:sz w:val="24"/>
          <w:szCs w:val="24"/>
        </w:rPr>
        <w:t xml:space="preserve"> </w:t>
      </w:r>
      <w:r w:rsidRPr="736139AC" w:rsidR="00585B18">
        <w:rPr>
          <w:rFonts w:ascii="Century" w:hAnsi="Century"/>
          <w:sz w:val="24"/>
          <w:szCs w:val="24"/>
        </w:rPr>
        <w:t xml:space="preserve">though </w:t>
      </w:r>
      <w:r w:rsidRPr="736139AC" w:rsidR="60DDDA8E">
        <w:rPr>
          <w:rFonts w:ascii="Century" w:hAnsi="Century"/>
          <w:sz w:val="24"/>
          <w:szCs w:val="24"/>
        </w:rPr>
        <w:t xml:space="preserve">each of </w:t>
      </w:r>
      <w:r w:rsidRPr="736139AC" w:rsidR="7A51701A">
        <w:rPr>
          <w:rFonts w:ascii="Century" w:hAnsi="Century"/>
          <w:sz w:val="24"/>
          <w:szCs w:val="24"/>
        </w:rPr>
        <w:t xml:space="preserve">your </w:t>
      </w:r>
      <w:r w:rsidRPr="736139AC" w:rsidR="6687B8CA">
        <w:rPr>
          <w:rFonts w:ascii="Century" w:hAnsi="Century"/>
          <w:sz w:val="24"/>
          <w:szCs w:val="24"/>
        </w:rPr>
        <w:t xml:space="preserve">rudimentarily drafted </w:t>
      </w:r>
      <w:r w:rsidRPr="736139AC" w:rsidR="7A51701A">
        <w:rPr>
          <w:rFonts w:ascii="Century" w:hAnsi="Century"/>
          <w:sz w:val="24"/>
          <w:szCs w:val="24"/>
        </w:rPr>
        <w:t>claim</w:t>
      </w:r>
      <w:r w:rsidRPr="736139AC" w:rsidR="06FD3DCB">
        <w:rPr>
          <w:rFonts w:ascii="Century" w:hAnsi="Century"/>
          <w:sz w:val="24"/>
          <w:szCs w:val="24"/>
        </w:rPr>
        <w:t>s</w:t>
      </w:r>
      <w:r w:rsidRPr="736139AC" w:rsidR="63DA26C9">
        <w:rPr>
          <w:rFonts w:ascii="Century" w:hAnsi="Century"/>
          <w:sz w:val="24"/>
          <w:szCs w:val="24"/>
        </w:rPr>
        <w:t>,</w:t>
      </w:r>
      <w:r w:rsidRPr="736139AC" w:rsidR="00585B18">
        <w:rPr>
          <w:rFonts w:ascii="Century" w:hAnsi="Century"/>
          <w:sz w:val="24"/>
          <w:szCs w:val="24"/>
        </w:rPr>
        <w:t xml:space="preserve"> m</w:t>
      </w:r>
      <w:r w:rsidRPr="736139AC" w:rsidR="4794955D">
        <w:rPr>
          <w:rFonts w:ascii="Century" w:hAnsi="Century"/>
          <w:sz w:val="24"/>
          <w:szCs w:val="24"/>
        </w:rPr>
        <w:t>ight</w:t>
      </w:r>
      <w:r w:rsidRPr="736139AC" w:rsidR="30AE18BD">
        <w:rPr>
          <w:rFonts w:ascii="Century" w:hAnsi="Century"/>
          <w:sz w:val="24"/>
          <w:szCs w:val="24"/>
        </w:rPr>
        <w:t>’ve</w:t>
      </w:r>
      <w:r w:rsidRPr="736139AC" w:rsidR="18E8F753">
        <w:rPr>
          <w:rFonts w:ascii="Century" w:hAnsi="Century"/>
          <w:sz w:val="24"/>
          <w:szCs w:val="24"/>
        </w:rPr>
        <w:t xml:space="preserve"> </w:t>
      </w:r>
      <w:r w:rsidRPr="736139AC" w:rsidR="1BA8F711">
        <w:rPr>
          <w:rFonts w:ascii="Century" w:hAnsi="Century"/>
          <w:sz w:val="24"/>
          <w:szCs w:val="24"/>
        </w:rPr>
        <w:t>be</w:t>
      </w:r>
      <w:r w:rsidRPr="736139AC" w:rsidR="13B109A3">
        <w:rPr>
          <w:rFonts w:ascii="Century" w:hAnsi="Century"/>
          <w:sz w:val="24"/>
          <w:szCs w:val="24"/>
        </w:rPr>
        <w:t>en</w:t>
      </w:r>
      <w:r w:rsidRPr="736139AC" w:rsidR="1BA8F711">
        <w:rPr>
          <w:rFonts w:ascii="Century" w:hAnsi="Century"/>
          <w:sz w:val="24"/>
          <w:szCs w:val="24"/>
        </w:rPr>
        <w:t xml:space="preserve"> interpreted</w:t>
      </w:r>
      <w:r w:rsidRPr="736139AC" w:rsidR="6A862FAF">
        <w:rPr>
          <w:rFonts w:ascii="Century" w:hAnsi="Century"/>
          <w:sz w:val="24"/>
          <w:szCs w:val="24"/>
        </w:rPr>
        <w:t>. Whilst,</w:t>
      </w:r>
      <w:r w:rsidRPr="736139AC" w:rsidR="1BA8F711">
        <w:rPr>
          <w:rFonts w:ascii="Century" w:hAnsi="Century"/>
          <w:sz w:val="24"/>
          <w:szCs w:val="24"/>
        </w:rPr>
        <w:t xml:space="preserve"> </w:t>
      </w:r>
      <w:r w:rsidRPr="736139AC" w:rsidR="3B0B4398">
        <w:rPr>
          <w:rFonts w:ascii="Century" w:hAnsi="Century"/>
          <w:sz w:val="24"/>
          <w:szCs w:val="24"/>
        </w:rPr>
        <w:t xml:space="preserve">bearing in mind the potential to </w:t>
      </w:r>
      <w:r w:rsidRPr="736139AC" w:rsidR="1BA8F711">
        <w:rPr>
          <w:rFonts w:ascii="Century" w:hAnsi="Century"/>
          <w:sz w:val="24"/>
          <w:szCs w:val="24"/>
        </w:rPr>
        <w:t>for</w:t>
      </w:r>
      <w:r w:rsidRPr="736139AC" w:rsidR="29156762">
        <w:rPr>
          <w:rFonts w:ascii="Century" w:hAnsi="Century"/>
          <w:sz w:val="24"/>
          <w:szCs w:val="24"/>
        </w:rPr>
        <w:t>go</w:t>
      </w:r>
      <w:r w:rsidRPr="736139AC" w:rsidR="1FADE4A1">
        <w:rPr>
          <w:rFonts w:ascii="Century" w:hAnsi="Century"/>
          <w:sz w:val="24"/>
          <w:szCs w:val="24"/>
        </w:rPr>
        <w:t xml:space="preserve"> </w:t>
      </w:r>
      <w:r w:rsidRPr="736139AC" w:rsidR="67C74D40">
        <w:rPr>
          <w:rFonts w:ascii="Century" w:hAnsi="Century"/>
          <w:sz w:val="24"/>
          <w:szCs w:val="24"/>
        </w:rPr>
        <w:t xml:space="preserve">any of </w:t>
      </w:r>
      <w:r w:rsidRPr="736139AC" w:rsidR="0793C487">
        <w:rPr>
          <w:rFonts w:ascii="Century" w:hAnsi="Century"/>
          <w:sz w:val="24"/>
          <w:szCs w:val="24"/>
        </w:rPr>
        <w:t>the</w:t>
      </w:r>
      <w:r w:rsidRPr="736139AC" w:rsidR="1BA8F711">
        <w:rPr>
          <w:rFonts w:ascii="Century" w:hAnsi="Century"/>
          <w:sz w:val="24"/>
          <w:szCs w:val="24"/>
        </w:rPr>
        <w:t xml:space="preserve"> </w:t>
      </w:r>
      <w:r w:rsidRPr="736139AC" w:rsidR="6AE0E214">
        <w:rPr>
          <w:rFonts w:ascii="Century" w:hAnsi="Century"/>
          <w:sz w:val="24"/>
          <w:szCs w:val="24"/>
        </w:rPr>
        <w:t xml:space="preserve">individual </w:t>
      </w:r>
      <w:r w:rsidRPr="736139AC" w:rsidR="1BA8F711">
        <w:rPr>
          <w:rFonts w:ascii="Century" w:hAnsi="Century"/>
          <w:sz w:val="24"/>
          <w:szCs w:val="24"/>
        </w:rPr>
        <w:t>fortune</w:t>
      </w:r>
      <w:r w:rsidRPr="736139AC" w:rsidR="1226D834">
        <w:rPr>
          <w:rFonts w:ascii="Century" w:hAnsi="Century"/>
          <w:sz w:val="24"/>
          <w:szCs w:val="24"/>
        </w:rPr>
        <w:t>s</w:t>
      </w:r>
      <w:r w:rsidRPr="736139AC" w:rsidR="618CD1BD">
        <w:rPr>
          <w:rFonts w:ascii="Century" w:hAnsi="Century"/>
          <w:sz w:val="24"/>
          <w:szCs w:val="24"/>
        </w:rPr>
        <w:t>,</w:t>
      </w:r>
      <w:r w:rsidRPr="736139AC" w:rsidR="30C3E906">
        <w:rPr>
          <w:rFonts w:ascii="Century" w:hAnsi="Century"/>
          <w:sz w:val="24"/>
          <w:szCs w:val="24"/>
        </w:rPr>
        <w:t xml:space="preserve"> as </w:t>
      </w:r>
      <w:r w:rsidRPr="736139AC" w:rsidR="328C28D4">
        <w:rPr>
          <w:rFonts w:ascii="Century" w:hAnsi="Century"/>
          <w:sz w:val="24"/>
          <w:szCs w:val="24"/>
        </w:rPr>
        <w:t xml:space="preserve">tenure </w:t>
      </w:r>
      <w:r w:rsidRPr="736139AC" w:rsidR="0D7BEB22">
        <w:rPr>
          <w:rFonts w:ascii="Century" w:hAnsi="Century"/>
          <w:sz w:val="24"/>
          <w:szCs w:val="24"/>
        </w:rPr>
        <w:t xml:space="preserve">may be revoked </w:t>
      </w:r>
      <w:r w:rsidRPr="736139AC" w:rsidR="383FA1BB">
        <w:rPr>
          <w:rFonts w:ascii="Century" w:hAnsi="Century"/>
          <w:sz w:val="24"/>
          <w:szCs w:val="24"/>
        </w:rPr>
        <w:t xml:space="preserve">given any </w:t>
      </w:r>
      <w:r w:rsidRPr="736139AC" w:rsidR="30C3E906">
        <w:rPr>
          <w:rFonts w:ascii="Century" w:hAnsi="Century"/>
          <w:sz w:val="24"/>
          <w:szCs w:val="24"/>
        </w:rPr>
        <w:t>should</w:t>
      </w:r>
      <w:r w:rsidRPr="736139AC" w:rsidR="618CD1BD">
        <w:rPr>
          <w:rFonts w:ascii="Century" w:hAnsi="Century"/>
          <w:sz w:val="24"/>
          <w:szCs w:val="24"/>
        </w:rPr>
        <w:t xml:space="preserve"> rather </w:t>
      </w:r>
      <w:r w:rsidRPr="736139AC" w:rsidR="39E929E0">
        <w:rPr>
          <w:rFonts w:ascii="Century" w:hAnsi="Century"/>
          <w:sz w:val="24"/>
          <w:szCs w:val="24"/>
        </w:rPr>
        <w:t>be</w:t>
      </w:r>
      <w:r w:rsidRPr="736139AC" w:rsidR="5577C929">
        <w:rPr>
          <w:rFonts w:ascii="Century" w:hAnsi="Century"/>
          <w:sz w:val="24"/>
          <w:szCs w:val="24"/>
        </w:rPr>
        <w:t>tween them,</w:t>
      </w:r>
      <w:r w:rsidRPr="736139AC" w:rsidR="39E929E0">
        <w:rPr>
          <w:rFonts w:ascii="Century" w:hAnsi="Century"/>
          <w:sz w:val="24"/>
          <w:szCs w:val="24"/>
        </w:rPr>
        <w:t xml:space="preserve"> t</w:t>
      </w:r>
      <w:r w:rsidRPr="736139AC" w:rsidR="325E8B93">
        <w:rPr>
          <w:rFonts w:ascii="Century" w:hAnsi="Century"/>
          <w:sz w:val="24"/>
          <w:szCs w:val="24"/>
        </w:rPr>
        <w:t>o</w:t>
      </w:r>
      <w:r w:rsidRPr="736139AC" w:rsidR="39E929E0">
        <w:rPr>
          <w:rFonts w:ascii="Century" w:hAnsi="Century"/>
          <w:sz w:val="24"/>
          <w:szCs w:val="24"/>
        </w:rPr>
        <w:t xml:space="preserve"> then </w:t>
      </w:r>
      <w:r w:rsidRPr="736139AC" w:rsidR="52988D65">
        <w:rPr>
          <w:rFonts w:ascii="Century" w:hAnsi="Century"/>
          <w:sz w:val="24"/>
          <w:szCs w:val="24"/>
        </w:rPr>
        <w:t>addendum towards</w:t>
      </w:r>
      <w:r w:rsidRPr="736139AC" w:rsidR="39E929E0">
        <w:rPr>
          <w:rFonts w:ascii="Century" w:hAnsi="Century"/>
          <w:sz w:val="24"/>
          <w:szCs w:val="24"/>
        </w:rPr>
        <w:t xml:space="preserve"> </w:t>
      </w:r>
      <w:r w:rsidRPr="736139AC" w:rsidR="722E5492">
        <w:rPr>
          <w:rFonts w:ascii="Century" w:hAnsi="Century"/>
          <w:sz w:val="24"/>
          <w:szCs w:val="24"/>
        </w:rPr>
        <w:t>th</w:t>
      </w:r>
      <w:r w:rsidRPr="736139AC" w:rsidR="0AB7B527">
        <w:rPr>
          <w:rFonts w:ascii="Century" w:hAnsi="Century"/>
          <w:sz w:val="24"/>
          <w:szCs w:val="24"/>
        </w:rPr>
        <w:t>at which the</w:t>
      </w:r>
      <w:r w:rsidRPr="736139AC" w:rsidR="722E5492">
        <w:rPr>
          <w:rFonts w:ascii="Century" w:hAnsi="Century"/>
          <w:sz w:val="24"/>
          <w:szCs w:val="24"/>
        </w:rPr>
        <w:t xml:space="preserve"> ladder </w:t>
      </w:r>
      <w:r w:rsidRPr="736139AC" w:rsidR="618CD1BD">
        <w:rPr>
          <w:rFonts w:ascii="Century" w:hAnsi="Century"/>
          <w:sz w:val="24"/>
          <w:szCs w:val="24"/>
        </w:rPr>
        <w:t>p</w:t>
      </w:r>
      <w:r w:rsidRPr="736139AC" w:rsidR="014EAE4D">
        <w:rPr>
          <w:rFonts w:ascii="Century" w:hAnsi="Century"/>
          <w:sz w:val="24"/>
          <w:szCs w:val="24"/>
        </w:rPr>
        <w:t>ortion</w:t>
      </w:r>
      <w:r w:rsidRPr="736139AC" w:rsidR="05F476A7">
        <w:rPr>
          <w:rFonts w:ascii="Century" w:hAnsi="Century"/>
          <w:sz w:val="24"/>
          <w:szCs w:val="24"/>
        </w:rPr>
        <w:t>’s</w:t>
      </w:r>
      <w:r w:rsidRPr="736139AC" w:rsidR="618CD1BD">
        <w:rPr>
          <w:rFonts w:ascii="Century" w:hAnsi="Century"/>
          <w:sz w:val="24"/>
          <w:szCs w:val="24"/>
        </w:rPr>
        <w:t xml:space="preserve"> </w:t>
      </w:r>
      <w:r w:rsidRPr="736139AC" w:rsidR="629BD822">
        <w:rPr>
          <w:rFonts w:ascii="Century" w:hAnsi="Century"/>
          <w:sz w:val="24"/>
          <w:szCs w:val="24"/>
        </w:rPr>
        <w:t>A</w:t>
      </w:r>
      <w:r w:rsidRPr="736139AC" w:rsidR="39AAFA83">
        <w:rPr>
          <w:rFonts w:ascii="Century" w:hAnsi="Century"/>
          <w:sz w:val="24"/>
          <w:szCs w:val="24"/>
        </w:rPr>
        <w:t>-</w:t>
      </w:r>
      <w:r w:rsidRPr="736139AC" w:rsidR="19A27289">
        <w:rPr>
          <w:rFonts w:ascii="Century" w:hAnsi="Century"/>
          <w:sz w:val="24"/>
          <w:szCs w:val="24"/>
        </w:rPr>
        <w:t>N</w:t>
      </w:r>
      <w:r w:rsidRPr="736139AC" w:rsidR="2E43EF77">
        <w:rPr>
          <w:rFonts w:ascii="Century" w:hAnsi="Century"/>
          <w:sz w:val="24"/>
          <w:szCs w:val="24"/>
        </w:rPr>
        <w:t>ew</w:t>
      </w:r>
      <w:r w:rsidRPr="736139AC" w:rsidR="292B5627">
        <w:rPr>
          <w:rFonts w:ascii="Century" w:hAnsi="Century"/>
          <w:sz w:val="24"/>
          <w:szCs w:val="24"/>
        </w:rPr>
        <w:t>”</w:t>
      </w:r>
      <w:r w:rsidRPr="736139AC" w:rsidR="1CF4A305">
        <w:rPr>
          <w:rFonts w:ascii="Century" w:hAnsi="Century"/>
          <w:sz w:val="24"/>
          <w:szCs w:val="24"/>
        </w:rPr>
        <w:t xml:space="preserve"> Lyle, after a moment chuckles</w:t>
      </w:r>
      <w:r w:rsidRPr="736139AC" w:rsidR="4B2DC010">
        <w:rPr>
          <w:rFonts w:ascii="Century" w:hAnsi="Century"/>
          <w:sz w:val="24"/>
          <w:szCs w:val="24"/>
        </w:rPr>
        <w:t>. Lyle, under his breath, “</w:t>
      </w:r>
      <w:r w:rsidRPr="736139AC" w:rsidR="72F794C6">
        <w:rPr>
          <w:rFonts w:ascii="Century" w:hAnsi="Century"/>
          <w:sz w:val="24"/>
          <w:szCs w:val="24"/>
        </w:rPr>
        <w:t>Behold, brother now master is</w:t>
      </w:r>
      <w:r w:rsidRPr="736139AC" w:rsidR="2E43EF77">
        <w:rPr>
          <w:rFonts w:ascii="Century" w:hAnsi="Century"/>
          <w:sz w:val="24"/>
          <w:szCs w:val="24"/>
        </w:rPr>
        <w:t xml:space="preserve"> </w:t>
      </w:r>
      <w:r w:rsidRPr="736139AC" w:rsidR="4896E4FC">
        <w:rPr>
          <w:rFonts w:ascii="Century" w:hAnsi="Century"/>
          <w:sz w:val="24"/>
          <w:szCs w:val="24"/>
        </w:rPr>
        <w:t>T</w:t>
      </w:r>
      <w:r w:rsidRPr="736139AC" w:rsidR="2E43EF77">
        <w:rPr>
          <w:rFonts w:ascii="Century" w:hAnsi="Century"/>
          <w:sz w:val="24"/>
          <w:szCs w:val="24"/>
        </w:rPr>
        <w:t>wo</w:t>
      </w:r>
      <w:r w:rsidRPr="736139AC" w:rsidR="14A2EF4C">
        <w:rPr>
          <w:rFonts w:ascii="Century" w:hAnsi="Century"/>
          <w:sz w:val="24"/>
          <w:szCs w:val="24"/>
        </w:rPr>
        <w:t>(a)</w:t>
      </w:r>
      <w:r w:rsidRPr="736139AC" w:rsidR="6A5D06DA">
        <w:rPr>
          <w:rFonts w:ascii="Century" w:hAnsi="Century"/>
          <w:sz w:val="24"/>
          <w:szCs w:val="24"/>
        </w:rPr>
        <w:t>”</w:t>
      </w:r>
      <w:r w:rsidRPr="736139AC" w:rsidR="14A2EF4C">
        <w:rPr>
          <w:rFonts w:ascii="Century" w:hAnsi="Century"/>
          <w:sz w:val="24"/>
          <w:szCs w:val="24"/>
        </w:rPr>
        <w:t>.</w:t>
      </w:r>
      <w:r w:rsidRPr="736139AC" w:rsidR="618CD1BD">
        <w:rPr>
          <w:rFonts w:ascii="Century" w:hAnsi="Century"/>
          <w:sz w:val="24"/>
          <w:szCs w:val="24"/>
        </w:rPr>
        <w:t xml:space="preserve"> </w:t>
      </w:r>
      <w:r w:rsidRPr="736139AC" w:rsidR="7F7116CF">
        <w:rPr>
          <w:rFonts w:ascii="Century" w:hAnsi="Century"/>
          <w:sz w:val="24"/>
          <w:szCs w:val="24"/>
        </w:rPr>
        <w:t xml:space="preserve">Puzzled, by the response Christian begins to speak, but is cut-off by Tracy; </w:t>
      </w:r>
      <w:r w:rsidRPr="736139AC" w:rsidR="6760A2C9">
        <w:rPr>
          <w:rFonts w:ascii="Century" w:hAnsi="Century"/>
          <w:sz w:val="24"/>
          <w:szCs w:val="24"/>
        </w:rPr>
        <w:t xml:space="preserve">whining, as she would be seen lying down on Lyle’s blanket at the foot of the two boys. As if a </w:t>
      </w:r>
      <w:r w:rsidRPr="736139AC" w:rsidR="618CD1BD">
        <w:rPr>
          <w:rFonts w:ascii="Century" w:hAnsi="Century"/>
          <w:sz w:val="24"/>
          <w:szCs w:val="24"/>
        </w:rPr>
        <w:t>greater</w:t>
      </w:r>
      <w:r w:rsidRPr="736139AC" w:rsidR="095CC8C0">
        <w:rPr>
          <w:rFonts w:ascii="Century" w:hAnsi="Century"/>
          <w:sz w:val="24"/>
          <w:szCs w:val="24"/>
        </w:rPr>
        <w:t xml:space="preserve"> authority had </w:t>
      </w:r>
      <w:r w:rsidRPr="736139AC" w:rsidR="7947021D">
        <w:rPr>
          <w:rFonts w:ascii="Century" w:hAnsi="Century"/>
          <w:sz w:val="24"/>
          <w:szCs w:val="24"/>
        </w:rPr>
        <w:t xml:space="preserve">all, but </w:t>
      </w:r>
      <w:r w:rsidRPr="736139AC" w:rsidR="095CC8C0">
        <w:rPr>
          <w:rFonts w:ascii="Century" w:hAnsi="Century"/>
          <w:sz w:val="24"/>
          <w:szCs w:val="24"/>
        </w:rPr>
        <w:t>requested</w:t>
      </w:r>
      <w:r w:rsidRPr="736139AC" w:rsidR="3B9078AE">
        <w:rPr>
          <w:rFonts w:ascii="Century" w:hAnsi="Century"/>
          <w:sz w:val="24"/>
          <w:szCs w:val="24"/>
        </w:rPr>
        <w:t>,</w:t>
      </w:r>
      <w:r w:rsidRPr="736139AC" w:rsidR="095CC8C0">
        <w:rPr>
          <w:rFonts w:ascii="Century" w:hAnsi="Century"/>
          <w:sz w:val="24"/>
          <w:szCs w:val="24"/>
        </w:rPr>
        <w:t xml:space="preserve"> an audience</w:t>
      </w:r>
      <w:r w:rsidRPr="736139AC" w:rsidR="618CD1BD">
        <w:rPr>
          <w:rFonts w:ascii="Century" w:hAnsi="Century"/>
          <w:sz w:val="24"/>
          <w:szCs w:val="24"/>
        </w:rPr>
        <w:t xml:space="preserve"> </w:t>
      </w:r>
      <w:r w:rsidRPr="736139AC" w:rsidR="16A49F52">
        <w:rPr>
          <w:rFonts w:ascii="Century" w:hAnsi="Century"/>
          <w:sz w:val="24"/>
          <w:szCs w:val="24"/>
        </w:rPr>
        <w:t xml:space="preserve">with the queen </w:t>
      </w:r>
      <w:proofErr w:type="spellStart"/>
      <w:r w:rsidRPr="736139AC" w:rsidR="16A49F52">
        <w:rPr>
          <w:rFonts w:ascii="Century" w:hAnsi="Century"/>
          <w:sz w:val="24"/>
          <w:szCs w:val="24"/>
        </w:rPr>
        <w:t>Christain</w:t>
      </w:r>
      <w:proofErr w:type="spellEnd"/>
      <w:r w:rsidRPr="736139AC" w:rsidR="16A49F52">
        <w:rPr>
          <w:rFonts w:ascii="Century" w:hAnsi="Century"/>
          <w:sz w:val="24"/>
          <w:szCs w:val="24"/>
        </w:rPr>
        <w:t xml:space="preserve"> </w:t>
      </w:r>
      <w:r w:rsidRPr="736139AC" w:rsidR="10AB3520">
        <w:rPr>
          <w:rFonts w:ascii="Century" w:hAnsi="Century"/>
          <w:sz w:val="24"/>
          <w:szCs w:val="24"/>
        </w:rPr>
        <w:t xml:space="preserve">packing up Tracy and the rest of their belongings into the car </w:t>
      </w:r>
      <w:r w:rsidRPr="736139AC" w:rsidR="16A49F52">
        <w:rPr>
          <w:rFonts w:ascii="Century" w:hAnsi="Century"/>
          <w:sz w:val="24"/>
          <w:szCs w:val="24"/>
        </w:rPr>
        <w:t>stammers,</w:t>
      </w:r>
      <w:r w:rsidRPr="736139AC" w:rsidR="40A27DDB">
        <w:rPr>
          <w:rFonts w:ascii="Century" w:hAnsi="Century"/>
          <w:sz w:val="24"/>
          <w:szCs w:val="24"/>
        </w:rPr>
        <w:t xml:space="preserve"> to finish Lyle’s</w:t>
      </w:r>
      <w:r w:rsidRPr="736139AC" w:rsidR="08117F0C">
        <w:rPr>
          <w:rFonts w:ascii="Century" w:hAnsi="Century"/>
          <w:sz w:val="24"/>
          <w:szCs w:val="24"/>
        </w:rPr>
        <w:t xml:space="preserve"> </w:t>
      </w:r>
      <w:r w:rsidRPr="736139AC" w:rsidR="40A27DDB">
        <w:rPr>
          <w:rFonts w:ascii="Century" w:hAnsi="Century"/>
          <w:sz w:val="24"/>
          <w:szCs w:val="24"/>
        </w:rPr>
        <w:t>sentence</w:t>
      </w:r>
      <w:r w:rsidRPr="736139AC" w:rsidR="7CB03903">
        <w:rPr>
          <w:rFonts w:ascii="Century" w:hAnsi="Century"/>
          <w:sz w:val="24"/>
          <w:szCs w:val="24"/>
        </w:rPr>
        <w:t xml:space="preserve"> </w:t>
      </w:r>
      <w:r w:rsidRPr="736139AC" w:rsidR="56A7EDAB">
        <w:rPr>
          <w:rFonts w:ascii="Century" w:hAnsi="Century"/>
          <w:sz w:val="24"/>
          <w:szCs w:val="24"/>
        </w:rPr>
        <w:t>“</w:t>
      </w:r>
      <w:r w:rsidRPr="736139AC" w:rsidR="5E32452C">
        <w:rPr>
          <w:rFonts w:ascii="Century" w:hAnsi="Century"/>
          <w:sz w:val="24"/>
          <w:szCs w:val="24"/>
        </w:rPr>
        <w:t xml:space="preserve">Yea, </w:t>
      </w:r>
      <w:r w:rsidRPr="736139AC" w:rsidR="464D27A8">
        <w:rPr>
          <w:rFonts w:ascii="Century" w:hAnsi="Century"/>
          <w:sz w:val="24"/>
          <w:szCs w:val="24"/>
        </w:rPr>
        <w:t xml:space="preserve">so </w:t>
      </w:r>
      <w:r w:rsidRPr="736139AC" w:rsidR="56A7EDAB">
        <w:rPr>
          <w:rFonts w:ascii="Century" w:hAnsi="Century"/>
          <w:sz w:val="24"/>
          <w:szCs w:val="24"/>
        </w:rPr>
        <w:t>good</w:t>
      </w:r>
      <w:r w:rsidRPr="736139AC" w:rsidR="255773B3">
        <w:rPr>
          <w:rFonts w:ascii="Century" w:hAnsi="Century"/>
          <w:sz w:val="24"/>
          <w:szCs w:val="24"/>
        </w:rPr>
        <w:t>-</w:t>
      </w:r>
      <w:r w:rsidRPr="736139AC" w:rsidR="56A7EDAB">
        <w:rPr>
          <w:rFonts w:ascii="Century" w:hAnsi="Century"/>
          <w:sz w:val="24"/>
          <w:szCs w:val="24"/>
        </w:rPr>
        <w:t>will favor those</w:t>
      </w:r>
      <w:r w:rsidRPr="736139AC" w:rsidR="743980A7">
        <w:rPr>
          <w:rFonts w:ascii="Century" w:hAnsi="Century"/>
          <w:sz w:val="24"/>
          <w:szCs w:val="24"/>
        </w:rPr>
        <w:t>...</w:t>
      </w:r>
      <w:r w:rsidRPr="736139AC" w:rsidR="56A7EDAB">
        <w:rPr>
          <w:rFonts w:ascii="Century" w:hAnsi="Century"/>
          <w:sz w:val="24"/>
          <w:szCs w:val="24"/>
        </w:rPr>
        <w:t>whom</w:t>
      </w:r>
      <w:r w:rsidRPr="736139AC" w:rsidR="6394EFD8">
        <w:rPr>
          <w:rFonts w:ascii="Century" w:hAnsi="Century"/>
          <w:sz w:val="24"/>
          <w:szCs w:val="24"/>
        </w:rPr>
        <w:t>,</w:t>
      </w:r>
      <w:r w:rsidRPr="736139AC" w:rsidR="56A7EDAB">
        <w:rPr>
          <w:rFonts w:ascii="Century" w:hAnsi="Century"/>
          <w:sz w:val="24"/>
          <w:szCs w:val="24"/>
        </w:rPr>
        <w:t xml:space="preserve"> yet to perceive.</w:t>
      </w:r>
      <w:r w:rsidRPr="736139AC" w:rsidR="762DD1D6">
        <w:rPr>
          <w:rFonts w:ascii="Century" w:hAnsi="Century"/>
          <w:sz w:val="24"/>
          <w:szCs w:val="24"/>
        </w:rPr>
        <w:t xml:space="preserve"> C</w:t>
      </w:r>
      <w:r w:rsidRPr="736139AC" w:rsidR="56A7EDAB">
        <w:rPr>
          <w:rFonts w:ascii="Century" w:hAnsi="Century"/>
          <w:sz w:val="24"/>
          <w:szCs w:val="24"/>
        </w:rPr>
        <w:t>orrectly</w:t>
      </w:r>
      <w:r w:rsidRPr="736139AC" w:rsidR="5F94EBE0">
        <w:rPr>
          <w:rFonts w:ascii="Century" w:hAnsi="Century"/>
          <w:sz w:val="24"/>
          <w:szCs w:val="24"/>
        </w:rPr>
        <w:t xml:space="preserve">, </w:t>
      </w:r>
      <w:r w:rsidRPr="736139AC" w:rsidR="4D369F13">
        <w:rPr>
          <w:rFonts w:ascii="Century" w:hAnsi="Century"/>
          <w:sz w:val="24"/>
          <w:szCs w:val="24"/>
        </w:rPr>
        <w:t>“unholy”</w:t>
      </w:r>
      <w:r w:rsidRPr="736139AC" w:rsidR="5F94EBE0">
        <w:rPr>
          <w:rFonts w:ascii="Century" w:hAnsi="Century"/>
          <w:sz w:val="24"/>
          <w:szCs w:val="24"/>
        </w:rPr>
        <w:t xml:space="preserve"> </w:t>
      </w:r>
      <w:r w:rsidRPr="736139AC" w:rsidR="689B2C7C">
        <w:rPr>
          <w:rFonts w:ascii="Century" w:hAnsi="Century"/>
          <w:sz w:val="24"/>
          <w:szCs w:val="24"/>
        </w:rPr>
        <w:t>D</w:t>
      </w:r>
      <w:r w:rsidRPr="736139AC" w:rsidR="5F94EBE0">
        <w:rPr>
          <w:rFonts w:ascii="Century" w:hAnsi="Century"/>
          <w:sz w:val="24"/>
          <w:szCs w:val="24"/>
        </w:rPr>
        <w:t>id you know she was sick</w:t>
      </w:r>
      <w:r w:rsidRPr="736139AC" w:rsidR="2BFBCDBC">
        <w:rPr>
          <w:rFonts w:ascii="Century" w:hAnsi="Century"/>
          <w:sz w:val="24"/>
          <w:szCs w:val="24"/>
        </w:rPr>
        <w:t>,</w:t>
      </w:r>
      <w:r w:rsidRPr="736139AC" w:rsidR="433567F2">
        <w:rPr>
          <w:rFonts w:ascii="Century" w:hAnsi="Century"/>
          <w:sz w:val="24"/>
          <w:szCs w:val="24"/>
        </w:rPr>
        <w:t xml:space="preserve"> Christian, did you hear me, </w:t>
      </w:r>
      <w:proofErr w:type="spellStart"/>
      <w:r w:rsidRPr="736139AC" w:rsidR="433567F2">
        <w:rPr>
          <w:rFonts w:ascii="Century" w:hAnsi="Century"/>
          <w:sz w:val="24"/>
          <w:szCs w:val="24"/>
        </w:rPr>
        <w:t>gimme</w:t>
      </w:r>
      <w:proofErr w:type="spellEnd"/>
      <w:r w:rsidRPr="736139AC" w:rsidR="433567F2">
        <w:rPr>
          <w:rFonts w:ascii="Century" w:hAnsi="Century"/>
          <w:sz w:val="24"/>
          <w:szCs w:val="24"/>
        </w:rPr>
        <w:t xml:space="preserve"> some water, bro.</w:t>
      </w:r>
      <w:r w:rsidRPr="736139AC" w:rsidR="27B2EE6B">
        <w:rPr>
          <w:rFonts w:ascii="Century" w:hAnsi="Century"/>
          <w:sz w:val="24"/>
          <w:szCs w:val="24"/>
        </w:rPr>
        <w:t xml:space="preserve">” He goes </w:t>
      </w:r>
      <w:r w:rsidRPr="736139AC" w:rsidR="350249DF">
        <w:rPr>
          <w:rFonts w:ascii="Century" w:hAnsi="Century"/>
          <w:sz w:val="24"/>
          <w:szCs w:val="24"/>
        </w:rPr>
        <w:t>to</w:t>
      </w:r>
      <w:r w:rsidRPr="736139AC" w:rsidR="27B2EE6B">
        <w:rPr>
          <w:rFonts w:ascii="Century" w:hAnsi="Century"/>
          <w:sz w:val="24"/>
          <w:szCs w:val="24"/>
        </w:rPr>
        <w:t xml:space="preserve"> get the jug of water</w:t>
      </w:r>
      <w:r w:rsidRPr="736139AC" w:rsidR="6C0887E5">
        <w:rPr>
          <w:rFonts w:ascii="Century" w:hAnsi="Century"/>
          <w:sz w:val="24"/>
          <w:szCs w:val="24"/>
        </w:rPr>
        <w:t xml:space="preserve">, </w:t>
      </w:r>
      <w:r w:rsidRPr="736139AC" w:rsidR="27B2EE6B">
        <w:rPr>
          <w:rFonts w:ascii="Century" w:hAnsi="Century"/>
          <w:sz w:val="24"/>
          <w:szCs w:val="24"/>
        </w:rPr>
        <w:t>out of the trunk and hands it</w:t>
      </w:r>
      <w:r w:rsidRPr="736139AC" w:rsidR="34C796CE">
        <w:rPr>
          <w:rFonts w:ascii="Century" w:hAnsi="Century"/>
          <w:sz w:val="24"/>
          <w:szCs w:val="24"/>
        </w:rPr>
        <w:t>,</w:t>
      </w:r>
      <w:r w:rsidRPr="736139AC" w:rsidR="27B2EE6B">
        <w:rPr>
          <w:rFonts w:ascii="Century" w:hAnsi="Century"/>
          <w:sz w:val="24"/>
          <w:szCs w:val="24"/>
        </w:rPr>
        <w:t xml:space="preserve"> to his brother. </w:t>
      </w:r>
      <w:r w:rsidRPr="736139AC" w:rsidR="7EA32328">
        <w:rPr>
          <w:rFonts w:ascii="Century" w:hAnsi="Century"/>
          <w:sz w:val="24"/>
          <w:szCs w:val="24"/>
        </w:rPr>
        <w:t xml:space="preserve">Christian </w:t>
      </w:r>
      <w:r w:rsidRPr="736139AC" w:rsidR="76CAC5A7">
        <w:rPr>
          <w:rFonts w:ascii="Century" w:hAnsi="Century"/>
          <w:sz w:val="24"/>
          <w:szCs w:val="24"/>
        </w:rPr>
        <w:t>replies “</w:t>
      </w:r>
      <w:r w:rsidRPr="736139AC" w:rsidR="1A3D182E">
        <w:rPr>
          <w:rFonts w:ascii="Century" w:hAnsi="Century"/>
          <w:sz w:val="24"/>
          <w:szCs w:val="24"/>
        </w:rPr>
        <w:t>well</w:t>
      </w:r>
      <w:r w:rsidRPr="736139AC" w:rsidR="17AAAF0E">
        <w:rPr>
          <w:rFonts w:ascii="Century" w:hAnsi="Century"/>
          <w:sz w:val="24"/>
          <w:szCs w:val="24"/>
        </w:rPr>
        <w:t>;</w:t>
      </w:r>
      <w:r w:rsidRPr="736139AC" w:rsidR="56A7EDAB">
        <w:rPr>
          <w:rFonts w:ascii="Century" w:hAnsi="Century"/>
          <w:sz w:val="24"/>
          <w:szCs w:val="24"/>
        </w:rPr>
        <w:t xml:space="preserve"> however</w:t>
      </w:r>
      <w:r w:rsidRPr="736139AC" w:rsidR="75BCAE72">
        <w:rPr>
          <w:rFonts w:ascii="Century" w:hAnsi="Century"/>
          <w:sz w:val="24"/>
          <w:szCs w:val="24"/>
        </w:rPr>
        <w:t>,</w:t>
      </w:r>
      <w:r w:rsidRPr="736139AC" w:rsidR="56A7EDAB">
        <w:rPr>
          <w:rFonts w:ascii="Century" w:hAnsi="Century"/>
          <w:sz w:val="24"/>
          <w:szCs w:val="24"/>
        </w:rPr>
        <w:t xml:space="preserve"> the </w:t>
      </w:r>
      <w:r w:rsidRPr="736139AC" w:rsidR="5C53022F">
        <w:rPr>
          <w:rFonts w:ascii="Century" w:hAnsi="Century"/>
          <w:sz w:val="24"/>
          <w:szCs w:val="24"/>
        </w:rPr>
        <w:t>adage</w:t>
      </w:r>
      <w:r w:rsidRPr="736139AC" w:rsidR="56A7EDAB">
        <w:rPr>
          <w:rFonts w:ascii="Century" w:hAnsi="Century"/>
          <w:sz w:val="24"/>
          <w:szCs w:val="24"/>
        </w:rPr>
        <w:t xml:space="preserve"> goes</w:t>
      </w:r>
      <w:r w:rsidRPr="736139AC" w:rsidR="532E8DC9">
        <w:rPr>
          <w:rFonts w:ascii="Century" w:hAnsi="Century"/>
          <w:sz w:val="24"/>
          <w:szCs w:val="24"/>
        </w:rPr>
        <w:t xml:space="preserve">...I thought, </w:t>
      </w:r>
      <w:r w:rsidRPr="736139AC" w:rsidR="3CECA9C1">
        <w:rPr>
          <w:rFonts w:ascii="Century" w:hAnsi="Century"/>
          <w:sz w:val="24"/>
          <w:szCs w:val="24"/>
        </w:rPr>
        <w:t>it’d be best</w:t>
      </w:r>
      <w:r w:rsidRPr="736139AC" w:rsidR="7A0A4F52">
        <w:rPr>
          <w:rFonts w:ascii="Century" w:hAnsi="Century"/>
          <w:sz w:val="24"/>
          <w:szCs w:val="24"/>
        </w:rPr>
        <w:t>,</w:t>
      </w:r>
      <w:r w:rsidRPr="736139AC" w:rsidR="3CECA9C1">
        <w:rPr>
          <w:rFonts w:ascii="Century" w:hAnsi="Century"/>
          <w:sz w:val="24"/>
          <w:szCs w:val="24"/>
        </w:rPr>
        <w:t xml:space="preserve"> </w:t>
      </w:r>
      <w:r w:rsidRPr="736139AC" w:rsidR="017CFE89">
        <w:rPr>
          <w:rFonts w:ascii="Century" w:hAnsi="Century"/>
          <w:sz w:val="24"/>
          <w:szCs w:val="24"/>
        </w:rPr>
        <w:t xml:space="preserve">to properly address the </w:t>
      </w:r>
      <w:r w:rsidRPr="736139AC" w:rsidR="34B3D941">
        <w:rPr>
          <w:rFonts w:ascii="Century" w:hAnsi="Century"/>
          <w:sz w:val="24"/>
          <w:szCs w:val="24"/>
        </w:rPr>
        <w:t xml:space="preserve">primary </w:t>
      </w:r>
      <w:r w:rsidRPr="736139AC" w:rsidR="352BA548">
        <w:rPr>
          <w:rFonts w:ascii="Century" w:hAnsi="Century"/>
          <w:sz w:val="24"/>
          <w:szCs w:val="24"/>
        </w:rPr>
        <w:t>issue</w:t>
      </w:r>
      <w:r w:rsidRPr="736139AC" w:rsidR="4928ADA8">
        <w:rPr>
          <w:rFonts w:ascii="Century" w:hAnsi="Century"/>
          <w:sz w:val="24"/>
          <w:szCs w:val="24"/>
        </w:rPr>
        <w:t>d</w:t>
      </w:r>
      <w:r w:rsidRPr="736139AC" w:rsidR="352BA548">
        <w:rPr>
          <w:rFonts w:ascii="Century" w:hAnsi="Century"/>
          <w:sz w:val="24"/>
          <w:szCs w:val="24"/>
        </w:rPr>
        <w:t xml:space="preserve"> </w:t>
      </w:r>
      <w:r w:rsidRPr="736139AC" w:rsidR="340116DC">
        <w:rPr>
          <w:rFonts w:ascii="Century" w:hAnsi="Century"/>
          <w:sz w:val="24"/>
          <w:szCs w:val="24"/>
        </w:rPr>
        <w:t>documentation for malforme</w:t>
      </w:r>
      <w:r w:rsidRPr="736139AC" w:rsidR="08461035">
        <w:rPr>
          <w:rFonts w:ascii="Century" w:hAnsi="Century"/>
          <w:sz w:val="24"/>
          <w:szCs w:val="24"/>
        </w:rPr>
        <w:t>d,</w:t>
      </w:r>
      <w:r w:rsidRPr="736139AC" w:rsidR="47FE75B3">
        <w:rPr>
          <w:rFonts w:ascii="Century" w:hAnsi="Century"/>
          <w:sz w:val="24"/>
          <w:szCs w:val="24"/>
        </w:rPr>
        <w:t xml:space="preserve"> unsightly, and</w:t>
      </w:r>
      <w:r w:rsidRPr="736139AC" w:rsidR="4EFA7792">
        <w:rPr>
          <w:rFonts w:ascii="Century" w:hAnsi="Century"/>
          <w:sz w:val="24"/>
          <w:szCs w:val="24"/>
        </w:rPr>
        <w:t xml:space="preserve"> </w:t>
      </w:r>
      <w:r w:rsidRPr="736139AC" w:rsidR="077A5AFC">
        <w:rPr>
          <w:rFonts w:ascii="Century" w:hAnsi="Century"/>
          <w:sz w:val="24"/>
          <w:szCs w:val="24"/>
        </w:rPr>
        <w:t>the truly snide</w:t>
      </w:r>
      <w:r w:rsidRPr="736139AC" w:rsidR="7698B4BB">
        <w:rPr>
          <w:rFonts w:ascii="Century" w:hAnsi="Century"/>
          <w:sz w:val="24"/>
          <w:szCs w:val="24"/>
        </w:rPr>
        <w:t>; although</w:t>
      </w:r>
      <w:r w:rsidRPr="736139AC" w:rsidR="4CFA8524">
        <w:rPr>
          <w:rFonts w:ascii="Century" w:hAnsi="Century"/>
          <w:sz w:val="24"/>
          <w:szCs w:val="24"/>
        </w:rPr>
        <w:t>,</w:t>
      </w:r>
      <w:r w:rsidRPr="736139AC" w:rsidR="7698B4BB">
        <w:rPr>
          <w:rFonts w:ascii="Century" w:hAnsi="Century"/>
          <w:sz w:val="24"/>
          <w:szCs w:val="24"/>
        </w:rPr>
        <w:t xml:space="preserve"> the rhetoric,</w:t>
      </w:r>
      <w:r w:rsidRPr="736139AC" w:rsidR="23B9B53A">
        <w:rPr>
          <w:rFonts w:ascii="Century" w:hAnsi="Century"/>
          <w:sz w:val="24"/>
          <w:szCs w:val="24"/>
        </w:rPr>
        <w:t xml:space="preserve"> </w:t>
      </w:r>
      <w:r w:rsidRPr="736139AC" w:rsidR="352BA548">
        <w:rPr>
          <w:rFonts w:ascii="Century" w:hAnsi="Century"/>
          <w:sz w:val="24"/>
          <w:szCs w:val="24"/>
        </w:rPr>
        <w:t>at hand</w:t>
      </w:r>
      <w:r w:rsidRPr="736139AC" w:rsidR="596F08D1">
        <w:rPr>
          <w:rFonts w:ascii="Century" w:hAnsi="Century"/>
          <w:sz w:val="24"/>
          <w:szCs w:val="24"/>
        </w:rPr>
        <w:t xml:space="preserve"> be </w:t>
      </w:r>
      <w:r w:rsidRPr="736139AC" w:rsidR="4DD3C5E5">
        <w:rPr>
          <w:rFonts w:ascii="Century" w:hAnsi="Century"/>
          <w:sz w:val="24"/>
          <w:szCs w:val="24"/>
        </w:rPr>
        <w:t>s</w:t>
      </w:r>
      <w:r w:rsidRPr="736139AC" w:rsidR="596F08D1">
        <w:rPr>
          <w:rFonts w:ascii="Century" w:hAnsi="Century"/>
          <w:sz w:val="24"/>
          <w:szCs w:val="24"/>
        </w:rPr>
        <w:t>worn.</w:t>
      </w:r>
      <w:r w:rsidRPr="736139AC" w:rsidR="352BA548">
        <w:rPr>
          <w:rFonts w:ascii="Century" w:hAnsi="Century"/>
          <w:sz w:val="24"/>
          <w:szCs w:val="24"/>
        </w:rPr>
        <w:t xml:space="preserve"> </w:t>
      </w:r>
      <w:r w:rsidRPr="736139AC" w:rsidR="566682D0">
        <w:rPr>
          <w:rFonts w:ascii="Century" w:hAnsi="Century"/>
          <w:sz w:val="24"/>
          <w:szCs w:val="24"/>
        </w:rPr>
        <w:t>Withi</w:t>
      </w:r>
      <w:r w:rsidRPr="736139AC" w:rsidR="352BA548">
        <w:rPr>
          <w:rFonts w:ascii="Century" w:hAnsi="Century"/>
          <w:sz w:val="24"/>
          <w:szCs w:val="24"/>
        </w:rPr>
        <w:t>n</w:t>
      </w:r>
      <w:r w:rsidRPr="736139AC" w:rsidR="1DBCA392">
        <w:rPr>
          <w:rFonts w:ascii="Century" w:hAnsi="Century"/>
          <w:sz w:val="24"/>
          <w:szCs w:val="24"/>
        </w:rPr>
        <w:t>,</w:t>
      </w:r>
      <w:r w:rsidRPr="736139AC" w:rsidR="352BA548">
        <w:rPr>
          <w:rFonts w:ascii="Century" w:hAnsi="Century"/>
          <w:sz w:val="24"/>
          <w:szCs w:val="24"/>
        </w:rPr>
        <w:t xml:space="preserve"> </w:t>
      </w:r>
      <w:r w:rsidRPr="736139AC" w:rsidR="254E4FB3">
        <w:rPr>
          <w:rFonts w:ascii="Century" w:hAnsi="Century"/>
          <w:sz w:val="24"/>
          <w:szCs w:val="24"/>
        </w:rPr>
        <w:t>th</w:t>
      </w:r>
      <w:r w:rsidRPr="736139AC" w:rsidR="2F3888F6">
        <w:rPr>
          <w:rFonts w:ascii="Century" w:hAnsi="Century"/>
          <w:sz w:val="24"/>
          <w:szCs w:val="24"/>
        </w:rPr>
        <w:t>o</w:t>
      </w:r>
      <w:r w:rsidRPr="736139AC" w:rsidR="254E4FB3">
        <w:rPr>
          <w:rFonts w:ascii="Century" w:hAnsi="Century"/>
          <w:sz w:val="24"/>
          <w:szCs w:val="24"/>
        </w:rPr>
        <w:t>s</w:t>
      </w:r>
      <w:r w:rsidRPr="736139AC" w:rsidR="422EA4FD">
        <w:rPr>
          <w:rFonts w:ascii="Century" w:hAnsi="Century"/>
          <w:sz w:val="24"/>
          <w:szCs w:val="24"/>
        </w:rPr>
        <w:t>e</w:t>
      </w:r>
      <w:r w:rsidRPr="736139AC" w:rsidR="352BA548">
        <w:rPr>
          <w:rFonts w:ascii="Century" w:hAnsi="Century"/>
          <w:sz w:val="24"/>
          <w:szCs w:val="24"/>
        </w:rPr>
        <w:t xml:space="preserve"> </w:t>
      </w:r>
      <w:r w:rsidRPr="736139AC" w:rsidR="187FF093">
        <w:rPr>
          <w:rFonts w:ascii="Century" w:hAnsi="Century"/>
          <w:sz w:val="24"/>
          <w:szCs w:val="24"/>
        </w:rPr>
        <w:t>gesture</w:t>
      </w:r>
      <w:r w:rsidRPr="736139AC" w:rsidR="16FDE305">
        <w:rPr>
          <w:rFonts w:ascii="Century" w:hAnsi="Century"/>
          <w:sz w:val="24"/>
          <w:szCs w:val="24"/>
        </w:rPr>
        <w:t>s,</w:t>
      </w:r>
      <w:r w:rsidRPr="736139AC" w:rsidR="187FF093">
        <w:rPr>
          <w:rFonts w:ascii="Century" w:hAnsi="Century"/>
          <w:sz w:val="24"/>
          <w:szCs w:val="24"/>
        </w:rPr>
        <w:t xml:space="preserve"> she’d </w:t>
      </w:r>
      <w:r w:rsidRPr="736139AC" w:rsidR="3C7EF2EB">
        <w:rPr>
          <w:rFonts w:ascii="Century" w:hAnsi="Century"/>
          <w:sz w:val="24"/>
          <w:szCs w:val="24"/>
        </w:rPr>
        <w:t xml:space="preserve">earned attentive manner, have they all but </w:t>
      </w:r>
      <w:r w:rsidRPr="736139AC" w:rsidR="187FF093">
        <w:rPr>
          <w:rFonts w:ascii="Century" w:hAnsi="Century"/>
          <w:sz w:val="24"/>
          <w:szCs w:val="24"/>
        </w:rPr>
        <w:t>given up</w:t>
      </w:r>
      <w:r w:rsidRPr="736139AC" w:rsidR="17E93FEF">
        <w:rPr>
          <w:rFonts w:ascii="Century" w:hAnsi="Century"/>
          <w:sz w:val="24"/>
          <w:szCs w:val="24"/>
        </w:rPr>
        <w:t>,</w:t>
      </w:r>
      <w:r w:rsidRPr="736139AC" w:rsidR="352BA548">
        <w:rPr>
          <w:rFonts w:ascii="Century" w:hAnsi="Century"/>
          <w:sz w:val="24"/>
          <w:szCs w:val="24"/>
        </w:rPr>
        <w:t xml:space="preserve"> understand</w:t>
      </w:r>
      <w:r w:rsidRPr="736139AC" w:rsidR="3FE97FDC">
        <w:rPr>
          <w:rFonts w:ascii="Century" w:hAnsi="Century"/>
          <w:sz w:val="24"/>
          <w:szCs w:val="24"/>
        </w:rPr>
        <w:t>ing why</w:t>
      </w:r>
      <w:r w:rsidRPr="736139AC" w:rsidR="70E8B87B">
        <w:rPr>
          <w:rFonts w:ascii="Century" w:hAnsi="Century"/>
          <w:sz w:val="24"/>
          <w:szCs w:val="24"/>
        </w:rPr>
        <w:t>?</w:t>
      </w:r>
      <w:r w:rsidRPr="736139AC" w:rsidR="39835ABD">
        <w:rPr>
          <w:rFonts w:ascii="Century" w:hAnsi="Century"/>
          <w:sz w:val="24"/>
          <w:szCs w:val="24"/>
        </w:rPr>
        <w:t xml:space="preserve"> Lyle</w:t>
      </w:r>
      <w:r w:rsidRPr="736139AC" w:rsidR="02F2F827">
        <w:rPr>
          <w:rFonts w:ascii="Century" w:hAnsi="Century"/>
          <w:sz w:val="24"/>
          <w:szCs w:val="24"/>
        </w:rPr>
        <w:t>,</w:t>
      </w:r>
      <w:r w:rsidRPr="736139AC" w:rsidR="39835ABD">
        <w:rPr>
          <w:rFonts w:ascii="Century" w:hAnsi="Century"/>
          <w:sz w:val="24"/>
          <w:szCs w:val="24"/>
        </w:rPr>
        <w:t xml:space="preserve"> </w:t>
      </w:r>
      <w:r w:rsidRPr="736139AC" w:rsidR="009577E4">
        <w:rPr>
          <w:rFonts w:ascii="Century" w:hAnsi="Century"/>
          <w:sz w:val="24"/>
          <w:szCs w:val="24"/>
        </w:rPr>
        <w:t xml:space="preserve">lifts his index finger to his chin, as though he’d, yet to consider the </w:t>
      </w:r>
      <w:r w:rsidRPr="736139AC" w:rsidR="604590C1">
        <w:rPr>
          <w:rFonts w:ascii="Century" w:hAnsi="Century"/>
          <w:sz w:val="24"/>
          <w:szCs w:val="24"/>
        </w:rPr>
        <w:t>possibility. "That's</w:t>
      </w:r>
      <w:r w:rsidRPr="736139AC" w:rsidR="333D245F">
        <w:rPr>
          <w:rFonts w:ascii="Century" w:hAnsi="Century"/>
          <w:sz w:val="24"/>
          <w:szCs w:val="24"/>
        </w:rPr>
        <w:t xml:space="preserve"> probably</w:t>
      </w:r>
      <w:r w:rsidRPr="736139AC" w:rsidR="39835ABD">
        <w:rPr>
          <w:rFonts w:ascii="Century" w:hAnsi="Century"/>
          <w:sz w:val="24"/>
          <w:szCs w:val="24"/>
        </w:rPr>
        <w:t xml:space="preserve"> for the best</w:t>
      </w:r>
      <w:r w:rsidRPr="736139AC" w:rsidR="00EF1E1F">
        <w:rPr>
          <w:rFonts w:ascii="Century" w:hAnsi="Century"/>
          <w:sz w:val="24"/>
          <w:szCs w:val="24"/>
        </w:rPr>
        <w:t>,</w:t>
      </w:r>
      <w:r w:rsidRPr="736139AC" w:rsidR="4AF11869">
        <w:rPr>
          <w:rFonts w:ascii="Century" w:hAnsi="Century"/>
          <w:sz w:val="24"/>
          <w:szCs w:val="24"/>
        </w:rPr>
        <w:t xml:space="preserve"> that I did </w:t>
      </w:r>
      <w:r w:rsidRPr="736139AC" w:rsidR="03DE8F37">
        <w:rPr>
          <w:rFonts w:ascii="Century" w:hAnsi="Century"/>
          <w:sz w:val="24"/>
          <w:szCs w:val="24"/>
        </w:rPr>
        <w:t>forge</w:t>
      </w:r>
      <w:r w:rsidRPr="736139AC" w:rsidR="39835ABD">
        <w:rPr>
          <w:rFonts w:ascii="Century" w:hAnsi="Century"/>
          <w:sz w:val="24"/>
          <w:szCs w:val="24"/>
        </w:rPr>
        <w:t>t</w:t>
      </w:r>
      <w:r w:rsidRPr="736139AC" w:rsidR="4D00AF92">
        <w:rPr>
          <w:rFonts w:ascii="Century" w:hAnsi="Century"/>
          <w:sz w:val="24"/>
          <w:szCs w:val="24"/>
        </w:rPr>
        <w:t>.</w:t>
      </w:r>
      <w:r w:rsidRPr="736139AC" w:rsidR="39835ABD">
        <w:rPr>
          <w:rFonts w:ascii="Century" w:hAnsi="Century"/>
          <w:sz w:val="24"/>
          <w:szCs w:val="24"/>
        </w:rPr>
        <w:t xml:space="preserve">” </w:t>
      </w:r>
      <w:r w:rsidRPr="736139AC" w:rsidR="3AB3C6C5">
        <w:rPr>
          <w:rFonts w:ascii="Century" w:hAnsi="Century"/>
          <w:sz w:val="24"/>
          <w:szCs w:val="24"/>
        </w:rPr>
        <w:t xml:space="preserve">Going, to grab a huge bag of dry kibble, from the back. Just to relay said food back to </w:t>
      </w:r>
      <w:r w:rsidRPr="736139AC" w:rsidR="39835ABD">
        <w:rPr>
          <w:rFonts w:ascii="Century" w:hAnsi="Century"/>
          <w:sz w:val="24"/>
          <w:szCs w:val="24"/>
        </w:rPr>
        <w:t>Tracy</w:t>
      </w:r>
      <w:r w:rsidRPr="736139AC" w:rsidR="65C47D65">
        <w:rPr>
          <w:rFonts w:ascii="Century" w:hAnsi="Century"/>
          <w:sz w:val="24"/>
          <w:szCs w:val="24"/>
        </w:rPr>
        <w:t>.</w:t>
      </w:r>
      <w:r w:rsidRPr="736139AC" w:rsidR="090FCFE2">
        <w:rPr>
          <w:rFonts w:ascii="Century" w:hAnsi="Century"/>
          <w:sz w:val="24"/>
          <w:szCs w:val="24"/>
        </w:rPr>
        <w:t xml:space="preserve"> Fully aware of his redundant behavior in doing so</w:t>
      </w:r>
      <w:r w:rsidRPr="736139AC" w:rsidR="6D147008">
        <w:rPr>
          <w:rFonts w:ascii="Century" w:hAnsi="Century"/>
          <w:sz w:val="24"/>
          <w:szCs w:val="24"/>
        </w:rPr>
        <w:t>; as a reminder,</w:t>
      </w:r>
      <w:r w:rsidRPr="736139AC" w:rsidR="090FCFE2">
        <w:rPr>
          <w:rFonts w:ascii="Century" w:hAnsi="Century"/>
          <w:sz w:val="24"/>
          <w:szCs w:val="24"/>
        </w:rPr>
        <w:t xml:space="preserve"> h</w:t>
      </w:r>
      <w:r w:rsidRPr="736139AC" w:rsidR="0198D074">
        <w:rPr>
          <w:rFonts w:ascii="Century" w:hAnsi="Century"/>
          <w:sz w:val="24"/>
          <w:szCs w:val="24"/>
        </w:rPr>
        <w:t>e’d</w:t>
      </w:r>
      <w:r w:rsidRPr="736139AC" w:rsidR="090FCFE2">
        <w:rPr>
          <w:rFonts w:ascii="Century" w:hAnsi="Century"/>
          <w:sz w:val="24"/>
          <w:szCs w:val="24"/>
        </w:rPr>
        <w:t xml:space="preserve"> often </w:t>
      </w:r>
      <w:r w:rsidRPr="736139AC" w:rsidR="0CF5DE8C">
        <w:rPr>
          <w:rFonts w:ascii="Century" w:hAnsi="Century"/>
          <w:sz w:val="24"/>
          <w:szCs w:val="24"/>
        </w:rPr>
        <w:t xml:space="preserve">been </w:t>
      </w:r>
      <w:r w:rsidRPr="736139AC" w:rsidR="090FCFE2">
        <w:rPr>
          <w:rFonts w:ascii="Century" w:hAnsi="Century"/>
          <w:sz w:val="24"/>
          <w:szCs w:val="24"/>
        </w:rPr>
        <w:t>absent-minded</w:t>
      </w:r>
      <w:r w:rsidRPr="736139AC" w:rsidR="23584BBA">
        <w:rPr>
          <w:rFonts w:ascii="Century" w:hAnsi="Century"/>
          <w:sz w:val="24"/>
          <w:szCs w:val="24"/>
        </w:rPr>
        <w:t>, he’d thought, not a moment before</w:t>
      </w:r>
      <w:r w:rsidRPr="736139AC" w:rsidR="20191CA0">
        <w:rPr>
          <w:rFonts w:ascii="Century" w:hAnsi="Century"/>
          <w:sz w:val="24"/>
          <w:szCs w:val="24"/>
        </w:rPr>
        <w:t xml:space="preserve"> “</w:t>
      </w:r>
      <w:r w:rsidRPr="736139AC" w:rsidR="67D20CD3">
        <w:rPr>
          <w:rFonts w:ascii="Century" w:hAnsi="Century"/>
          <w:sz w:val="24"/>
          <w:szCs w:val="24"/>
        </w:rPr>
        <w:t>We</w:t>
      </w:r>
      <w:r w:rsidRPr="736139AC" w:rsidR="4F636176">
        <w:rPr>
          <w:rFonts w:ascii="Century" w:hAnsi="Century"/>
          <w:sz w:val="24"/>
          <w:szCs w:val="24"/>
        </w:rPr>
        <w:t>’ve</w:t>
      </w:r>
      <w:r w:rsidRPr="736139AC" w:rsidR="1A51AB4B">
        <w:rPr>
          <w:rFonts w:ascii="Century" w:hAnsi="Century"/>
          <w:sz w:val="24"/>
          <w:szCs w:val="24"/>
        </w:rPr>
        <w:t>,</w:t>
      </w:r>
      <w:r w:rsidRPr="736139AC" w:rsidR="67D20CD3">
        <w:rPr>
          <w:rFonts w:ascii="Century" w:hAnsi="Century"/>
          <w:sz w:val="24"/>
          <w:szCs w:val="24"/>
        </w:rPr>
        <w:t xml:space="preserve"> </w:t>
      </w:r>
      <w:r w:rsidRPr="736139AC" w:rsidR="62645B72">
        <w:rPr>
          <w:rFonts w:ascii="Century" w:hAnsi="Century"/>
          <w:sz w:val="24"/>
          <w:szCs w:val="24"/>
        </w:rPr>
        <w:t>to</w:t>
      </w:r>
      <w:r w:rsidRPr="736139AC" w:rsidR="67D20CD3">
        <w:rPr>
          <w:rFonts w:ascii="Century" w:hAnsi="Century"/>
          <w:sz w:val="24"/>
          <w:szCs w:val="24"/>
        </w:rPr>
        <w:t xml:space="preserve"> make sure</w:t>
      </w:r>
      <w:r w:rsidRPr="736139AC" w:rsidR="45653DE0">
        <w:rPr>
          <w:rFonts w:ascii="Century" w:hAnsi="Century"/>
          <w:sz w:val="24"/>
          <w:szCs w:val="24"/>
        </w:rPr>
        <w:t>, now</w:t>
      </w:r>
      <w:r w:rsidRPr="736139AC" w:rsidR="7108370E">
        <w:rPr>
          <w:rFonts w:ascii="Century" w:hAnsi="Century"/>
          <w:sz w:val="24"/>
          <w:szCs w:val="24"/>
        </w:rPr>
        <w:t>; that</w:t>
      </w:r>
      <w:r w:rsidRPr="736139AC" w:rsidR="327A4620">
        <w:rPr>
          <w:rFonts w:ascii="Century" w:hAnsi="Century"/>
          <w:sz w:val="24"/>
          <w:szCs w:val="24"/>
        </w:rPr>
        <w:t>,</w:t>
      </w:r>
      <w:r w:rsidRPr="736139AC" w:rsidR="67D20CD3">
        <w:rPr>
          <w:rFonts w:ascii="Century" w:hAnsi="Century"/>
          <w:sz w:val="24"/>
          <w:szCs w:val="24"/>
        </w:rPr>
        <w:t xml:space="preserve"> </w:t>
      </w:r>
      <w:r w:rsidRPr="736139AC" w:rsidR="35CBC036">
        <w:rPr>
          <w:rFonts w:ascii="Century" w:hAnsi="Century"/>
          <w:sz w:val="24"/>
          <w:szCs w:val="24"/>
        </w:rPr>
        <w:t>sh</w:t>
      </w:r>
      <w:r w:rsidRPr="736139AC" w:rsidR="39E53768">
        <w:rPr>
          <w:rFonts w:ascii="Century" w:hAnsi="Century"/>
          <w:sz w:val="24"/>
          <w:szCs w:val="24"/>
        </w:rPr>
        <w:t>e</w:t>
      </w:r>
      <w:r w:rsidRPr="736139AC" w:rsidR="046F8336">
        <w:rPr>
          <w:rFonts w:ascii="Century" w:hAnsi="Century"/>
          <w:sz w:val="24"/>
          <w:szCs w:val="24"/>
        </w:rPr>
        <w:t xml:space="preserve">... and I mean, </w:t>
      </w:r>
      <w:r w:rsidRPr="736139AC" w:rsidR="296D4CB5">
        <w:rPr>
          <w:rFonts w:ascii="Century" w:hAnsi="Century"/>
          <w:sz w:val="24"/>
          <w:szCs w:val="24"/>
        </w:rPr>
        <w:t>under any circumstance</w:t>
      </w:r>
      <w:r w:rsidRPr="736139AC" w:rsidR="346FB88E">
        <w:rPr>
          <w:rFonts w:ascii="Century" w:hAnsi="Century"/>
          <w:sz w:val="24"/>
          <w:szCs w:val="24"/>
        </w:rPr>
        <w:t>s,</w:t>
      </w:r>
      <w:r w:rsidRPr="736139AC" w:rsidR="66C1F218">
        <w:rPr>
          <w:rFonts w:ascii="Century" w:hAnsi="Century"/>
          <w:sz w:val="24"/>
          <w:szCs w:val="24"/>
        </w:rPr>
        <w:t xml:space="preserve"> </w:t>
      </w:r>
      <w:r w:rsidRPr="736139AC" w:rsidR="273CC243">
        <w:rPr>
          <w:rFonts w:ascii="Century" w:hAnsi="Century"/>
          <w:sz w:val="24"/>
          <w:szCs w:val="24"/>
        </w:rPr>
        <w:t xml:space="preserve">to </w:t>
      </w:r>
      <w:r w:rsidRPr="736139AC" w:rsidR="4B428DF4">
        <w:rPr>
          <w:rFonts w:ascii="Century" w:hAnsi="Century"/>
          <w:sz w:val="24"/>
          <w:szCs w:val="24"/>
        </w:rPr>
        <w:t>let us</w:t>
      </w:r>
      <w:r w:rsidRPr="736139AC" w:rsidR="3EBBC1FB">
        <w:rPr>
          <w:rFonts w:ascii="Century" w:hAnsi="Century"/>
          <w:sz w:val="24"/>
          <w:szCs w:val="24"/>
        </w:rPr>
        <w:t>,</w:t>
      </w:r>
      <w:r w:rsidRPr="736139AC" w:rsidR="4B428DF4">
        <w:rPr>
          <w:rFonts w:ascii="Century" w:hAnsi="Century"/>
          <w:sz w:val="24"/>
          <w:szCs w:val="24"/>
        </w:rPr>
        <w:t xml:space="preserve"> </w:t>
      </w:r>
      <w:r w:rsidRPr="736139AC" w:rsidR="20191CA0">
        <w:rPr>
          <w:rFonts w:ascii="Century" w:hAnsi="Century"/>
          <w:sz w:val="24"/>
          <w:szCs w:val="24"/>
        </w:rPr>
        <w:t xml:space="preserve">get </w:t>
      </w:r>
      <w:r w:rsidRPr="736139AC" w:rsidR="27A826F2">
        <w:rPr>
          <w:rFonts w:ascii="Century" w:hAnsi="Century"/>
          <w:sz w:val="24"/>
          <w:szCs w:val="24"/>
        </w:rPr>
        <w:t>motion</w:t>
      </w:r>
      <w:r w:rsidRPr="736139AC" w:rsidR="1C04435C">
        <w:rPr>
          <w:rFonts w:ascii="Century" w:hAnsi="Century"/>
          <w:sz w:val="24"/>
          <w:szCs w:val="24"/>
        </w:rPr>
        <w:t>-</w:t>
      </w:r>
      <w:r w:rsidRPr="736139AC" w:rsidR="3564B90A">
        <w:rPr>
          <w:rFonts w:ascii="Century" w:hAnsi="Century"/>
          <w:sz w:val="24"/>
          <w:szCs w:val="24"/>
        </w:rPr>
        <w:t>sickness.</w:t>
      </w:r>
      <w:r w:rsidRPr="736139AC" w:rsidR="27A826F2">
        <w:rPr>
          <w:rFonts w:ascii="Century" w:hAnsi="Century"/>
          <w:sz w:val="24"/>
          <w:szCs w:val="24"/>
        </w:rPr>
        <w:t xml:space="preserve"> </w:t>
      </w:r>
      <w:r w:rsidRPr="736139AC" w:rsidR="57BF0207">
        <w:rPr>
          <w:rFonts w:ascii="Century" w:hAnsi="Century"/>
          <w:sz w:val="24"/>
          <w:szCs w:val="24"/>
        </w:rPr>
        <w:t>O</w:t>
      </w:r>
      <w:r w:rsidRPr="736139AC" w:rsidR="27A826F2">
        <w:rPr>
          <w:rFonts w:ascii="Century" w:hAnsi="Century"/>
          <w:sz w:val="24"/>
          <w:szCs w:val="24"/>
        </w:rPr>
        <w:t>kay</w:t>
      </w:r>
      <w:r w:rsidRPr="736139AC" w:rsidR="57BF0207">
        <w:rPr>
          <w:rFonts w:ascii="Century" w:hAnsi="Century"/>
          <w:sz w:val="24"/>
          <w:szCs w:val="24"/>
        </w:rPr>
        <w:t>, alright?</w:t>
      </w:r>
      <w:r w:rsidRPr="736139AC" w:rsidR="20191CA0">
        <w:rPr>
          <w:rFonts w:ascii="Century" w:hAnsi="Century"/>
          <w:sz w:val="24"/>
          <w:szCs w:val="24"/>
        </w:rPr>
        <w:t>”</w:t>
      </w:r>
      <w:r w:rsidRPr="736139AC" w:rsidR="2072E978">
        <w:rPr>
          <w:rFonts w:ascii="Century" w:hAnsi="Century"/>
          <w:sz w:val="24"/>
          <w:szCs w:val="24"/>
        </w:rPr>
        <w:t>.</w:t>
      </w:r>
      <w:r w:rsidRPr="736139AC" w:rsidR="0E7FCA07">
        <w:rPr>
          <w:rFonts w:ascii="Century" w:hAnsi="Century"/>
          <w:sz w:val="24"/>
          <w:szCs w:val="24"/>
        </w:rPr>
        <w:t xml:space="preserve"> </w:t>
      </w:r>
      <w:r w:rsidRPr="736139AC" w:rsidR="2A0A9274">
        <w:rPr>
          <w:rFonts w:ascii="Century" w:hAnsi="Century"/>
          <w:sz w:val="24"/>
          <w:szCs w:val="24"/>
        </w:rPr>
        <w:t xml:space="preserve">  </w:t>
      </w:r>
      <w:r>
        <w:tab/>
      </w:r>
    </w:p>
    <w:p w:rsidRPr="00E514E9" w:rsidR="5A3DCF4D" w:rsidP="5A3DCF4D" w:rsidRDefault="5A3DCF4D" w14:paraId="15DE23A1" w14:textId="032D4D39">
      <w:pPr>
        <w:ind w:firstLine="720"/>
        <w:jc w:val="center"/>
        <w:rPr>
          <w:rFonts w:ascii="Century" w:hAnsi="Century"/>
          <w:b/>
          <w:bCs/>
          <w:sz w:val="24"/>
          <w:szCs w:val="24"/>
        </w:rPr>
      </w:pPr>
    </w:p>
    <w:p w:rsidRPr="00E514E9" w:rsidR="5A3DCF4D" w:rsidP="5A3DCF4D" w:rsidRDefault="5A3DCF4D" w14:paraId="0F929904" w14:textId="5A0EB811">
      <w:pPr>
        <w:ind w:firstLine="720"/>
        <w:jc w:val="center"/>
        <w:rPr>
          <w:rFonts w:ascii="Century" w:hAnsi="Century"/>
          <w:b/>
          <w:bCs/>
          <w:sz w:val="24"/>
          <w:szCs w:val="24"/>
        </w:rPr>
      </w:pPr>
    </w:p>
    <w:p w:rsidRPr="00E514E9" w:rsidR="5A3DCF4D" w:rsidP="5A3DCF4D" w:rsidRDefault="5A3DCF4D" w14:paraId="6BE8870F" w14:textId="3509BB9E">
      <w:pPr>
        <w:ind w:firstLine="720"/>
        <w:jc w:val="center"/>
        <w:rPr>
          <w:rFonts w:ascii="Century" w:hAnsi="Century"/>
          <w:b/>
          <w:bCs/>
          <w:sz w:val="24"/>
          <w:szCs w:val="24"/>
        </w:rPr>
      </w:pPr>
    </w:p>
    <w:p w:rsidRPr="00E514E9" w:rsidR="5A3DCF4D" w:rsidP="5A3DCF4D" w:rsidRDefault="5A3DCF4D" w14:paraId="1762ACDF" w14:textId="31B2D0C9">
      <w:pPr>
        <w:ind w:firstLine="720"/>
        <w:jc w:val="center"/>
        <w:rPr>
          <w:rFonts w:ascii="Century" w:hAnsi="Century"/>
          <w:b/>
          <w:bCs/>
          <w:sz w:val="24"/>
          <w:szCs w:val="24"/>
        </w:rPr>
      </w:pPr>
    </w:p>
    <w:p w:rsidRPr="00E514E9" w:rsidR="5A3DCF4D" w:rsidP="5A3DCF4D" w:rsidRDefault="5A3DCF4D" w14:paraId="31D1940C" w14:textId="59506799">
      <w:pPr>
        <w:ind w:firstLine="720"/>
        <w:jc w:val="center"/>
        <w:rPr>
          <w:rFonts w:ascii="Century" w:hAnsi="Century"/>
          <w:b/>
          <w:bCs/>
          <w:sz w:val="24"/>
          <w:szCs w:val="24"/>
        </w:rPr>
      </w:pPr>
    </w:p>
    <w:p w:rsidRPr="00E514E9" w:rsidR="5A3DCF4D" w:rsidP="5A3DCF4D" w:rsidRDefault="5A3DCF4D" w14:paraId="0B714620" w14:textId="512CB6FD">
      <w:pPr>
        <w:ind w:firstLine="720"/>
        <w:jc w:val="center"/>
        <w:rPr>
          <w:rFonts w:ascii="Century" w:hAnsi="Century"/>
          <w:b/>
          <w:bCs/>
          <w:sz w:val="24"/>
          <w:szCs w:val="24"/>
        </w:rPr>
      </w:pPr>
    </w:p>
    <w:p w:rsidRPr="00E514E9" w:rsidR="5A3DCF4D" w:rsidP="5A3DCF4D" w:rsidRDefault="5A3DCF4D" w14:paraId="14CA2D09" w14:textId="2CFAD96A">
      <w:pPr>
        <w:ind w:firstLine="720"/>
        <w:jc w:val="center"/>
        <w:rPr>
          <w:rFonts w:ascii="Century" w:hAnsi="Century"/>
          <w:b/>
          <w:bCs/>
          <w:sz w:val="24"/>
          <w:szCs w:val="24"/>
        </w:rPr>
      </w:pPr>
    </w:p>
    <w:p w:rsidR="736139AC" w:rsidP="736139AC" w:rsidRDefault="736139AC" w14:paraId="00BB70F9" w14:textId="225DB480">
      <w:pPr>
        <w:ind w:firstLine="720"/>
        <w:jc w:val="center"/>
        <w:rPr>
          <w:rFonts w:ascii="Century" w:hAnsi="Century"/>
          <w:b/>
          <w:bCs/>
          <w:sz w:val="24"/>
          <w:szCs w:val="24"/>
        </w:rPr>
      </w:pPr>
    </w:p>
    <w:p w:rsidR="736139AC" w:rsidP="736139AC" w:rsidRDefault="736139AC" w14:paraId="21DA660D" w14:textId="49408DA4">
      <w:pPr>
        <w:ind w:firstLine="720"/>
        <w:jc w:val="center"/>
        <w:rPr>
          <w:rFonts w:ascii="Century" w:hAnsi="Century"/>
          <w:b/>
          <w:bCs/>
          <w:sz w:val="24"/>
          <w:szCs w:val="24"/>
        </w:rPr>
      </w:pPr>
    </w:p>
    <w:p w:rsidRPr="00E514E9" w:rsidR="5A3DCF4D" w:rsidP="5A3DCF4D" w:rsidRDefault="5A3DCF4D" w14:paraId="008DD318" w14:textId="76AF3C7E">
      <w:pPr>
        <w:jc w:val="center"/>
        <w:rPr>
          <w:rFonts w:ascii="Century" w:hAnsi="Century"/>
          <w:b/>
          <w:bCs/>
          <w:sz w:val="24"/>
          <w:szCs w:val="24"/>
        </w:rPr>
      </w:pPr>
    </w:p>
    <w:p w:rsidRPr="00E514E9" w:rsidR="5A3DCF4D" w:rsidP="5A3DCF4D" w:rsidRDefault="5A3DCF4D" w14:paraId="6F3B3848" w14:textId="326000FD">
      <w:pPr>
        <w:ind w:firstLine="720"/>
        <w:jc w:val="center"/>
        <w:rPr>
          <w:rFonts w:ascii="Century" w:hAnsi="Century"/>
          <w:b/>
          <w:bCs/>
          <w:sz w:val="24"/>
          <w:szCs w:val="24"/>
        </w:rPr>
      </w:pPr>
    </w:p>
    <w:p w:rsidRPr="00E514E9" w:rsidR="306098A1" w:rsidP="3F8F3AF4" w:rsidRDefault="306098A1" w14:paraId="2906770A" w14:textId="79704F8F">
      <w:pPr>
        <w:ind w:firstLine="720"/>
        <w:rPr>
          <w:rFonts w:ascii="Century" w:hAnsi="Century"/>
          <w:b/>
          <w:bCs/>
          <w:sz w:val="24"/>
          <w:szCs w:val="24"/>
        </w:rPr>
      </w:pPr>
      <w:r w:rsidRPr="00E514E9">
        <w:rPr>
          <w:rFonts w:ascii="Century" w:hAnsi="Century"/>
          <w:b/>
          <w:bCs/>
          <w:sz w:val="24"/>
          <w:szCs w:val="24"/>
        </w:rPr>
        <w:t>CHAPTER 2</w:t>
      </w:r>
      <w:r w:rsidRPr="00E514E9" w:rsidR="5C54B476">
        <w:rPr>
          <w:rFonts w:ascii="Century" w:hAnsi="Century"/>
          <w:b/>
          <w:bCs/>
          <w:sz w:val="24"/>
          <w:szCs w:val="24"/>
        </w:rPr>
        <w:t>.</w:t>
      </w:r>
    </w:p>
    <w:p w:rsidRPr="00E514E9" w:rsidR="7C4FB161" w:rsidP="736139AC" w:rsidRDefault="6F035D7C" w14:paraId="72F256B5" w14:textId="1207881B">
      <w:pPr>
        <w:ind w:firstLine="720"/>
        <w:jc w:val="right"/>
        <w:rPr>
          <w:rFonts w:ascii="Century" w:hAnsi="Century"/>
          <w:sz w:val="24"/>
          <w:szCs w:val="24"/>
        </w:rPr>
      </w:pPr>
      <w:r w:rsidRPr="736139AC">
        <w:rPr>
          <w:rFonts w:ascii="Century" w:hAnsi="Century"/>
          <w:sz w:val="24"/>
          <w:szCs w:val="24"/>
        </w:rPr>
        <w:t>TRUSTEES</w:t>
      </w:r>
    </w:p>
    <w:p w:rsidR="736139AC" w:rsidP="736139AC" w:rsidRDefault="736139AC" w14:paraId="330D38B6" w14:textId="0C121E86">
      <w:pPr>
        <w:ind w:firstLine="720"/>
        <w:rPr>
          <w:rFonts w:ascii="Century" w:hAnsi="Century"/>
          <w:sz w:val="24"/>
          <w:szCs w:val="24"/>
        </w:rPr>
      </w:pPr>
    </w:p>
    <w:p w:rsidRPr="00E514E9" w:rsidR="74A23880" w:rsidP="5A3DCF4D" w:rsidRDefault="12EC2B8D" w14:paraId="048010C8" w14:textId="6A882FF6">
      <w:pPr>
        <w:ind w:firstLine="720"/>
        <w:rPr>
          <w:rFonts w:ascii="Century" w:hAnsi="Century" w:eastAsia="Century" w:cs="Century"/>
          <w:color w:val="000000" w:themeColor="text1"/>
          <w:sz w:val="24"/>
          <w:szCs w:val="24"/>
        </w:rPr>
      </w:pPr>
      <w:r w:rsidRPr="736139AC">
        <w:rPr>
          <w:rFonts w:ascii="Century" w:hAnsi="Century"/>
          <w:sz w:val="24"/>
          <w:szCs w:val="24"/>
        </w:rPr>
        <w:t>I’ve had enough;</w:t>
      </w:r>
      <w:r w:rsidRPr="736139AC" w:rsidR="21E39469">
        <w:rPr>
          <w:rFonts w:ascii="Century" w:hAnsi="Century"/>
          <w:sz w:val="24"/>
          <w:szCs w:val="24"/>
        </w:rPr>
        <w:t xml:space="preserve"> </w:t>
      </w:r>
      <w:r w:rsidRPr="736139AC" w:rsidR="074DDF24">
        <w:rPr>
          <w:rFonts w:ascii="Century" w:hAnsi="Century"/>
          <w:sz w:val="24"/>
          <w:szCs w:val="24"/>
        </w:rPr>
        <w:t>“</w:t>
      </w:r>
      <w:r w:rsidRPr="736139AC" w:rsidR="30E7B70A">
        <w:rPr>
          <w:rFonts w:ascii="Century" w:hAnsi="Century"/>
          <w:sz w:val="24"/>
          <w:szCs w:val="24"/>
        </w:rPr>
        <w:t>Retribution”</w:t>
      </w:r>
      <w:r w:rsidRPr="736139AC" w:rsidR="660EA953">
        <w:rPr>
          <w:rFonts w:ascii="Century" w:hAnsi="Century"/>
          <w:sz w:val="24"/>
          <w:szCs w:val="24"/>
        </w:rPr>
        <w:t>.</w:t>
      </w:r>
      <w:r w:rsidRPr="736139AC" w:rsidR="0867BD65">
        <w:rPr>
          <w:rFonts w:ascii="Century" w:hAnsi="Century"/>
          <w:sz w:val="24"/>
          <w:szCs w:val="24"/>
        </w:rPr>
        <w:t xml:space="preserve"> </w:t>
      </w:r>
      <w:r w:rsidRPr="736139AC" w:rsidR="29B370DD">
        <w:rPr>
          <w:rFonts w:ascii="Century" w:hAnsi="Century"/>
          <w:sz w:val="24"/>
          <w:szCs w:val="24"/>
        </w:rPr>
        <w:t xml:space="preserve">Hereto, the </w:t>
      </w:r>
      <w:r w:rsidRPr="736139AC" w:rsidR="0867BD65">
        <w:rPr>
          <w:rFonts w:ascii="Century" w:hAnsi="Century"/>
          <w:sz w:val="24"/>
          <w:szCs w:val="24"/>
        </w:rPr>
        <w:t>following</w:t>
      </w:r>
      <w:r w:rsidRPr="736139AC" w:rsidR="76667961">
        <w:rPr>
          <w:rFonts w:ascii="Century" w:hAnsi="Century"/>
          <w:sz w:val="24"/>
          <w:szCs w:val="24"/>
        </w:rPr>
        <w:t xml:space="preserve">, only </w:t>
      </w:r>
      <w:r w:rsidRPr="736139AC" w:rsidR="404F1EA2">
        <w:rPr>
          <w:rFonts w:ascii="Century" w:hAnsi="Century"/>
          <w:sz w:val="24"/>
          <w:szCs w:val="24"/>
        </w:rPr>
        <w:t xml:space="preserve">you be </w:t>
      </w:r>
      <w:r w:rsidRPr="736139AC" w:rsidR="76667961">
        <w:rPr>
          <w:rFonts w:ascii="Century" w:hAnsi="Century"/>
          <w:sz w:val="24"/>
          <w:szCs w:val="24"/>
        </w:rPr>
        <w:t>a</w:t>
      </w:r>
      <w:r w:rsidRPr="736139AC" w:rsidR="6D9E7D7F">
        <w:rPr>
          <w:rFonts w:ascii="Century" w:hAnsi="Century"/>
          <w:sz w:val="24"/>
          <w:szCs w:val="24"/>
        </w:rPr>
        <w:t>s</w:t>
      </w:r>
      <w:r w:rsidRPr="736139AC" w:rsidR="76667961">
        <w:rPr>
          <w:rFonts w:ascii="Century" w:hAnsi="Century"/>
          <w:sz w:val="24"/>
          <w:szCs w:val="24"/>
        </w:rPr>
        <w:t xml:space="preserve"> conscience </w:t>
      </w:r>
      <w:r w:rsidRPr="736139AC" w:rsidR="21AEDE65">
        <w:rPr>
          <w:rFonts w:ascii="Century" w:hAnsi="Century"/>
          <w:sz w:val="24"/>
          <w:szCs w:val="24"/>
        </w:rPr>
        <w:t xml:space="preserve">as the </w:t>
      </w:r>
      <w:r w:rsidRPr="736139AC" w:rsidR="76667961">
        <w:rPr>
          <w:rFonts w:ascii="Century" w:hAnsi="Century"/>
          <w:sz w:val="24"/>
          <w:szCs w:val="24"/>
        </w:rPr>
        <w:t>decision,</w:t>
      </w:r>
      <w:r w:rsidRPr="736139AC" w:rsidR="4D0BF8AC">
        <w:rPr>
          <w:rFonts w:ascii="Century" w:hAnsi="Century"/>
          <w:sz w:val="24"/>
          <w:szCs w:val="24"/>
        </w:rPr>
        <w:t xml:space="preserve"> you’ve made</w:t>
      </w:r>
      <w:r w:rsidRPr="736139AC" w:rsidR="76667961">
        <w:rPr>
          <w:rFonts w:ascii="Century" w:hAnsi="Century"/>
          <w:sz w:val="24"/>
          <w:szCs w:val="24"/>
        </w:rPr>
        <w:t xml:space="preserve"> to </w:t>
      </w:r>
      <w:r w:rsidRPr="736139AC" w:rsidR="2FF9E935">
        <w:rPr>
          <w:rFonts w:ascii="Century" w:hAnsi="Century"/>
          <w:sz w:val="24"/>
          <w:szCs w:val="24"/>
        </w:rPr>
        <w:t xml:space="preserve">become </w:t>
      </w:r>
      <w:r w:rsidRPr="736139AC" w:rsidR="6D416812">
        <w:rPr>
          <w:rFonts w:ascii="Century" w:hAnsi="Century"/>
          <w:sz w:val="24"/>
          <w:szCs w:val="24"/>
        </w:rPr>
        <w:t>Devine</w:t>
      </w:r>
      <w:r w:rsidRPr="736139AC" w:rsidR="7CA81A1F">
        <w:rPr>
          <w:rFonts w:ascii="Century" w:hAnsi="Century"/>
          <w:sz w:val="24"/>
          <w:szCs w:val="24"/>
        </w:rPr>
        <w:t xml:space="preserve"> within this life you think relates toward true, unburdened freedom</w:t>
      </w:r>
      <w:r w:rsidRPr="736139AC" w:rsidR="76667961">
        <w:rPr>
          <w:rFonts w:ascii="Century" w:hAnsi="Century"/>
          <w:sz w:val="24"/>
          <w:szCs w:val="24"/>
        </w:rPr>
        <w:t xml:space="preserve">; </w:t>
      </w:r>
      <w:r w:rsidRPr="736139AC" w:rsidR="011A4120">
        <w:rPr>
          <w:rFonts w:ascii="Century" w:hAnsi="Century"/>
          <w:sz w:val="24"/>
          <w:szCs w:val="24"/>
        </w:rPr>
        <w:t>gone to the extent of pausing for none. N</w:t>
      </w:r>
      <w:r w:rsidRPr="736139AC" w:rsidR="777B3FB4">
        <w:rPr>
          <w:rFonts w:ascii="Century" w:hAnsi="Century"/>
          <w:sz w:val="24"/>
          <w:szCs w:val="24"/>
        </w:rPr>
        <w:t xml:space="preserve">one </w:t>
      </w:r>
      <w:r w:rsidRPr="736139AC" w:rsidR="5789C6B1">
        <w:rPr>
          <w:rFonts w:ascii="Century" w:hAnsi="Century"/>
          <w:sz w:val="24"/>
          <w:szCs w:val="24"/>
        </w:rPr>
        <w:t xml:space="preserve">be better </w:t>
      </w:r>
      <w:r w:rsidRPr="736139AC" w:rsidR="6EB495E4">
        <w:rPr>
          <w:rFonts w:ascii="Century" w:hAnsi="Century"/>
          <w:sz w:val="24"/>
          <w:szCs w:val="24"/>
        </w:rPr>
        <w:t>than</w:t>
      </w:r>
      <w:r w:rsidRPr="736139AC" w:rsidR="5789C6B1">
        <w:rPr>
          <w:rFonts w:ascii="Century" w:hAnsi="Century"/>
          <w:sz w:val="24"/>
          <w:szCs w:val="24"/>
        </w:rPr>
        <w:t xml:space="preserve"> what </w:t>
      </w:r>
      <w:r w:rsidRPr="736139AC" w:rsidR="777B3FB4">
        <w:rPr>
          <w:rFonts w:ascii="Century" w:hAnsi="Century"/>
          <w:sz w:val="24"/>
          <w:szCs w:val="24"/>
        </w:rPr>
        <w:t xml:space="preserve">such </w:t>
      </w:r>
      <w:r w:rsidRPr="736139AC" w:rsidR="511A86B3">
        <w:rPr>
          <w:rFonts w:ascii="Century" w:hAnsi="Century"/>
          <w:sz w:val="24"/>
          <w:szCs w:val="24"/>
        </w:rPr>
        <w:t>w</w:t>
      </w:r>
      <w:r w:rsidRPr="736139AC" w:rsidR="777B3FB4">
        <w:rPr>
          <w:rFonts w:ascii="Century" w:hAnsi="Century"/>
          <w:sz w:val="24"/>
          <w:szCs w:val="24"/>
        </w:rPr>
        <w:t xml:space="preserve">as the </w:t>
      </w:r>
      <w:r w:rsidRPr="736139AC" w:rsidR="76667961">
        <w:rPr>
          <w:rFonts w:ascii="Century" w:hAnsi="Century"/>
          <w:sz w:val="24"/>
          <w:szCs w:val="24"/>
        </w:rPr>
        <w:t xml:space="preserve">reason, </w:t>
      </w:r>
      <w:r w:rsidRPr="736139AC" w:rsidR="66A3314B">
        <w:rPr>
          <w:rFonts w:ascii="Century" w:hAnsi="Century"/>
          <w:sz w:val="24"/>
          <w:szCs w:val="24"/>
        </w:rPr>
        <w:t xml:space="preserve">to go and kill what you’ve plotted to me over and over before this </w:t>
      </w:r>
      <w:r w:rsidRPr="736139AC" w:rsidR="24DC78C1">
        <w:rPr>
          <w:rFonts w:ascii="Century" w:hAnsi="Century"/>
          <w:sz w:val="24"/>
          <w:szCs w:val="24"/>
        </w:rPr>
        <w:t>subtly</w:t>
      </w:r>
      <w:r w:rsidRPr="736139AC" w:rsidR="1614B45A">
        <w:rPr>
          <w:rFonts w:ascii="Century" w:hAnsi="Century"/>
          <w:sz w:val="24"/>
          <w:szCs w:val="24"/>
        </w:rPr>
        <w:t xml:space="preserve"> drafted and </w:t>
      </w:r>
      <w:proofErr w:type="spellStart"/>
      <w:r w:rsidRPr="736139AC" w:rsidR="1614B45A">
        <w:rPr>
          <w:rFonts w:ascii="Century" w:hAnsi="Century"/>
          <w:sz w:val="24"/>
          <w:szCs w:val="24"/>
        </w:rPr>
        <w:t>re</w:t>
      </w:r>
      <w:r w:rsidRPr="736139AC" w:rsidR="66A3314B">
        <w:rPr>
          <w:rFonts w:ascii="Century" w:hAnsi="Century"/>
          <w:sz w:val="24"/>
          <w:szCs w:val="24"/>
        </w:rPr>
        <w:t>proposed</w:t>
      </w:r>
      <w:proofErr w:type="spellEnd"/>
      <w:r w:rsidRPr="736139AC" w:rsidR="72F648CA">
        <w:rPr>
          <w:rFonts w:ascii="Century" w:hAnsi="Century"/>
          <w:sz w:val="24"/>
          <w:szCs w:val="24"/>
        </w:rPr>
        <w:t>,</w:t>
      </w:r>
      <w:r w:rsidRPr="736139AC" w:rsidR="66A3314B">
        <w:rPr>
          <w:rFonts w:ascii="Century" w:hAnsi="Century"/>
          <w:sz w:val="24"/>
          <w:szCs w:val="24"/>
        </w:rPr>
        <w:t xml:space="preserve"> incip</w:t>
      </w:r>
      <w:r w:rsidRPr="736139AC" w:rsidR="3BB02238">
        <w:rPr>
          <w:rFonts w:ascii="Century" w:hAnsi="Century"/>
          <w:sz w:val="24"/>
          <w:szCs w:val="24"/>
        </w:rPr>
        <w:t xml:space="preserve">ient lie, </w:t>
      </w:r>
      <w:r w:rsidRPr="736139AC" w:rsidR="76667961">
        <w:rPr>
          <w:rFonts w:ascii="Century" w:hAnsi="Century"/>
          <w:sz w:val="24"/>
          <w:szCs w:val="24"/>
        </w:rPr>
        <w:t xml:space="preserve">a </w:t>
      </w:r>
      <w:r w:rsidRPr="736139AC" w:rsidR="6D0DC14A">
        <w:rPr>
          <w:rFonts w:ascii="Century" w:hAnsi="Century"/>
          <w:sz w:val="24"/>
          <w:szCs w:val="24"/>
        </w:rPr>
        <w:t xml:space="preserve">more illicit focus caused for what kind of </w:t>
      </w:r>
      <w:r w:rsidRPr="736139AC" w:rsidR="76667961">
        <w:rPr>
          <w:rFonts w:ascii="Century" w:hAnsi="Century"/>
          <w:sz w:val="24"/>
          <w:szCs w:val="24"/>
        </w:rPr>
        <w:t>sort</w:t>
      </w:r>
      <w:r w:rsidRPr="736139AC" w:rsidR="67C16014">
        <w:rPr>
          <w:rFonts w:ascii="Century" w:hAnsi="Century"/>
          <w:sz w:val="24"/>
          <w:szCs w:val="24"/>
        </w:rPr>
        <w:t>?</w:t>
      </w:r>
      <w:r w:rsidRPr="736139AC" w:rsidR="76667961">
        <w:rPr>
          <w:rFonts w:ascii="Century" w:hAnsi="Century"/>
          <w:sz w:val="24"/>
          <w:szCs w:val="24"/>
        </w:rPr>
        <w:t xml:space="preserve"> </w:t>
      </w:r>
      <w:r w:rsidRPr="736139AC" w:rsidR="0C5B226E">
        <w:rPr>
          <w:rFonts w:ascii="Century" w:hAnsi="Century"/>
          <w:sz w:val="24"/>
          <w:szCs w:val="24"/>
        </w:rPr>
        <w:t>G</w:t>
      </w:r>
      <w:r w:rsidRPr="736139AC" w:rsidR="76667961">
        <w:rPr>
          <w:rFonts w:ascii="Century" w:hAnsi="Century"/>
          <w:sz w:val="24"/>
          <w:szCs w:val="24"/>
        </w:rPr>
        <w:t>ratifying</w:t>
      </w:r>
      <w:r w:rsidRPr="736139AC" w:rsidR="07C840DB">
        <w:rPr>
          <w:rFonts w:ascii="Century" w:hAnsi="Century"/>
          <w:sz w:val="24"/>
          <w:szCs w:val="24"/>
        </w:rPr>
        <w:t xml:space="preserve"> wouldn’t just die off like I hope you all do. Finding nothing within myself here you are still. Leave him be! </w:t>
      </w:r>
      <w:r w:rsidRPr="736139AC" w:rsidR="08E11558">
        <w:rPr>
          <w:rFonts w:ascii="Century" w:hAnsi="Century"/>
          <w:sz w:val="24"/>
          <w:szCs w:val="24"/>
        </w:rPr>
        <w:t>C</w:t>
      </w:r>
      <w:r w:rsidRPr="736139AC" w:rsidR="5794CA04">
        <w:rPr>
          <w:rFonts w:ascii="Century" w:hAnsi="Century"/>
          <w:sz w:val="24"/>
          <w:szCs w:val="24"/>
        </w:rPr>
        <w:t>apturing the</w:t>
      </w:r>
      <w:r w:rsidRPr="736139AC" w:rsidR="72233F23">
        <w:rPr>
          <w:rFonts w:ascii="Century" w:hAnsi="Century"/>
          <w:sz w:val="24"/>
          <w:szCs w:val="24"/>
        </w:rPr>
        <w:t>, yearn</w:t>
      </w:r>
      <w:r w:rsidRPr="736139AC" w:rsidR="5794CA04">
        <w:rPr>
          <w:rFonts w:ascii="Century" w:hAnsi="Century"/>
          <w:sz w:val="24"/>
          <w:szCs w:val="24"/>
        </w:rPr>
        <w:t xml:space="preserve"> </w:t>
      </w:r>
      <w:r w:rsidRPr="736139AC" w:rsidR="37EAF52B">
        <w:rPr>
          <w:rFonts w:ascii="Century" w:hAnsi="Century"/>
          <w:sz w:val="24"/>
          <w:szCs w:val="24"/>
        </w:rPr>
        <w:t xml:space="preserve">of </w:t>
      </w:r>
      <w:r w:rsidRPr="736139AC" w:rsidR="261A7DB3">
        <w:rPr>
          <w:rFonts w:ascii="Century" w:hAnsi="Century"/>
          <w:sz w:val="24"/>
          <w:szCs w:val="24"/>
        </w:rPr>
        <w:t>pre</w:t>
      </w:r>
      <w:r w:rsidRPr="736139AC" w:rsidR="72431F90">
        <w:rPr>
          <w:rFonts w:ascii="Century" w:hAnsi="Century"/>
          <w:sz w:val="24"/>
          <w:szCs w:val="24"/>
        </w:rPr>
        <w:t>cedence</w:t>
      </w:r>
      <w:r w:rsidRPr="736139AC" w:rsidR="511730C3">
        <w:rPr>
          <w:rFonts w:ascii="Century" w:hAnsi="Century"/>
          <w:sz w:val="24"/>
          <w:szCs w:val="24"/>
        </w:rPr>
        <w:t>,</w:t>
      </w:r>
      <w:r w:rsidRPr="736139AC" w:rsidR="3B3A1CEA">
        <w:rPr>
          <w:rFonts w:ascii="Century" w:hAnsi="Century"/>
          <w:sz w:val="24"/>
          <w:szCs w:val="24"/>
        </w:rPr>
        <w:t xml:space="preserve"> and</w:t>
      </w:r>
      <w:r w:rsidRPr="736139AC" w:rsidR="4470280C">
        <w:rPr>
          <w:rFonts w:ascii="Century" w:hAnsi="Century"/>
          <w:sz w:val="24"/>
          <w:szCs w:val="24"/>
        </w:rPr>
        <w:t xml:space="preserve"> </w:t>
      </w:r>
      <w:r w:rsidRPr="736139AC" w:rsidR="679F3321">
        <w:rPr>
          <w:rFonts w:ascii="Century" w:hAnsi="Century"/>
          <w:sz w:val="24"/>
          <w:szCs w:val="24"/>
        </w:rPr>
        <w:t>taming</w:t>
      </w:r>
      <w:r w:rsidRPr="736139AC" w:rsidR="211CA12B">
        <w:rPr>
          <w:rFonts w:ascii="Century" w:hAnsi="Century"/>
          <w:sz w:val="24"/>
          <w:szCs w:val="24"/>
        </w:rPr>
        <w:t xml:space="preserve"> his own group</w:t>
      </w:r>
      <w:r w:rsidRPr="736139AC" w:rsidR="625C3FD4">
        <w:rPr>
          <w:rFonts w:ascii="Century" w:hAnsi="Century"/>
          <w:sz w:val="24"/>
          <w:szCs w:val="24"/>
        </w:rPr>
        <w:t>;</w:t>
      </w:r>
      <w:r w:rsidRPr="736139AC" w:rsidR="4470280C">
        <w:rPr>
          <w:rFonts w:ascii="Century" w:hAnsi="Century"/>
          <w:sz w:val="24"/>
          <w:szCs w:val="24"/>
        </w:rPr>
        <w:t xml:space="preserve"> </w:t>
      </w:r>
      <w:r w:rsidRPr="736139AC" w:rsidR="5757B633">
        <w:rPr>
          <w:rFonts w:ascii="Century" w:hAnsi="Century"/>
          <w:sz w:val="24"/>
          <w:szCs w:val="24"/>
        </w:rPr>
        <w:t xml:space="preserve">while </w:t>
      </w:r>
      <w:r w:rsidRPr="736139AC" w:rsidR="2FFE489A">
        <w:rPr>
          <w:rFonts w:ascii="Century" w:hAnsi="Century"/>
          <w:sz w:val="24"/>
          <w:szCs w:val="24"/>
        </w:rPr>
        <w:t>an ever</w:t>
      </w:r>
      <w:r w:rsidRPr="736139AC" w:rsidR="22D9E376">
        <w:rPr>
          <w:rFonts w:ascii="Century" w:hAnsi="Century"/>
          <w:sz w:val="24"/>
          <w:szCs w:val="24"/>
        </w:rPr>
        <w:t>,</w:t>
      </w:r>
      <w:r w:rsidRPr="736139AC" w:rsidR="2FFE489A">
        <w:rPr>
          <w:rFonts w:ascii="Century" w:hAnsi="Century"/>
          <w:sz w:val="24"/>
          <w:szCs w:val="24"/>
        </w:rPr>
        <w:t xml:space="preserve"> restless </w:t>
      </w:r>
      <w:r w:rsidRPr="736139AC" w:rsidR="4470280C">
        <w:rPr>
          <w:rFonts w:ascii="Century" w:hAnsi="Century"/>
          <w:sz w:val="24"/>
          <w:szCs w:val="24"/>
        </w:rPr>
        <w:t>audience</w:t>
      </w:r>
      <w:r w:rsidRPr="736139AC" w:rsidR="66F6734E">
        <w:rPr>
          <w:rFonts w:ascii="Century" w:hAnsi="Century"/>
          <w:sz w:val="24"/>
          <w:szCs w:val="24"/>
        </w:rPr>
        <w:t xml:space="preserve"> pine in</w:t>
      </w:r>
      <w:r w:rsidRPr="736139AC" w:rsidR="4D140AA9">
        <w:rPr>
          <w:rFonts w:ascii="Century" w:hAnsi="Century"/>
          <w:sz w:val="24"/>
          <w:szCs w:val="24"/>
        </w:rPr>
        <w:t xml:space="preserve"> </w:t>
      </w:r>
      <w:r w:rsidRPr="736139AC" w:rsidR="03A597DA">
        <w:rPr>
          <w:rFonts w:ascii="Century" w:hAnsi="Century"/>
          <w:sz w:val="24"/>
          <w:szCs w:val="24"/>
        </w:rPr>
        <w:t>verbose</w:t>
      </w:r>
      <w:r w:rsidRPr="736139AC" w:rsidR="304F9E03">
        <w:rPr>
          <w:rFonts w:ascii="Century" w:hAnsi="Century"/>
          <w:sz w:val="24"/>
          <w:szCs w:val="24"/>
        </w:rPr>
        <w:t>ly</w:t>
      </w:r>
      <w:r w:rsidRPr="736139AC" w:rsidR="5BB8F116">
        <w:rPr>
          <w:rFonts w:ascii="Century" w:hAnsi="Century"/>
          <w:sz w:val="24"/>
          <w:szCs w:val="24"/>
        </w:rPr>
        <w:t>.</w:t>
      </w:r>
      <w:r w:rsidRPr="736139AC" w:rsidR="304F9E03">
        <w:rPr>
          <w:rFonts w:ascii="Century" w:hAnsi="Century"/>
          <w:sz w:val="24"/>
          <w:szCs w:val="24"/>
        </w:rPr>
        <w:t xml:space="preserve"> </w:t>
      </w:r>
      <w:r w:rsidRPr="736139AC" w:rsidR="0CF93A48">
        <w:rPr>
          <w:rFonts w:ascii="Century" w:hAnsi="Century"/>
          <w:sz w:val="24"/>
          <w:szCs w:val="24"/>
        </w:rPr>
        <w:t>I</w:t>
      </w:r>
      <w:r w:rsidRPr="736139AC" w:rsidR="04597A84">
        <w:rPr>
          <w:rFonts w:ascii="Century" w:hAnsi="Century"/>
          <w:sz w:val="24"/>
          <w:szCs w:val="24"/>
        </w:rPr>
        <w:t xml:space="preserve">mitated, </w:t>
      </w:r>
      <w:r w:rsidRPr="736139AC" w:rsidR="596633F0">
        <w:rPr>
          <w:rFonts w:ascii="Century" w:hAnsi="Century"/>
          <w:sz w:val="24"/>
          <w:szCs w:val="24"/>
        </w:rPr>
        <w:t>assuaged,</w:t>
      </w:r>
      <w:r w:rsidRPr="736139AC" w:rsidR="061A3506">
        <w:rPr>
          <w:rFonts w:ascii="Century" w:hAnsi="Century"/>
          <w:sz w:val="24"/>
          <w:szCs w:val="24"/>
        </w:rPr>
        <w:t xml:space="preserve"> and thirsty for more blood he too can become what the world makes of him. Or choose to go about the path he chose. The right path are his </w:t>
      </w:r>
      <w:r w:rsidRPr="736139AC" w:rsidR="03A597DA">
        <w:rPr>
          <w:rFonts w:ascii="Century" w:hAnsi="Century"/>
          <w:sz w:val="24"/>
          <w:szCs w:val="24"/>
        </w:rPr>
        <w:t>act</w:t>
      </w:r>
      <w:r w:rsidRPr="736139AC" w:rsidR="35700D20">
        <w:rPr>
          <w:rFonts w:ascii="Century" w:hAnsi="Century"/>
          <w:sz w:val="24"/>
          <w:szCs w:val="24"/>
        </w:rPr>
        <w:t>ions</w:t>
      </w:r>
      <w:r w:rsidRPr="736139AC" w:rsidR="45E16D34">
        <w:rPr>
          <w:rFonts w:ascii="Century" w:hAnsi="Century"/>
          <w:sz w:val="24"/>
          <w:szCs w:val="24"/>
        </w:rPr>
        <w:t xml:space="preserve"> </w:t>
      </w:r>
      <w:r w:rsidRPr="736139AC" w:rsidR="6AA5F1DD">
        <w:rPr>
          <w:rFonts w:ascii="Century" w:hAnsi="Century"/>
          <w:sz w:val="24"/>
          <w:szCs w:val="24"/>
        </w:rPr>
        <w:t xml:space="preserve">for </w:t>
      </w:r>
      <w:r w:rsidRPr="736139AC" w:rsidR="45E16D34">
        <w:rPr>
          <w:rFonts w:ascii="Century" w:hAnsi="Century"/>
          <w:sz w:val="24"/>
          <w:szCs w:val="24"/>
        </w:rPr>
        <w:t>serving</w:t>
      </w:r>
      <w:r w:rsidRPr="736139AC" w:rsidR="2D4C4E64">
        <w:rPr>
          <w:rFonts w:ascii="Century" w:hAnsi="Century"/>
          <w:sz w:val="24"/>
          <w:szCs w:val="24"/>
        </w:rPr>
        <w:t>, for me in my way.</w:t>
      </w:r>
      <w:r w:rsidRPr="736139AC" w:rsidR="0AFDC602">
        <w:rPr>
          <w:rFonts w:ascii="Century" w:hAnsi="Century"/>
          <w:sz w:val="24"/>
          <w:szCs w:val="24"/>
        </w:rPr>
        <w:t xml:space="preserve"> </w:t>
      </w:r>
      <w:r w:rsidRPr="736139AC" w:rsidR="3E8BA6CF">
        <w:rPr>
          <w:rFonts w:ascii="Century" w:hAnsi="Century"/>
          <w:sz w:val="24"/>
          <w:szCs w:val="24"/>
        </w:rPr>
        <w:t>W</w:t>
      </w:r>
      <w:r w:rsidRPr="736139AC" w:rsidR="0AFDC602">
        <w:rPr>
          <w:rFonts w:ascii="Century" w:hAnsi="Century"/>
          <w:sz w:val="24"/>
          <w:szCs w:val="24"/>
        </w:rPr>
        <w:t>herever</w:t>
      </w:r>
      <w:r w:rsidRPr="736139AC" w:rsidR="3BA6C0F8">
        <w:rPr>
          <w:rFonts w:ascii="Century" w:hAnsi="Century"/>
          <w:sz w:val="24"/>
          <w:szCs w:val="24"/>
        </w:rPr>
        <w:t xml:space="preserve"> these,</w:t>
      </w:r>
      <w:r w:rsidRPr="736139AC" w:rsidR="20634897">
        <w:rPr>
          <w:rFonts w:ascii="Century" w:hAnsi="Century"/>
          <w:sz w:val="24"/>
          <w:szCs w:val="24"/>
        </w:rPr>
        <w:t xml:space="preserve"> won’t </w:t>
      </w:r>
      <w:r w:rsidRPr="736139AC" w:rsidR="238A1090">
        <w:rPr>
          <w:rFonts w:ascii="Century" w:hAnsi="Century"/>
          <w:sz w:val="24"/>
          <w:szCs w:val="24"/>
        </w:rPr>
        <w:t>form</w:t>
      </w:r>
      <w:r w:rsidRPr="736139AC" w:rsidR="44A53F1A">
        <w:rPr>
          <w:rFonts w:ascii="Century" w:hAnsi="Century"/>
          <w:sz w:val="24"/>
          <w:szCs w:val="24"/>
        </w:rPr>
        <w:t>...</w:t>
      </w:r>
      <w:r w:rsidRPr="736139AC" w:rsidR="238A1090">
        <w:rPr>
          <w:rFonts w:ascii="Century" w:hAnsi="Century"/>
          <w:sz w:val="24"/>
          <w:szCs w:val="24"/>
        </w:rPr>
        <w:t xml:space="preserve"> </w:t>
      </w:r>
      <w:r w:rsidRPr="736139AC" w:rsidR="335FB060">
        <w:rPr>
          <w:rFonts w:ascii="Century" w:hAnsi="Century"/>
          <w:sz w:val="24"/>
          <w:szCs w:val="24"/>
        </w:rPr>
        <w:t xml:space="preserve">a </w:t>
      </w:r>
      <w:r w:rsidRPr="736139AC" w:rsidR="238A1090">
        <w:rPr>
          <w:rFonts w:ascii="Century" w:hAnsi="Century"/>
          <w:sz w:val="24"/>
          <w:szCs w:val="24"/>
        </w:rPr>
        <w:t>new</w:t>
      </w:r>
      <w:r w:rsidRPr="736139AC" w:rsidR="08D66746">
        <w:rPr>
          <w:rFonts w:ascii="Century" w:hAnsi="Century"/>
          <w:sz w:val="24"/>
          <w:szCs w:val="24"/>
        </w:rPr>
        <w:t>,</w:t>
      </w:r>
      <w:r w:rsidRPr="736139AC" w:rsidR="37608D8C">
        <w:rPr>
          <w:rFonts w:ascii="Century" w:hAnsi="Century"/>
          <w:sz w:val="24"/>
          <w:szCs w:val="24"/>
        </w:rPr>
        <w:t xml:space="preserve"> </w:t>
      </w:r>
      <w:proofErr w:type="spellStart"/>
      <w:r w:rsidRPr="736139AC" w:rsidR="0CEDF52D">
        <w:rPr>
          <w:rFonts w:ascii="Century" w:hAnsi="Century"/>
          <w:sz w:val="24"/>
          <w:szCs w:val="24"/>
        </w:rPr>
        <w:t>guilded</w:t>
      </w:r>
      <w:proofErr w:type="spellEnd"/>
      <w:r w:rsidRPr="736139AC" w:rsidR="59E45052">
        <w:rPr>
          <w:rFonts w:ascii="Century" w:hAnsi="Century"/>
          <w:sz w:val="24"/>
          <w:szCs w:val="24"/>
        </w:rPr>
        <w:t>...</w:t>
      </w:r>
      <w:r w:rsidRPr="736139AC" w:rsidR="71AC4832">
        <w:rPr>
          <w:rFonts w:ascii="Century" w:hAnsi="Century"/>
          <w:sz w:val="24"/>
          <w:szCs w:val="24"/>
        </w:rPr>
        <w:t>tyranny</w:t>
      </w:r>
      <w:r w:rsidRPr="736139AC" w:rsidR="59E45052">
        <w:rPr>
          <w:rFonts w:ascii="Century" w:hAnsi="Century"/>
          <w:sz w:val="24"/>
          <w:szCs w:val="24"/>
        </w:rPr>
        <w:t xml:space="preserve"> like these I can see</w:t>
      </w:r>
      <w:r w:rsidRPr="736139AC" w:rsidR="37608D8C">
        <w:rPr>
          <w:rFonts w:ascii="Century" w:hAnsi="Century"/>
          <w:sz w:val="24"/>
          <w:szCs w:val="24"/>
        </w:rPr>
        <w:t xml:space="preserve"> of</w:t>
      </w:r>
      <w:r w:rsidRPr="736139AC" w:rsidR="45A78462">
        <w:rPr>
          <w:rFonts w:ascii="Century" w:hAnsi="Century"/>
          <w:sz w:val="24"/>
          <w:szCs w:val="24"/>
        </w:rPr>
        <w:t xml:space="preserve"> course</w:t>
      </w:r>
      <w:r w:rsidRPr="736139AC" w:rsidR="07C2E585">
        <w:rPr>
          <w:rFonts w:ascii="Century" w:hAnsi="Century"/>
          <w:sz w:val="24"/>
          <w:szCs w:val="24"/>
        </w:rPr>
        <w:t xml:space="preserve">. Not any of you </w:t>
      </w:r>
      <w:r w:rsidRPr="736139AC" w:rsidR="37608D8C">
        <w:rPr>
          <w:rFonts w:ascii="Century" w:hAnsi="Century"/>
          <w:sz w:val="24"/>
          <w:szCs w:val="24"/>
        </w:rPr>
        <w:t>under-deserved</w:t>
      </w:r>
      <w:r w:rsidRPr="736139AC" w:rsidR="22CB36B5">
        <w:rPr>
          <w:rFonts w:ascii="Century" w:hAnsi="Century"/>
          <w:sz w:val="24"/>
          <w:szCs w:val="24"/>
        </w:rPr>
        <w:t xml:space="preserve">, </w:t>
      </w:r>
      <w:r w:rsidRPr="736139AC" w:rsidR="4D03721F">
        <w:rPr>
          <w:rFonts w:ascii="Century" w:hAnsi="Century"/>
          <w:sz w:val="24"/>
          <w:szCs w:val="24"/>
        </w:rPr>
        <w:t xml:space="preserve">and </w:t>
      </w:r>
      <w:r w:rsidRPr="736139AC" w:rsidR="6FBCF801">
        <w:rPr>
          <w:rFonts w:ascii="Century" w:hAnsi="Century"/>
          <w:sz w:val="24"/>
          <w:szCs w:val="24"/>
        </w:rPr>
        <w:t>foreign</w:t>
      </w:r>
      <w:r w:rsidRPr="736139AC" w:rsidR="4CCE5DA2">
        <w:rPr>
          <w:rFonts w:ascii="Century" w:hAnsi="Century"/>
          <w:sz w:val="24"/>
          <w:szCs w:val="24"/>
        </w:rPr>
        <w:t xml:space="preserve"> </w:t>
      </w:r>
      <w:r w:rsidRPr="736139AC" w:rsidR="08746D6C">
        <w:rPr>
          <w:rFonts w:ascii="Century" w:hAnsi="Century"/>
          <w:sz w:val="24"/>
          <w:szCs w:val="24"/>
        </w:rPr>
        <w:t xml:space="preserve">to taught </w:t>
      </w:r>
      <w:r w:rsidRPr="736139AC" w:rsidR="4CCE5DA2">
        <w:rPr>
          <w:rFonts w:ascii="Century" w:hAnsi="Century"/>
          <w:sz w:val="24"/>
          <w:szCs w:val="24"/>
        </w:rPr>
        <w:t>rhetoric</w:t>
      </w:r>
      <w:r w:rsidRPr="736139AC" w:rsidR="63285431">
        <w:rPr>
          <w:rFonts w:ascii="Century" w:hAnsi="Century"/>
          <w:sz w:val="24"/>
          <w:szCs w:val="24"/>
        </w:rPr>
        <w:t>.</w:t>
      </w:r>
      <w:r w:rsidRPr="736139AC" w:rsidR="4CCE5DA2">
        <w:rPr>
          <w:rFonts w:ascii="Century" w:hAnsi="Century"/>
          <w:sz w:val="24"/>
          <w:szCs w:val="24"/>
        </w:rPr>
        <w:t xml:space="preserve"> </w:t>
      </w:r>
      <w:r w:rsidRPr="736139AC" w:rsidR="1421DB5E">
        <w:rPr>
          <w:rFonts w:ascii="Century" w:hAnsi="Century"/>
          <w:sz w:val="24"/>
          <w:szCs w:val="24"/>
        </w:rPr>
        <w:t>Move t</w:t>
      </w:r>
      <w:r w:rsidRPr="736139AC" w:rsidR="4CCE5DA2">
        <w:rPr>
          <w:rFonts w:ascii="Century" w:hAnsi="Century"/>
          <w:sz w:val="24"/>
          <w:szCs w:val="24"/>
        </w:rPr>
        <w:t>oward</w:t>
      </w:r>
      <w:r w:rsidRPr="736139AC" w:rsidR="33E62305">
        <w:rPr>
          <w:rFonts w:ascii="Century" w:hAnsi="Century"/>
          <w:sz w:val="24"/>
          <w:szCs w:val="24"/>
        </w:rPr>
        <w:t xml:space="preserve"> an</w:t>
      </w:r>
      <w:r w:rsidRPr="736139AC" w:rsidR="4CCE5DA2">
        <w:rPr>
          <w:rFonts w:ascii="Century" w:hAnsi="Century"/>
          <w:sz w:val="24"/>
          <w:szCs w:val="24"/>
        </w:rPr>
        <w:t xml:space="preserve"> incumbent</w:t>
      </w:r>
      <w:r w:rsidRPr="736139AC" w:rsidR="22CB36B5">
        <w:rPr>
          <w:rFonts w:ascii="Century" w:hAnsi="Century"/>
          <w:sz w:val="24"/>
          <w:szCs w:val="24"/>
        </w:rPr>
        <w:t xml:space="preserve"> dystopian </w:t>
      </w:r>
      <w:r w:rsidRPr="736139AC" w:rsidR="03A597DA">
        <w:rPr>
          <w:rFonts w:ascii="Century" w:hAnsi="Century"/>
          <w:sz w:val="24"/>
          <w:szCs w:val="24"/>
        </w:rPr>
        <w:t>lamentation</w:t>
      </w:r>
      <w:r w:rsidRPr="736139AC" w:rsidR="75A77E79">
        <w:rPr>
          <w:rFonts w:ascii="Century" w:hAnsi="Century"/>
          <w:sz w:val="24"/>
          <w:szCs w:val="24"/>
        </w:rPr>
        <w:t>.</w:t>
      </w:r>
      <w:r w:rsidRPr="736139AC" w:rsidR="7EF15DE7">
        <w:rPr>
          <w:rFonts w:ascii="Century" w:hAnsi="Century"/>
          <w:sz w:val="24"/>
          <w:szCs w:val="24"/>
        </w:rPr>
        <w:t xml:space="preserve"> </w:t>
      </w:r>
      <w:r w:rsidRPr="736139AC" w:rsidR="69395C0D">
        <w:rPr>
          <w:rFonts w:ascii="Century" w:hAnsi="Century"/>
          <w:sz w:val="24"/>
          <w:szCs w:val="24"/>
        </w:rPr>
        <w:t>Or</w:t>
      </w:r>
      <w:r w:rsidRPr="736139AC" w:rsidR="6C9EA18D">
        <w:rPr>
          <w:rFonts w:ascii="Century" w:hAnsi="Century"/>
          <w:sz w:val="24"/>
          <w:szCs w:val="24"/>
        </w:rPr>
        <w:t xml:space="preserve"> debt</w:t>
      </w:r>
      <w:r w:rsidRPr="736139AC" w:rsidR="40C32220">
        <w:rPr>
          <w:rFonts w:ascii="Century" w:hAnsi="Century"/>
          <w:sz w:val="24"/>
          <w:szCs w:val="24"/>
        </w:rPr>
        <w:t>,</w:t>
      </w:r>
      <w:r w:rsidRPr="736139AC" w:rsidR="6C9EA18D">
        <w:rPr>
          <w:rFonts w:ascii="Century" w:hAnsi="Century"/>
          <w:sz w:val="24"/>
          <w:szCs w:val="24"/>
        </w:rPr>
        <w:t xml:space="preserve"> in the name of the</w:t>
      </w:r>
      <w:r w:rsidRPr="736139AC" w:rsidR="6943D1EF">
        <w:rPr>
          <w:rFonts w:ascii="Century" w:hAnsi="Century"/>
          <w:sz w:val="24"/>
          <w:szCs w:val="24"/>
        </w:rPr>
        <w:t>se few</w:t>
      </w:r>
      <w:r w:rsidRPr="736139AC" w:rsidR="6C9EA18D">
        <w:rPr>
          <w:rFonts w:ascii="Century" w:hAnsi="Century"/>
          <w:sz w:val="24"/>
          <w:szCs w:val="24"/>
        </w:rPr>
        <w:t xml:space="preserve">; </w:t>
      </w:r>
      <w:r w:rsidRPr="736139AC" w:rsidR="783F3245">
        <w:rPr>
          <w:rFonts w:ascii="Century" w:hAnsi="Century"/>
          <w:sz w:val="24"/>
          <w:szCs w:val="24"/>
        </w:rPr>
        <w:t>who</w:t>
      </w:r>
      <w:r w:rsidRPr="736139AC" w:rsidR="6C9EA18D">
        <w:rPr>
          <w:rFonts w:ascii="Century" w:hAnsi="Century"/>
          <w:sz w:val="24"/>
          <w:szCs w:val="24"/>
        </w:rPr>
        <w:t xml:space="preserve"> </w:t>
      </w:r>
      <w:r w:rsidRPr="736139AC" w:rsidR="488F597B">
        <w:rPr>
          <w:rFonts w:ascii="Century" w:hAnsi="Century"/>
          <w:sz w:val="24"/>
          <w:szCs w:val="24"/>
        </w:rPr>
        <w:t>never stayed a moment restless spoken right down until reform were</w:t>
      </w:r>
      <w:r w:rsidRPr="736139AC" w:rsidR="6C9EA18D">
        <w:rPr>
          <w:rFonts w:ascii="Century" w:hAnsi="Century"/>
          <w:sz w:val="24"/>
          <w:szCs w:val="24"/>
        </w:rPr>
        <w:t xml:space="preserve"> </w:t>
      </w:r>
      <w:r w:rsidRPr="736139AC" w:rsidR="0E656C8E">
        <w:rPr>
          <w:rFonts w:ascii="Century" w:hAnsi="Century"/>
          <w:sz w:val="24"/>
          <w:szCs w:val="24"/>
        </w:rPr>
        <w:t>necessary.</w:t>
      </w:r>
      <w:r w:rsidRPr="736139AC" w:rsidR="6C9EA18D">
        <w:rPr>
          <w:rFonts w:ascii="Century" w:hAnsi="Century"/>
          <w:sz w:val="24"/>
          <w:szCs w:val="24"/>
        </w:rPr>
        <w:t xml:space="preserve"> </w:t>
      </w:r>
      <w:r w:rsidRPr="736139AC" w:rsidR="1712C123">
        <w:rPr>
          <w:rFonts w:ascii="Century" w:hAnsi="Century"/>
          <w:sz w:val="24"/>
          <w:szCs w:val="24"/>
        </w:rPr>
        <w:t>I</w:t>
      </w:r>
      <w:r w:rsidRPr="736139AC" w:rsidR="6204BA40">
        <w:rPr>
          <w:rFonts w:ascii="Century" w:hAnsi="Century"/>
          <w:sz w:val="24"/>
          <w:szCs w:val="24"/>
        </w:rPr>
        <w:t>f not,</w:t>
      </w:r>
      <w:r w:rsidRPr="736139AC" w:rsidR="6882D0CC">
        <w:rPr>
          <w:rFonts w:ascii="Century" w:hAnsi="Century"/>
          <w:sz w:val="24"/>
          <w:szCs w:val="24"/>
        </w:rPr>
        <w:t xml:space="preserve"> </w:t>
      </w:r>
      <w:r w:rsidRPr="736139AC" w:rsidR="7CD6DDD7">
        <w:rPr>
          <w:rFonts w:ascii="Century" w:hAnsi="Century"/>
          <w:sz w:val="24"/>
          <w:szCs w:val="24"/>
        </w:rPr>
        <w:t>you</w:t>
      </w:r>
      <w:r w:rsidRPr="736139AC" w:rsidR="6204BA40">
        <w:rPr>
          <w:rFonts w:ascii="Century" w:hAnsi="Century"/>
          <w:sz w:val="24"/>
          <w:szCs w:val="24"/>
        </w:rPr>
        <w:t xml:space="preserve"> herd</w:t>
      </w:r>
      <w:r w:rsidRPr="736139AC" w:rsidR="5AAEF73B">
        <w:rPr>
          <w:rFonts w:ascii="Century" w:hAnsi="Century"/>
          <w:sz w:val="24"/>
          <w:szCs w:val="24"/>
        </w:rPr>
        <w:t>.</w:t>
      </w:r>
      <w:r w:rsidRPr="736139AC" w:rsidR="6204BA40">
        <w:rPr>
          <w:rFonts w:ascii="Century" w:hAnsi="Century"/>
          <w:sz w:val="24"/>
          <w:szCs w:val="24"/>
        </w:rPr>
        <w:t xml:space="preserve"> </w:t>
      </w:r>
      <w:r w:rsidRPr="736139AC" w:rsidR="510AB756">
        <w:rPr>
          <w:rFonts w:ascii="Century" w:hAnsi="Century"/>
          <w:sz w:val="24"/>
          <w:szCs w:val="24"/>
        </w:rPr>
        <w:t xml:space="preserve">Now may </w:t>
      </w:r>
      <w:r w:rsidRPr="736139AC" w:rsidR="42579604">
        <w:rPr>
          <w:rFonts w:ascii="Century" w:hAnsi="Century"/>
          <w:sz w:val="24"/>
          <w:szCs w:val="24"/>
        </w:rPr>
        <w:t xml:space="preserve">this </w:t>
      </w:r>
      <w:r w:rsidRPr="736139AC" w:rsidR="510AB756">
        <w:rPr>
          <w:rFonts w:ascii="Century" w:hAnsi="Century"/>
          <w:sz w:val="24"/>
          <w:szCs w:val="24"/>
        </w:rPr>
        <w:t xml:space="preserve">be that; as the word I relay, be </w:t>
      </w:r>
      <w:r w:rsidRPr="736139AC" w:rsidR="2E3116AD">
        <w:rPr>
          <w:rFonts w:ascii="Century" w:hAnsi="Century"/>
          <w:sz w:val="24"/>
          <w:szCs w:val="24"/>
        </w:rPr>
        <w:t>that</w:t>
      </w:r>
      <w:r w:rsidRPr="736139AC" w:rsidR="510AB756">
        <w:rPr>
          <w:rFonts w:ascii="Century" w:hAnsi="Century"/>
          <w:sz w:val="24"/>
          <w:szCs w:val="24"/>
        </w:rPr>
        <w:t xml:space="preserve"> as it may</w:t>
      </w:r>
      <w:r w:rsidRPr="736139AC" w:rsidR="31B62EEB">
        <w:rPr>
          <w:rFonts w:ascii="Century" w:hAnsi="Century"/>
          <w:sz w:val="24"/>
          <w:szCs w:val="24"/>
        </w:rPr>
        <w:t>.</w:t>
      </w:r>
      <w:r w:rsidRPr="736139AC" w:rsidR="6C9EA18D">
        <w:rPr>
          <w:rFonts w:ascii="Century" w:hAnsi="Century"/>
          <w:sz w:val="24"/>
          <w:szCs w:val="24"/>
        </w:rPr>
        <w:t xml:space="preserve"> </w:t>
      </w:r>
      <w:r w:rsidRPr="736139AC" w:rsidR="4733517F">
        <w:rPr>
          <w:rFonts w:ascii="Century" w:hAnsi="Century"/>
          <w:sz w:val="24"/>
          <w:szCs w:val="24"/>
        </w:rPr>
        <w:t>Be known, for the lack of a better reason</w:t>
      </w:r>
      <w:r w:rsidRPr="736139AC" w:rsidR="086D9DBD">
        <w:rPr>
          <w:rFonts w:ascii="Century" w:hAnsi="Century"/>
          <w:sz w:val="24"/>
          <w:szCs w:val="24"/>
        </w:rPr>
        <w:t>ing</w:t>
      </w:r>
      <w:r w:rsidRPr="736139AC" w:rsidR="71A25851">
        <w:rPr>
          <w:rFonts w:ascii="Century" w:hAnsi="Century"/>
          <w:sz w:val="24"/>
          <w:szCs w:val="24"/>
        </w:rPr>
        <w:t>;</w:t>
      </w:r>
      <w:r w:rsidRPr="736139AC" w:rsidR="62821BBC">
        <w:rPr>
          <w:rFonts w:ascii="Century" w:hAnsi="Century"/>
          <w:sz w:val="24"/>
          <w:szCs w:val="24"/>
        </w:rPr>
        <w:t xml:space="preserve"> </w:t>
      </w:r>
      <w:r w:rsidRPr="736139AC" w:rsidR="34A6E3A0">
        <w:rPr>
          <w:rFonts w:ascii="Century" w:hAnsi="Century"/>
          <w:sz w:val="24"/>
          <w:szCs w:val="24"/>
        </w:rPr>
        <w:t>O</w:t>
      </w:r>
      <w:r w:rsidRPr="736139AC" w:rsidR="139438B2">
        <w:rPr>
          <w:rFonts w:ascii="Century" w:hAnsi="Century"/>
          <w:sz w:val="24"/>
          <w:szCs w:val="24"/>
        </w:rPr>
        <w:t>n laments terms</w:t>
      </w:r>
      <w:r w:rsidRPr="736139AC" w:rsidR="0E45A21D">
        <w:rPr>
          <w:rFonts w:ascii="Century" w:hAnsi="Century"/>
          <w:sz w:val="24"/>
          <w:szCs w:val="24"/>
        </w:rPr>
        <w:t>,</w:t>
      </w:r>
      <w:r w:rsidRPr="736139AC" w:rsidR="03AC556D">
        <w:rPr>
          <w:rFonts w:ascii="Century" w:hAnsi="Century"/>
          <w:sz w:val="24"/>
          <w:szCs w:val="24"/>
        </w:rPr>
        <w:t xml:space="preserve"> gather be</w:t>
      </w:r>
      <w:r w:rsidRPr="736139AC" w:rsidR="0F4CEC78">
        <w:rPr>
          <w:rFonts w:ascii="Century" w:hAnsi="Century"/>
          <w:sz w:val="24"/>
          <w:szCs w:val="24"/>
        </w:rPr>
        <w:t>fore</w:t>
      </w:r>
      <w:r w:rsidRPr="736139AC" w:rsidR="1AAFE1FA">
        <w:rPr>
          <w:rFonts w:ascii="Century" w:hAnsi="Century"/>
          <w:sz w:val="24"/>
          <w:szCs w:val="24"/>
        </w:rPr>
        <w:t xml:space="preserve"> </w:t>
      </w:r>
      <w:r w:rsidRPr="736139AC" w:rsidR="0098B441">
        <w:rPr>
          <w:rFonts w:ascii="Century" w:hAnsi="Century"/>
          <w:sz w:val="24"/>
          <w:szCs w:val="24"/>
        </w:rPr>
        <w:t>I sa</w:t>
      </w:r>
      <w:r w:rsidRPr="736139AC" w:rsidR="00004FCF">
        <w:rPr>
          <w:rFonts w:ascii="Century" w:hAnsi="Century"/>
          <w:sz w:val="24"/>
          <w:szCs w:val="24"/>
        </w:rPr>
        <w:t xml:space="preserve">y </w:t>
      </w:r>
      <w:r w:rsidRPr="736139AC" w:rsidR="44676D32">
        <w:rPr>
          <w:rFonts w:ascii="Century" w:hAnsi="Century"/>
          <w:sz w:val="24"/>
          <w:szCs w:val="24"/>
        </w:rPr>
        <w:t>broke</w:t>
      </w:r>
      <w:r w:rsidRPr="736139AC" w:rsidR="38C70B12">
        <w:rPr>
          <w:rFonts w:ascii="Century" w:hAnsi="Century"/>
          <w:sz w:val="24"/>
          <w:szCs w:val="24"/>
        </w:rPr>
        <w:t xml:space="preserve">n </w:t>
      </w:r>
      <w:r w:rsidRPr="736139AC" w:rsidR="44676D32">
        <w:rPr>
          <w:rFonts w:ascii="Century" w:hAnsi="Century"/>
          <w:sz w:val="24"/>
          <w:szCs w:val="24"/>
        </w:rPr>
        <w:t>wort</w:t>
      </w:r>
      <w:r w:rsidRPr="736139AC" w:rsidR="46ECD88E">
        <w:rPr>
          <w:rFonts w:ascii="Century" w:hAnsi="Century"/>
          <w:sz w:val="24"/>
          <w:szCs w:val="24"/>
        </w:rPr>
        <w:t>h used because</w:t>
      </w:r>
      <w:r w:rsidRPr="736139AC" w:rsidR="44676D32">
        <w:rPr>
          <w:rFonts w:ascii="Century" w:hAnsi="Century"/>
          <w:sz w:val="24"/>
          <w:szCs w:val="24"/>
        </w:rPr>
        <w:t xml:space="preserve">, </w:t>
      </w:r>
      <w:r w:rsidRPr="736139AC" w:rsidR="53BB0099">
        <w:rPr>
          <w:rFonts w:ascii="Century" w:hAnsi="Century"/>
          <w:sz w:val="24"/>
          <w:szCs w:val="24"/>
        </w:rPr>
        <w:t xml:space="preserve">none </w:t>
      </w:r>
      <w:r w:rsidRPr="736139AC" w:rsidR="44676D32">
        <w:rPr>
          <w:rFonts w:ascii="Century" w:hAnsi="Century"/>
          <w:sz w:val="24"/>
          <w:szCs w:val="24"/>
        </w:rPr>
        <w:t xml:space="preserve">should </w:t>
      </w:r>
      <w:r w:rsidRPr="736139AC" w:rsidR="64BAF102">
        <w:rPr>
          <w:rFonts w:ascii="Century" w:hAnsi="Century"/>
          <w:sz w:val="24"/>
          <w:szCs w:val="24"/>
        </w:rPr>
        <w:t xml:space="preserve">see </w:t>
      </w:r>
      <w:r w:rsidRPr="736139AC" w:rsidR="44676D32">
        <w:rPr>
          <w:rFonts w:ascii="Century" w:hAnsi="Century"/>
          <w:sz w:val="24"/>
          <w:szCs w:val="24"/>
        </w:rPr>
        <w:t xml:space="preserve">my day </w:t>
      </w:r>
      <w:r w:rsidRPr="736139AC" w:rsidR="3FB213DD">
        <w:rPr>
          <w:rFonts w:ascii="Century" w:hAnsi="Century"/>
          <w:sz w:val="24"/>
          <w:szCs w:val="24"/>
        </w:rPr>
        <w:t>in this light I loved more, then you. Away</w:t>
      </w:r>
      <w:r w:rsidRPr="736139AC" w:rsidR="3965CA1F">
        <w:rPr>
          <w:rFonts w:ascii="Century" w:hAnsi="Century"/>
          <w:sz w:val="24"/>
          <w:szCs w:val="24"/>
        </w:rPr>
        <w:t>,</w:t>
      </w:r>
      <w:r w:rsidRPr="736139AC" w:rsidR="44676D32">
        <w:rPr>
          <w:rFonts w:ascii="Century" w:hAnsi="Century"/>
          <w:sz w:val="24"/>
          <w:szCs w:val="24"/>
        </w:rPr>
        <w:t xml:space="preserve"> before too long now</w:t>
      </w:r>
      <w:r w:rsidRPr="736139AC" w:rsidR="23EFFDDF">
        <w:rPr>
          <w:rFonts w:ascii="Century" w:hAnsi="Century"/>
          <w:sz w:val="24"/>
          <w:szCs w:val="24"/>
        </w:rPr>
        <w:t xml:space="preserve"> or</w:t>
      </w:r>
      <w:r w:rsidRPr="736139AC" w:rsidR="44676D32">
        <w:rPr>
          <w:rFonts w:ascii="Century" w:hAnsi="Century"/>
          <w:sz w:val="24"/>
          <w:szCs w:val="24"/>
        </w:rPr>
        <w:t xml:space="preserve"> </w:t>
      </w:r>
      <w:r w:rsidRPr="736139AC" w:rsidR="77FF11AB">
        <w:rPr>
          <w:rFonts w:ascii="Century" w:hAnsi="Century"/>
          <w:sz w:val="24"/>
          <w:szCs w:val="24"/>
        </w:rPr>
        <w:t>you may</w:t>
      </w:r>
      <w:r w:rsidRPr="736139AC" w:rsidR="330F5C03">
        <w:rPr>
          <w:rFonts w:ascii="Century" w:hAnsi="Century"/>
          <w:sz w:val="24"/>
          <w:szCs w:val="24"/>
        </w:rPr>
        <w:t xml:space="preserve"> as well provoke </w:t>
      </w:r>
      <w:r w:rsidRPr="736139AC" w:rsidR="52188580">
        <w:rPr>
          <w:rFonts w:ascii="Century" w:hAnsi="Century"/>
          <w:sz w:val="24"/>
          <w:szCs w:val="24"/>
        </w:rPr>
        <w:t xml:space="preserve">wisterias’, </w:t>
      </w:r>
      <w:r w:rsidRPr="736139AC" w:rsidR="330F5C03">
        <w:rPr>
          <w:rFonts w:ascii="Century" w:hAnsi="Century"/>
          <w:sz w:val="24"/>
          <w:szCs w:val="24"/>
        </w:rPr>
        <w:t>pain</w:t>
      </w:r>
      <w:r w:rsidRPr="736139AC" w:rsidR="474E874F">
        <w:rPr>
          <w:rFonts w:ascii="Century" w:hAnsi="Century"/>
          <w:sz w:val="24"/>
          <w:szCs w:val="24"/>
        </w:rPr>
        <w:t>.</w:t>
      </w:r>
      <w:r w:rsidRPr="736139AC" w:rsidR="43779C5A">
        <w:rPr>
          <w:rFonts w:ascii="Century" w:hAnsi="Century"/>
          <w:sz w:val="24"/>
          <w:szCs w:val="24"/>
        </w:rPr>
        <w:t xml:space="preserve"> </w:t>
      </w:r>
      <w:r w:rsidRPr="736139AC" w:rsidR="4F6BA20B">
        <w:rPr>
          <w:rFonts w:ascii="Century" w:hAnsi="Century"/>
          <w:sz w:val="24"/>
          <w:szCs w:val="24"/>
        </w:rPr>
        <w:t>So p</w:t>
      </w:r>
      <w:r w:rsidRPr="736139AC" w:rsidR="631A89D2">
        <w:rPr>
          <w:rFonts w:ascii="Century" w:hAnsi="Century"/>
          <w:sz w:val="24"/>
          <w:szCs w:val="24"/>
        </w:rPr>
        <w:t>rofusely</w:t>
      </w:r>
      <w:r w:rsidRPr="736139AC" w:rsidR="3379909D">
        <w:rPr>
          <w:rFonts w:ascii="Century" w:hAnsi="Century"/>
          <w:sz w:val="24"/>
          <w:szCs w:val="24"/>
        </w:rPr>
        <w:t xml:space="preserve"> you</w:t>
      </w:r>
      <w:r w:rsidRPr="736139AC" w:rsidR="2BE6BE59">
        <w:rPr>
          <w:rFonts w:ascii="Century" w:hAnsi="Century"/>
          <w:sz w:val="24"/>
          <w:szCs w:val="24"/>
        </w:rPr>
        <w:t xml:space="preserve"> say when</w:t>
      </w:r>
      <w:r w:rsidRPr="736139AC" w:rsidR="44395628">
        <w:rPr>
          <w:rFonts w:ascii="Century" w:hAnsi="Century"/>
          <w:sz w:val="24"/>
          <w:szCs w:val="24"/>
        </w:rPr>
        <w:t>ever</w:t>
      </w:r>
      <w:r w:rsidRPr="736139AC" w:rsidR="2BE6BE59">
        <w:rPr>
          <w:rFonts w:ascii="Century" w:hAnsi="Century"/>
          <w:sz w:val="24"/>
          <w:szCs w:val="24"/>
        </w:rPr>
        <w:t>,</w:t>
      </w:r>
      <w:r w:rsidRPr="736139AC" w:rsidR="003EFCD2">
        <w:rPr>
          <w:rFonts w:ascii="Century" w:hAnsi="Century"/>
          <w:sz w:val="24"/>
          <w:szCs w:val="24"/>
        </w:rPr>
        <w:t xml:space="preserve"> a</w:t>
      </w:r>
      <w:r w:rsidRPr="736139AC" w:rsidR="2BE6BE59">
        <w:rPr>
          <w:rFonts w:ascii="Century" w:hAnsi="Century"/>
          <w:sz w:val="24"/>
          <w:szCs w:val="24"/>
        </w:rPr>
        <w:t xml:space="preserve"> Lord</w:t>
      </w:r>
      <w:r w:rsidRPr="736139AC" w:rsidR="3469039A">
        <w:rPr>
          <w:rFonts w:ascii="Century" w:hAnsi="Century"/>
          <w:sz w:val="24"/>
          <w:szCs w:val="24"/>
        </w:rPr>
        <w:t xml:space="preserve"> can</w:t>
      </w:r>
      <w:r w:rsidRPr="736139AC" w:rsidR="074DDF24">
        <w:rPr>
          <w:rFonts w:ascii="Century" w:hAnsi="Century"/>
          <w:sz w:val="24"/>
          <w:szCs w:val="24"/>
        </w:rPr>
        <w:t xml:space="preserve"> </w:t>
      </w:r>
      <w:r w:rsidRPr="736139AC" w:rsidR="0FFE425C">
        <w:rPr>
          <w:rFonts w:ascii="Century" w:hAnsi="Century"/>
          <w:sz w:val="24"/>
          <w:szCs w:val="24"/>
        </w:rPr>
        <w:t>T</w:t>
      </w:r>
      <w:r w:rsidRPr="736139AC" w:rsidR="074DDF24">
        <w:rPr>
          <w:rFonts w:ascii="Century" w:hAnsi="Century"/>
          <w:sz w:val="24"/>
          <w:szCs w:val="24"/>
        </w:rPr>
        <w:t xml:space="preserve">ell </w:t>
      </w:r>
      <w:r w:rsidRPr="736139AC" w:rsidR="71A02557">
        <w:rPr>
          <w:rFonts w:ascii="Century" w:hAnsi="Century"/>
          <w:sz w:val="24"/>
          <w:szCs w:val="24"/>
        </w:rPr>
        <w:t>me</w:t>
      </w:r>
      <w:r w:rsidRPr="736139AC" w:rsidR="1BE2CA3D">
        <w:rPr>
          <w:rFonts w:ascii="Century" w:hAnsi="Century"/>
          <w:sz w:val="24"/>
          <w:szCs w:val="24"/>
        </w:rPr>
        <w:t xml:space="preserve">, instead. </w:t>
      </w:r>
      <w:r w:rsidRPr="736139AC" w:rsidR="01E16028">
        <w:rPr>
          <w:rFonts w:ascii="Century" w:hAnsi="Century"/>
          <w:sz w:val="24"/>
          <w:szCs w:val="24"/>
        </w:rPr>
        <w:t>Trust</w:t>
      </w:r>
      <w:r w:rsidRPr="736139AC" w:rsidR="1BE2CA3D">
        <w:rPr>
          <w:rFonts w:ascii="Century" w:hAnsi="Century"/>
          <w:sz w:val="24"/>
          <w:szCs w:val="24"/>
        </w:rPr>
        <w:t xml:space="preserve"> has failed me when it comes to man-</w:t>
      </w:r>
      <w:r w:rsidRPr="736139AC" w:rsidR="71A02557">
        <w:rPr>
          <w:rFonts w:ascii="Century" w:hAnsi="Century"/>
          <w:sz w:val="24"/>
          <w:szCs w:val="24"/>
        </w:rPr>
        <w:t>to</w:t>
      </w:r>
      <w:r w:rsidRPr="736139AC" w:rsidR="4A6D7904">
        <w:rPr>
          <w:rFonts w:ascii="Century" w:hAnsi="Century"/>
          <w:sz w:val="24"/>
          <w:szCs w:val="24"/>
        </w:rPr>
        <w:t>-</w:t>
      </w:r>
      <w:r w:rsidRPr="736139AC" w:rsidR="71A02557">
        <w:rPr>
          <w:rFonts w:ascii="Century" w:hAnsi="Century"/>
          <w:sz w:val="24"/>
          <w:szCs w:val="24"/>
        </w:rPr>
        <w:t xml:space="preserve">them, </w:t>
      </w:r>
      <w:r w:rsidRPr="736139AC" w:rsidR="7ACE38B5">
        <w:rPr>
          <w:rFonts w:ascii="Century" w:hAnsi="Century"/>
          <w:sz w:val="24"/>
          <w:szCs w:val="24"/>
        </w:rPr>
        <w:t xml:space="preserve">and </w:t>
      </w:r>
      <w:r w:rsidRPr="736139AC" w:rsidR="71A02557">
        <w:rPr>
          <w:rFonts w:ascii="Century" w:hAnsi="Century"/>
          <w:sz w:val="24"/>
          <w:szCs w:val="24"/>
        </w:rPr>
        <w:t xml:space="preserve">then </w:t>
      </w:r>
      <w:r w:rsidRPr="736139AC" w:rsidR="7BCA7205">
        <w:rPr>
          <w:rFonts w:ascii="Century" w:hAnsi="Century"/>
          <w:sz w:val="24"/>
          <w:szCs w:val="24"/>
        </w:rPr>
        <w:t>back again.</w:t>
      </w:r>
      <w:r w:rsidRPr="736139AC" w:rsidR="71A02557">
        <w:rPr>
          <w:rFonts w:ascii="Century" w:hAnsi="Century"/>
          <w:sz w:val="24"/>
          <w:szCs w:val="24"/>
        </w:rPr>
        <w:t xml:space="preserve"> </w:t>
      </w:r>
      <w:r w:rsidRPr="736139AC" w:rsidR="18DE85E8">
        <w:rPr>
          <w:rFonts w:ascii="Century" w:hAnsi="Century"/>
          <w:sz w:val="24"/>
          <w:szCs w:val="24"/>
        </w:rPr>
        <w:t>R</w:t>
      </w:r>
      <w:r w:rsidRPr="736139AC" w:rsidR="71A02557">
        <w:rPr>
          <w:rFonts w:ascii="Century" w:hAnsi="Century"/>
          <w:sz w:val="24"/>
          <w:szCs w:val="24"/>
        </w:rPr>
        <w:t>ecount not only, how we</w:t>
      </w:r>
      <w:r w:rsidRPr="736139AC" w:rsidR="50FA5516">
        <w:rPr>
          <w:rFonts w:ascii="Century" w:hAnsi="Century"/>
          <w:sz w:val="24"/>
          <w:szCs w:val="24"/>
        </w:rPr>
        <w:t>’</w:t>
      </w:r>
      <w:r w:rsidRPr="736139AC" w:rsidR="71A02557">
        <w:rPr>
          <w:rFonts w:ascii="Century" w:hAnsi="Century"/>
          <w:sz w:val="24"/>
          <w:szCs w:val="24"/>
        </w:rPr>
        <w:t>ve lived</w:t>
      </w:r>
      <w:r w:rsidRPr="736139AC" w:rsidR="46767B40">
        <w:rPr>
          <w:rFonts w:ascii="Century" w:hAnsi="Century"/>
          <w:sz w:val="24"/>
          <w:szCs w:val="24"/>
        </w:rPr>
        <w:t xml:space="preserve"> each day</w:t>
      </w:r>
      <w:r w:rsidRPr="736139AC" w:rsidR="7A92E36C">
        <w:rPr>
          <w:rFonts w:ascii="Century" w:hAnsi="Century"/>
          <w:sz w:val="24"/>
          <w:szCs w:val="24"/>
        </w:rPr>
        <w:t xml:space="preserve">; </w:t>
      </w:r>
      <w:r w:rsidRPr="736139AC" w:rsidR="1DE28555">
        <w:rPr>
          <w:rFonts w:ascii="Century" w:hAnsi="Century"/>
          <w:sz w:val="24"/>
          <w:szCs w:val="24"/>
        </w:rPr>
        <w:t>undecided tallies, we laugh at now, only through your voice</w:t>
      </w:r>
      <w:r w:rsidRPr="736139AC" w:rsidR="506FAEA2">
        <w:rPr>
          <w:rFonts w:ascii="Century" w:hAnsi="Century"/>
          <w:sz w:val="24"/>
          <w:szCs w:val="24"/>
        </w:rPr>
        <w:t xml:space="preserve">, to that; which </w:t>
      </w:r>
      <w:r w:rsidRPr="736139AC" w:rsidR="7A92E36C">
        <w:rPr>
          <w:rFonts w:ascii="Century" w:hAnsi="Century"/>
          <w:sz w:val="24"/>
          <w:szCs w:val="24"/>
        </w:rPr>
        <w:t>without,</w:t>
      </w:r>
      <w:r w:rsidRPr="736139AC" w:rsidR="0B8528A5">
        <w:rPr>
          <w:rFonts w:ascii="Century" w:hAnsi="Century"/>
          <w:sz w:val="24"/>
          <w:szCs w:val="24"/>
        </w:rPr>
        <w:t xml:space="preserve"> as not to </w:t>
      </w:r>
      <w:r w:rsidRPr="736139AC" w:rsidR="57BCF447">
        <w:rPr>
          <w:rFonts w:ascii="Century" w:hAnsi="Century"/>
          <w:sz w:val="24"/>
          <w:szCs w:val="24"/>
        </w:rPr>
        <w:t xml:space="preserve">return this here </w:t>
      </w:r>
      <w:r w:rsidRPr="736139AC" w:rsidR="345FE5FB">
        <w:rPr>
          <w:rFonts w:ascii="Century" w:hAnsi="Century"/>
          <w:sz w:val="24"/>
          <w:szCs w:val="24"/>
        </w:rPr>
        <w:t xml:space="preserve">old body, </w:t>
      </w:r>
      <w:r w:rsidRPr="736139AC" w:rsidR="73193E28">
        <w:rPr>
          <w:rFonts w:ascii="Century" w:hAnsi="Century"/>
          <w:sz w:val="24"/>
          <w:szCs w:val="24"/>
        </w:rPr>
        <w:t xml:space="preserve">seeing as it be </w:t>
      </w:r>
      <w:r w:rsidRPr="736139AC" w:rsidR="345FE5FB">
        <w:rPr>
          <w:rFonts w:ascii="Century" w:hAnsi="Century"/>
          <w:sz w:val="24"/>
          <w:szCs w:val="24"/>
        </w:rPr>
        <w:t xml:space="preserve">filled </w:t>
      </w:r>
      <w:r w:rsidRPr="736139AC" w:rsidR="17A36EF6">
        <w:rPr>
          <w:rFonts w:ascii="Century" w:hAnsi="Century"/>
          <w:sz w:val="24"/>
          <w:szCs w:val="24"/>
        </w:rPr>
        <w:t xml:space="preserve">in such a way; </w:t>
      </w:r>
      <w:r w:rsidRPr="736139AC" w:rsidR="345FE5FB">
        <w:rPr>
          <w:rFonts w:ascii="Century" w:hAnsi="Century"/>
          <w:sz w:val="24"/>
          <w:szCs w:val="24"/>
        </w:rPr>
        <w:t>whereby you</w:t>
      </w:r>
      <w:r w:rsidRPr="736139AC" w:rsidR="5104B244">
        <w:rPr>
          <w:rFonts w:ascii="Century" w:hAnsi="Century"/>
          <w:sz w:val="24"/>
          <w:szCs w:val="24"/>
        </w:rPr>
        <w:t>r holy s</w:t>
      </w:r>
      <w:r w:rsidRPr="736139AC" w:rsidR="345FE5FB">
        <w:rPr>
          <w:rFonts w:ascii="Century" w:hAnsi="Century"/>
          <w:sz w:val="24"/>
          <w:szCs w:val="24"/>
        </w:rPr>
        <w:t>pirit</w:t>
      </w:r>
      <w:r w:rsidRPr="736139AC" w:rsidR="70473ED6">
        <w:rPr>
          <w:rFonts w:ascii="Century" w:hAnsi="Century"/>
          <w:sz w:val="24"/>
          <w:szCs w:val="24"/>
        </w:rPr>
        <w:t xml:space="preserve"> has the same name as mine and God that we now call home.</w:t>
      </w:r>
      <w:r w:rsidRPr="736139AC" w:rsidR="4650A9CF">
        <w:rPr>
          <w:rFonts w:ascii="Century" w:hAnsi="Century"/>
          <w:sz w:val="24"/>
          <w:szCs w:val="24"/>
        </w:rPr>
        <w:t xml:space="preserve"> Rest assured,</w:t>
      </w:r>
      <w:r w:rsidRPr="736139AC" w:rsidR="149646D8">
        <w:rPr>
          <w:rFonts w:ascii="Century" w:hAnsi="Century"/>
          <w:sz w:val="24"/>
          <w:szCs w:val="24"/>
        </w:rPr>
        <w:t xml:space="preserve"> a </w:t>
      </w:r>
      <w:r w:rsidRPr="736139AC" w:rsidR="1022AF4F">
        <w:rPr>
          <w:rFonts w:ascii="Century" w:hAnsi="Century"/>
          <w:sz w:val="24"/>
          <w:szCs w:val="24"/>
        </w:rPr>
        <w:t>seed</w:t>
      </w:r>
      <w:r w:rsidRPr="736139AC" w:rsidR="149646D8">
        <w:rPr>
          <w:rFonts w:ascii="Century" w:hAnsi="Century"/>
          <w:sz w:val="24"/>
          <w:szCs w:val="24"/>
        </w:rPr>
        <w:t xml:space="preserve"> worth</w:t>
      </w:r>
      <w:r w:rsidRPr="736139AC" w:rsidR="4851F0F6">
        <w:rPr>
          <w:rFonts w:ascii="Century" w:hAnsi="Century"/>
          <w:sz w:val="24"/>
          <w:szCs w:val="24"/>
        </w:rPr>
        <w:t>,</w:t>
      </w:r>
      <w:r w:rsidRPr="736139AC" w:rsidR="149646D8">
        <w:rPr>
          <w:rFonts w:ascii="Century" w:hAnsi="Century"/>
          <w:sz w:val="24"/>
          <w:szCs w:val="24"/>
        </w:rPr>
        <w:t xml:space="preserve"> of your crop</w:t>
      </w:r>
      <w:r w:rsidRPr="736139AC" w:rsidR="3FA80C33">
        <w:rPr>
          <w:rFonts w:ascii="Century" w:hAnsi="Century"/>
          <w:sz w:val="24"/>
          <w:szCs w:val="24"/>
        </w:rPr>
        <w:t>;</w:t>
      </w:r>
      <w:r w:rsidRPr="736139AC" w:rsidR="149646D8">
        <w:rPr>
          <w:rFonts w:ascii="Century" w:hAnsi="Century"/>
          <w:sz w:val="24"/>
          <w:szCs w:val="24"/>
        </w:rPr>
        <w:t xml:space="preserve"> to match</w:t>
      </w:r>
      <w:r w:rsidRPr="736139AC" w:rsidR="2211E210">
        <w:rPr>
          <w:rFonts w:ascii="Century" w:hAnsi="Century"/>
          <w:sz w:val="24"/>
          <w:szCs w:val="24"/>
        </w:rPr>
        <w:t xml:space="preserve"> each </w:t>
      </w:r>
      <w:r w:rsidRPr="736139AC" w:rsidR="149646D8">
        <w:rPr>
          <w:rFonts w:ascii="Century" w:hAnsi="Century"/>
          <w:sz w:val="24"/>
          <w:szCs w:val="24"/>
        </w:rPr>
        <w:t>sock</w:t>
      </w:r>
      <w:r w:rsidRPr="736139AC" w:rsidR="2EA9772E">
        <w:rPr>
          <w:rFonts w:ascii="Century" w:hAnsi="Century"/>
          <w:sz w:val="24"/>
          <w:szCs w:val="24"/>
        </w:rPr>
        <w:t xml:space="preserve"> </w:t>
      </w:r>
      <w:r w:rsidRPr="736139AC" w:rsidR="0740AFDF">
        <w:rPr>
          <w:rFonts w:ascii="Century" w:hAnsi="Century"/>
          <w:sz w:val="24"/>
          <w:szCs w:val="24"/>
        </w:rPr>
        <w:t>tha</w:t>
      </w:r>
      <w:r w:rsidRPr="736139AC" w:rsidR="21AB4F5C">
        <w:rPr>
          <w:rFonts w:ascii="Century" w:hAnsi="Century"/>
          <w:sz w:val="24"/>
          <w:szCs w:val="24"/>
        </w:rPr>
        <w:t>t</w:t>
      </w:r>
      <w:r w:rsidRPr="736139AC" w:rsidR="0740AFDF">
        <w:rPr>
          <w:rFonts w:ascii="Century" w:hAnsi="Century"/>
          <w:sz w:val="24"/>
          <w:szCs w:val="24"/>
        </w:rPr>
        <w:t>, God</w:t>
      </w:r>
      <w:r w:rsidRPr="736139AC" w:rsidR="527F22AC">
        <w:rPr>
          <w:rFonts w:ascii="Century" w:hAnsi="Century"/>
          <w:sz w:val="24"/>
          <w:szCs w:val="24"/>
        </w:rPr>
        <w:t>-</w:t>
      </w:r>
      <w:r w:rsidRPr="736139AC" w:rsidR="0740AFDF">
        <w:rPr>
          <w:rFonts w:ascii="Century" w:hAnsi="Century"/>
          <w:sz w:val="24"/>
          <w:szCs w:val="24"/>
        </w:rPr>
        <w:t>willing</w:t>
      </w:r>
      <w:r w:rsidRPr="736139AC" w:rsidR="0259A538">
        <w:rPr>
          <w:rFonts w:ascii="Century" w:hAnsi="Century"/>
          <w:sz w:val="24"/>
          <w:szCs w:val="24"/>
        </w:rPr>
        <w:t>,</w:t>
      </w:r>
      <w:r w:rsidRPr="736139AC" w:rsidR="2D13BEB0">
        <w:rPr>
          <w:rFonts w:ascii="Century" w:hAnsi="Century"/>
          <w:sz w:val="24"/>
          <w:szCs w:val="24"/>
        </w:rPr>
        <w:t xml:space="preserve"> I will pray for this world to burn to</w:t>
      </w:r>
      <w:r w:rsidRPr="736139AC" w:rsidR="0740AFDF">
        <w:rPr>
          <w:rFonts w:ascii="Century" w:hAnsi="Century"/>
          <w:sz w:val="24"/>
          <w:szCs w:val="24"/>
        </w:rPr>
        <w:t xml:space="preserve"> protect my</w:t>
      </w:r>
      <w:r w:rsidRPr="736139AC" w:rsidR="149646D8">
        <w:rPr>
          <w:rFonts w:ascii="Century" w:hAnsi="Century"/>
          <w:sz w:val="24"/>
          <w:szCs w:val="24"/>
        </w:rPr>
        <w:t xml:space="preserve"> </w:t>
      </w:r>
      <w:r w:rsidRPr="736139AC" w:rsidR="3E5DF8FB">
        <w:rPr>
          <w:rFonts w:ascii="Century" w:hAnsi="Century"/>
          <w:sz w:val="24"/>
          <w:szCs w:val="24"/>
        </w:rPr>
        <w:t xml:space="preserve">own </w:t>
      </w:r>
      <w:r w:rsidRPr="736139AC" w:rsidR="149646D8">
        <w:rPr>
          <w:rFonts w:ascii="Century" w:hAnsi="Century"/>
          <w:sz w:val="24"/>
          <w:szCs w:val="24"/>
        </w:rPr>
        <w:t>soul</w:t>
      </w:r>
      <w:r w:rsidRPr="736139AC" w:rsidR="1AF78542">
        <w:rPr>
          <w:rFonts w:ascii="Century" w:hAnsi="Century"/>
          <w:sz w:val="24"/>
          <w:szCs w:val="24"/>
        </w:rPr>
        <w:t>.</w:t>
      </w:r>
      <w:r w:rsidRPr="736139AC" w:rsidR="074DDF24">
        <w:rPr>
          <w:rFonts w:ascii="Century" w:hAnsi="Century"/>
          <w:sz w:val="24"/>
          <w:szCs w:val="24"/>
        </w:rPr>
        <w:t>...and I did</w:t>
      </w:r>
      <w:r w:rsidRPr="736139AC" w:rsidR="3D5AC116">
        <w:rPr>
          <w:rFonts w:ascii="Century" w:hAnsi="Century"/>
          <w:sz w:val="24"/>
          <w:szCs w:val="24"/>
        </w:rPr>
        <w:t xml:space="preserve"> tell</w:t>
      </w:r>
      <w:r w:rsidRPr="736139AC" w:rsidR="074DDF24">
        <w:rPr>
          <w:rFonts w:ascii="Century" w:hAnsi="Century"/>
          <w:sz w:val="24"/>
          <w:szCs w:val="24"/>
        </w:rPr>
        <w:t>. Did I not</w:t>
      </w:r>
      <w:r w:rsidRPr="736139AC" w:rsidR="601CB544">
        <w:rPr>
          <w:rFonts w:ascii="Century" w:hAnsi="Century"/>
          <w:sz w:val="24"/>
          <w:szCs w:val="24"/>
        </w:rPr>
        <w:t>?</w:t>
      </w:r>
      <w:r w:rsidRPr="736139AC" w:rsidR="424694AD">
        <w:rPr>
          <w:rFonts w:ascii="Century" w:hAnsi="Century"/>
          <w:sz w:val="24"/>
          <w:szCs w:val="24"/>
        </w:rPr>
        <w:t>”</w:t>
      </w:r>
      <w:r w:rsidRPr="736139AC" w:rsidR="2ECC5CB5">
        <w:rPr>
          <w:rFonts w:ascii="Century" w:hAnsi="Century"/>
          <w:sz w:val="24"/>
          <w:szCs w:val="24"/>
        </w:rPr>
        <w:t xml:space="preserve"> The speaker takes a moment to</w:t>
      </w:r>
      <w:r w:rsidRPr="736139AC" w:rsidR="0720A9A9">
        <w:rPr>
          <w:rFonts w:ascii="Century" w:hAnsi="Century"/>
          <w:sz w:val="24"/>
          <w:szCs w:val="24"/>
        </w:rPr>
        <w:t>o</w:t>
      </w:r>
      <w:r w:rsidRPr="736139AC" w:rsidR="2ECC5CB5">
        <w:rPr>
          <w:rFonts w:ascii="Century" w:hAnsi="Century"/>
          <w:sz w:val="24"/>
          <w:szCs w:val="24"/>
        </w:rPr>
        <w:t xml:space="preserve">, gather his thoughts, and takes a used </w:t>
      </w:r>
      <w:r w:rsidRPr="736139AC" w:rsidR="163766EA">
        <w:rPr>
          <w:rFonts w:ascii="Century" w:hAnsi="Century"/>
          <w:sz w:val="24"/>
          <w:szCs w:val="24"/>
        </w:rPr>
        <w:t>washcloth</w:t>
      </w:r>
      <w:r w:rsidRPr="736139AC" w:rsidR="6BA45712">
        <w:rPr>
          <w:rFonts w:ascii="Century" w:hAnsi="Century"/>
          <w:sz w:val="24"/>
          <w:szCs w:val="24"/>
        </w:rPr>
        <w:t xml:space="preserve"> </w:t>
      </w:r>
      <w:r w:rsidRPr="736139AC" w:rsidR="3E6600CA">
        <w:rPr>
          <w:rFonts w:ascii="Century" w:hAnsi="Century"/>
          <w:sz w:val="24"/>
          <w:szCs w:val="24"/>
        </w:rPr>
        <w:t>and</w:t>
      </w:r>
      <w:r w:rsidRPr="736139AC" w:rsidR="3938A9EB">
        <w:rPr>
          <w:rFonts w:ascii="Century" w:hAnsi="Century"/>
          <w:sz w:val="24"/>
          <w:szCs w:val="24"/>
        </w:rPr>
        <w:t>, so</w:t>
      </w:r>
      <w:r w:rsidRPr="736139AC" w:rsidR="3E6600CA">
        <w:rPr>
          <w:rFonts w:ascii="Century" w:hAnsi="Century"/>
          <w:sz w:val="24"/>
          <w:szCs w:val="24"/>
        </w:rPr>
        <w:t xml:space="preserve"> beg</w:t>
      </w:r>
      <w:r w:rsidRPr="736139AC" w:rsidR="114B448E">
        <w:rPr>
          <w:rFonts w:ascii="Century" w:hAnsi="Century"/>
          <w:sz w:val="24"/>
          <w:szCs w:val="24"/>
        </w:rPr>
        <w:t xml:space="preserve">an </w:t>
      </w:r>
      <w:r w:rsidRPr="736139AC" w:rsidR="036AC769">
        <w:rPr>
          <w:rFonts w:ascii="Century" w:hAnsi="Century"/>
          <w:sz w:val="24"/>
          <w:szCs w:val="24"/>
        </w:rPr>
        <w:t>to wash, starting,</w:t>
      </w:r>
      <w:r w:rsidRPr="736139AC" w:rsidR="3DAA8A77">
        <w:rPr>
          <w:rFonts w:ascii="Century" w:hAnsi="Century"/>
          <w:sz w:val="24"/>
          <w:szCs w:val="24"/>
        </w:rPr>
        <w:t xml:space="preserve"> of</w:t>
      </w:r>
      <w:r w:rsidRPr="736139AC" w:rsidR="56491E9B">
        <w:rPr>
          <w:rFonts w:ascii="Century" w:hAnsi="Century"/>
          <w:sz w:val="24"/>
          <w:szCs w:val="24"/>
        </w:rPr>
        <w:t xml:space="preserve"> </w:t>
      </w:r>
      <w:r w:rsidRPr="736139AC" w:rsidR="3DAA8A77">
        <w:rPr>
          <w:rFonts w:ascii="Century" w:hAnsi="Century"/>
          <w:sz w:val="24"/>
          <w:szCs w:val="24"/>
        </w:rPr>
        <w:t>Course</w:t>
      </w:r>
      <w:r w:rsidRPr="736139AC" w:rsidR="036AC769">
        <w:rPr>
          <w:rFonts w:ascii="Century" w:hAnsi="Century"/>
          <w:sz w:val="24"/>
          <w:szCs w:val="24"/>
        </w:rPr>
        <w:t xml:space="preserve"> with his </w:t>
      </w:r>
      <w:r w:rsidRPr="736139AC" w:rsidR="3E6600CA">
        <w:rPr>
          <w:rFonts w:ascii="Century" w:hAnsi="Century"/>
          <w:sz w:val="24"/>
          <w:szCs w:val="24"/>
        </w:rPr>
        <w:t>face</w:t>
      </w:r>
      <w:r w:rsidRPr="736139AC" w:rsidR="62CCBAFD">
        <w:rPr>
          <w:rFonts w:ascii="Century" w:hAnsi="Century"/>
          <w:sz w:val="24"/>
          <w:szCs w:val="24"/>
        </w:rPr>
        <w:t xml:space="preserve"> and, </w:t>
      </w:r>
      <w:r w:rsidRPr="736139AC" w:rsidR="664CFB86">
        <w:rPr>
          <w:rFonts w:ascii="Century" w:hAnsi="Century"/>
          <w:sz w:val="24"/>
          <w:szCs w:val="24"/>
        </w:rPr>
        <w:t>furthermore</w:t>
      </w:r>
      <w:r w:rsidRPr="736139AC" w:rsidR="78E7976F">
        <w:rPr>
          <w:rFonts w:ascii="Century" w:hAnsi="Century"/>
          <w:sz w:val="24"/>
          <w:szCs w:val="24"/>
        </w:rPr>
        <w:t>.</w:t>
      </w:r>
      <w:r w:rsidRPr="736139AC" w:rsidR="62CCBAFD">
        <w:rPr>
          <w:rFonts w:ascii="Century" w:hAnsi="Century"/>
          <w:sz w:val="24"/>
          <w:szCs w:val="24"/>
        </w:rPr>
        <w:t>,</w:t>
      </w:r>
      <w:r w:rsidRPr="736139AC" w:rsidR="32ECDDE7">
        <w:rPr>
          <w:rFonts w:ascii="Century" w:hAnsi="Century"/>
          <w:sz w:val="24"/>
          <w:szCs w:val="24"/>
        </w:rPr>
        <w:t xml:space="preserve"> </w:t>
      </w:r>
      <w:r w:rsidRPr="736139AC" w:rsidR="33D2B028">
        <w:rPr>
          <w:rFonts w:ascii="Century" w:hAnsi="Century"/>
          <w:sz w:val="24"/>
          <w:szCs w:val="24"/>
        </w:rPr>
        <w:t>L</w:t>
      </w:r>
      <w:r w:rsidRPr="736139AC" w:rsidR="32ECDDE7">
        <w:rPr>
          <w:rFonts w:ascii="Century" w:hAnsi="Century"/>
          <w:sz w:val="24"/>
          <w:szCs w:val="24"/>
        </w:rPr>
        <w:t>aboring</w:t>
      </w:r>
      <w:r w:rsidRPr="736139AC" w:rsidR="4F294C75">
        <w:rPr>
          <w:rFonts w:ascii="Century" w:hAnsi="Century"/>
          <w:sz w:val="24"/>
          <w:szCs w:val="24"/>
        </w:rPr>
        <w:t>,</w:t>
      </w:r>
      <w:r w:rsidRPr="736139AC" w:rsidR="32ECDDE7">
        <w:rPr>
          <w:rFonts w:ascii="Century" w:hAnsi="Century"/>
          <w:sz w:val="24"/>
          <w:szCs w:val="24"/>
        </w:rPr>
        <w:t xml:space="preserve"> primarily</w:t>
      </w:r>
      <w:r w:rsidRPr="736139AC" w:rsidR="044DF012">
        <w:rPr>
          <w:rFonts w:ascii="Century" w:hAnsi="Century"/>
          <w:sz w:val="24"/>
          <w:szCs w:val="24"/>
        </w:rPr>
        <w:t xml:space="preserve"> </w:t>
      </w:r>
      <w:r w:rsidRPr="736139AC" w:rsidR="3A8B72BF">
        <w:rPr>
          <w:rFonts w:ascii="Century" w:hAnsi="Century"/>
          <w:sz w:val="24"/>
          <w:szCs w:val="24"/>
        </w:rPr>
        <w:t>to</w:t>
      </w:r>
      <w:r w:rsidRPr="736139AC" w:rsidR="044DF012">
        <w:rPr>
          <w:rFonts w:ascii="Century" w:hAnsi="Century"/>
          <w:sz w:val="24"/>
          <w:szCs w:val="24"/>
        </w:rPr>
        <w:t xml:space="preserve"> </w:t>
      </w:r>
      <w:r w:rsidRPr="736139AC" w:rsidR="38E85176">
        <w:rPr>
          <w:rFonts w:ascii="Century" w:hAnsi="Century"/>
          <w:sz w:val="24"/>
          <w:szCs w:val="24"/>
        </w:rPr>
        <w:t>assure</w:t>
      </w:r>
      <w:r w:rsidRPr="736139AC" w:rsidR="044DF012">
        <w:rPr>
          <w:rFonts w:ascii="Century" w:hAnsi="Century"/>
          <w:sz w:val="24"/>
          <w:szCs w:val="24"/>
        </w:rPr>
        <w:t xml:space="preserve"> the audience of his impeccable</w:t>
      </w:r>
      <w:r w:rsidRPr="736139AC" w:rsidR="5E6B7112">
        <w:rPr>
          <w:rFonts w:ascii="Century" w:hAnsi="Century"/>
          <w:sz w:val="24"/>
          <w:szCs w:val="24"/>
        </w:rPr>
        <w:t>,</w:t>
      </w:r>
      <w:r w:rsidRPr="736139AC" w:rsidR="044DF012">
        <w:rPr>
          <w:rFonts w:ascii="Century" w:hAnsi="Century"/>
          <w:sz w:val="24"/>
          <w:szCs w:val="24"/>
        </w:rPr>
        <w:t xml:space="preserve"> well</w:t>
      </w:r>
      <w:r w:rsidRPr="736139AC" w:rsidR="26A7DC6C">
        <w:rPr>
          <w:rFonts w:ascii="Century" w:hAnsi="Century"/>
          <w:sz w:val="24"/>
          <w:szCs w:val="24"/>
        </w:rPr>
        <w:t>-</w:t>
      </w:r>
      <w:r w:rsidRPr="736139AC" w:rsidR="044DF012">
        <w:rPr>
          <w:rFonts w:ascii="Century" w:hAnsi="Century"/>
          <w:sz w:val="24"/>
          <w:szCs w:val="24"/>
        </w:rPr>
        <w:t>being</w:t>
      </w:r>
      <w:r w:rsidRPr="736139AC" w:rsidR="0BAA7948">
        <w:rPr>
          <w:rFonts w:ascii="Century" w:hAnsi="Century"/>
          <w:sz w:val="24"/>
          <w:szCs w:val="24"/>
        </w:rPr>
        <w:t xml:space="preserve">. </w:t>
      </w:r>
      <w:r w:rsidRPr="736139AC" w:rsidR="70190800">
        <w:rPr>
          <w:rFonts w:ascii="Century" w:hAnsi="Century"/>
          <w:sz w:val="24"/>
          <w:szCs w:val="24"/>
        </w:rPr>
        <w:t>The last</w:t>
      </w:r>
      <w:r w:rsidRPr="736139AC" w:rsidR="015EA7BD">
        <w:rPr>
          <w:rFonts w:ascii="Century" w:hAnsi="Century"/>
          <w:sz w:val="24"/>
          <w:szCs w:val="24"/>
        </w:rPr>
        <w:t>,</w:t>
      </w:r>
      <w:r w:rsidRPr="736139AC" w:rsidR="0D7526FB">
        <w:rPr>
          <w:rFonts w:ascii="Century" w:hAnsi="Century"/>
          <w:sz w:val="24"/>
          <w:szCs w:val="24"/>
        </w:rPr>
        <w:t xml:space="preserve"> time</w:t>
      </w:r>
      <w:r w:rsidRPr="736139AC" w:rsidR="32C06DB7">
        <w:rPr>
          <w:rFonts w:ascii="Century" w:hAnsi="Century"/>
          <w:sz w:val="24"/>
          <w:szCs w:val="24"/>
        </w:rPr>
        <w:t xml:space="preserve"> </w:t>
      </w:r>
      <w:r w:rsidRPr="736139AC" w:rsidR="74D8282D">
        <w:rPr>
          <w:rFonts w:ascii="Century" w:hAnsi="Century"/>
          <w:sz w:val="24"/>
          <w:szCs w:val="24"/>
        </w:rPr>
        <w:t>for certain</w:t>
      </w:r>
      <w:r w:rsidRPr="736139AC" w:rsidR="32C06DB7">
        <w:rPr>
          <w:rFonts w:ascii="Century" w:hAnsi="Century"/>
          <w:sz w:val="24"/>
          <w:szCs w:val="24"/>
        </w:rPr>
        <w:t xml:space="preserve"> </w:t>
      </w:r>
      <w:r w:rsidRPr="736139AC" w:rsidR="6F877BCA">
        <w:rPr>
          <w:rFonts w:ascii="Century" w:hAnsi="Century"/>
          <w:sz w:val="24"/>
          <w:szCs w:val="24"/>
        </w:rPr>
        <w:t xml:space="preserve">has been, yet </w:t>
      </w:r>
      <w:r w:rsidRPr="736139AC" w:rsidR="116564CC">
        <w:rPr>
          <w:rFonts w:ascii="Century" w:hAnsi="Century"/>
          <w:sz w:val="24"/>
          <w:szCs w:val="24"/>
        </w:rPr>
        <w:t>enough</w:t>
      </w:r>
      <w:r w:rsidRPr="736139AC" w:rsidR="088A6DCE">
        <w:rPr>
          <w:rFonts w:ascii="Century" w:hAnsi="Century"/>
          <w:sz w:val="24"/>
          <w:szCs w:val="24"/>
        </w:rPr>
        <w:t>, but to i</w:t>
      </w:r>
      <w:r w:rsidRPr="736139AC" w:rsidR="3F1C4BF5">
        <w:rPr>
          <w:rFonts w:ascii="Century" w:hAnsi="Century" w:eastAsia="Century" w:cs="Century"/>
          <w:color w:val="000000" w:themeColor="text1"/>
          <w:sz w:val="24"/>
          <w:szCs w:val="24"/>
        </w:rPr>
        <w:t>magine, if you would for me, an, almost radically rendered,</w:t>
      </w:r>
      <w:r w:rsidRPr="736139AC" w:rsidR="3F1C4BF5">
        <w:rPr>
          <w:rFonts w:ascii="Century" w:hAnsi="Century" w:eastAsia="Century" w:cs="Century"/>
          <w:i/>
          <w:iCs/>
          <w:color w:val="000000" w:themeColor="text1"/>
          <w:sz w:val="24"/>
          <w:szCs w:val="24"/>
        </w:rPr>
        <w:t xml:space="preserve"> gift;</w:t>
      </w:r>
      <w:r w:rsidRPr="736139AC" w:rsidR="3F1C4BF5">
        <w:rPr>
          <w:rFonts w:ascii="Century" w:hAnsi="Century" w:eastAsia="Century" w:cs="Century"/>
          <w:color w:val="000000" w:themeColor="text1"/>
          <w:sz w:val="24"/>
          <w:szCs w:val="24"/>
        </w:rPr>
        <w:t xml:space="preserve"> withal</w:t>
      </w:r>
      <w:r w:rsidRPr="736139AC" w:rsidR="568E25A7">
        <w:rPr>
          <w:rFonts w:ascii="Century" w:hAnsi="Century" w:eastAsia="Century" w:cs="Century"/>
          <w:color w:val="000000" w:themeColor="text1"/>
          <w:sz w:val="24"/>
          <w:szCs w:val="24"/>
        </w:rPr>
        <w:t>.</w:t>
      </w:r>
      <w:r w:rsidRPr="736139AC" w:rsidR="3F1C4BF5">
        <w:rPr>
          <w:rFonts w:ascii="Century" w:hAnsi="Century" w:eastAsia="Century" w:cs="Century"/>
          <w:color w:val="000000" w:themeColor="text1"/>
          <w:sz w:val="24"/>
          <w:szCs w:val="24"/>
        </w:rPr>
        <w:t xml:space="preserve"> </w:t>
      </w:r>
      <w:r w:rsidRPr="736139AC" w:rsidR="7D4AF990">
        <w:rPr>
          <w:rFonts w:ascii="Century" w:hAnsi="Century" w:eastAsia="Century" w:cs="Century"/>
          <w:color w:val="000000" w:themeColor="text1"/>
          <w:sz w:val="24"/>
          <w:szCs w:val="24"/>
        </w:rPr>
        <w:t>E</w:t>
      </w:r>
      <w:r w:rsidRPr="736139AC" w:rsidR="3F1C4BF5">
        <w:rPr>
          <w:rFonts w:ascii="Century" w:hAnsi="Century" w:eastAsia="Century" w:cs="Century"/>
          <w:color w:val="000000" w:themeColor="text1"/>
          <w:sz w:val="24"/>
          <w:szCs w:val="24"/>
        </w:rPr>
        <w:t>verything else</w:t>
      </w:r>
      <w:r w:rsidRPr="736139AC" w:rsidR="2436BE2C">
        <w:rPr>
          <w:rFonts w:ascii="Century" w:hAnsi="Century" w:eastAsia="Century" w:cs="Century"/>
          <w:color w:val="000000" w:themeColor="text1"/>
          <w:sz w:val="24"/>
          <w:szCs w:val="24"/>
        </w:rPr>
        <w:t>,</w:t>
      </w:r>
      <w:r w:rsidRPr="736139AC" w:rsidR="3F1C4BF5">
        <w:rPr>
          <w:rFonts w:ascii="Century" w:hAnsi="Century" w:eastAsia="Century" w:cs="Century"/>
          <w:color w:val="000000" w:themeColor="text1"/>
          <w:sz w:val="24"/>
          <w:szCs w:val="24"/>
        </w:rPr>
        <w:t xml:space="preserve"> technically speaking </w:t>
      </w:r>
      <w:r w:rsidRPr="736139AC" w:rsidR="13C2745D">
        <w:rPr>
          <w:rFonts w:ascii="Century" w:hAnsi="Century" w:eastAsia="Century" w:cs="Century"/>
          <w:color w:val="000000" w:themeColor="text1"/>
          <w:sz w:val="24"/>
          <w:szCs w:val="24"/>
        </w:rPr>
        <w:t>became a</w:t>
      </w:r>
      <w:r w:rsidRPr="736139AC" w:rsidR="3F1C4BF5">
        <w:rPr>
          <w:rFonts w:ascii="Century" w:hAnsi="Century" w:eastAsia="Century" w:cs="Century"/>
          <w:color w:val="000000" w:themeColor="text1"/>
          <w:sz w:val="24"/>
          <w:szCs w:val="24"/>
        </w:rPr>
        <w:t xml:space="preserve"> sort of, “tyrannical tutelage”</w:t>
      </w:r>
      <w:r w:rsidRPr="736139AC" w:rsidR="4B9F2925">
        <w:rPr>
          <w:rFonts w:ascii="Century" w:hAnsi="Century" w:eastAsia="Century" w:cs="Century"/>
          <w:color w:val="000000" w:themeColor="text1"/>
          <w:sz w:val="24"/>
          <w:szCs w:val="24"/>
        </w:rPr>
        <w:t>. Bearing</w:t>
      </w:r>
      <w:r w:rsidRPr="736139AC" w:rsidR="3F1C4BF5">
        <w:rPr>
          <w:rFonts w:ascii="Century" w:hAnsi="Century" w:eastAsia="Century" w:cs="Century"/>
          <w:color w:val="000000" w:themeColor="text1"/>
          <w:sz w:val="24"/>
          <w:szCs w:val="24"/>
        </w:rPr>
        <w:t xml:space="preserve"> that </w:t>
      </w:r>
      <w:r w:rsidRPr="736139AC" w:rsidR="2D79843A">
        <w:rPr>
          <w:rFonts w:ascii="Century" w:hAnsi="Century" w:eastAsia="Century" w:cs="Century"/>
          <w:color w:val="000000" w:themeColor="text1"/>
          <w:sz w:val="24"/>
          <w:szCs w:val="24"/>
        </w:rPr>
        <w:t xml:space="preserve">of which </w:t>
      </w:r>
      <w:r w:rsidRPr="736139AC" w:rsidR="3F1C4BF5">
        <w:rPr>
          <w:rFonts w:ascii="Century" w:hAnsi="Century" w:eastAsia="Century" w:cs="Century"/>
          <w:color w:val="000000" w:themeColor="text1"/>
          <w:sz w:val="24"/>
          <w:szCs w:val="24"/>
        </w:rPr>
        <w:t xml:space="preserve">befalls, </w:t>
      </w:r>
      <w:r w:rsidRPr="736139AC" w:rsidR="73885213">
        <w:rPr>
          <w:rFonts w:ascii="Century" w:hAnsi="Century" w:eastAsia="Century" w:cs="Century"/>
          <w:color w:val="000000" w:themeColor="text1"/>
          <w:sz w:val="24"/>
          <w:szCs w:val="24"/>
        </w:rPr>
        <w:t xml:space="preserve">that but </w:t>
      </w:r>
      <w:r w:rsidRPr="736139AC" w:rsidR="3F1C4BF5">
        <w:rPr>
          <w:rFonts w:ascii="Century" w:hAnsi="Century" w:eastAsia="Century" w:cs="Century"/>
          <w:color w:val="000000" w:themeColor="text1"/>
          <w:sz w:val="24"/>
          <w:szCs w:val="24"/>
        </w:rPr>
        <w:t xml:space="preserve">so </w:t>
      </w:r>
      <w:r w:rsidRPr="736139AC" w:rsidR="06D38C8C">
        <w:rPr>
          <w:rFonts w:ascii="Century" w:hAnsi="Century" w:eastAsia="Century" w:cs="Century"/>
          <w:color w:val="000000" w:themeColor="text1"/>
          <w:sz w:val="24"/>
          <w:szCs w:val="24"/>
        </w:rPr>
        <w:t xml:space="preserve">much more </w:t>
      </w:r>
      <w:r w:rsidRPr="736139AC" w:rsidR="3F1C4BF5">
        <w:rPr>
          <w:rFonts w:ascii="Century" w:hAnsi="Century" w:eastAsia="Century" w:cs="Century"/>
          <w:color w:val="000000" w:themeColor="text1"/>
          <w:sz w:val="24"/>
          <w:szCs w:val="24"/>
        </w:rPr>
        <w:t>onto me</w:t>
      </w:r>
      <w:r w:rsidRPr="736139AC" w:rsidR="774137C6">
        <w:rPr>
          <w:rFonts w:ascii="Century" w:hAnsi="Century" w:eastAsia="Century" w:cs="Century"/>
          <w:color w:val="000000" w:themeColor="text1"/>
          <w:sz w:val="24"/>
          <w:szCs w:val="24"/>
        </w:rPr>
        <w:t>.</w:t>
      </w:r>
      <w:r w:rsidRPr="736139AC" w:rsidR="3F1C4BF5">
        <w:rPr>
          <w:rFonts w:ascii="Century" w:hAnsi="Century" w:eastAsia="Century" w:cs="Century"/>
          <w:color w:val="000000" w:themeColor="text1"/>
          <w:sz w:val="24"/>
          <w:szCs w:val="24"/>
        </w:rPr>
        <w:t xml:space="preserve"> </w:t>
      </w:r>
      <w:r w:rsidRPr="736139AC" w:rsidR="7974E892">
        <w:rPr>
          <w:rFonts w:ascii="Century" w:hAnsi="Century" w:eastAsia="Century" w:cs="Century"/>
          <w:color w:val="000000" w:themeColor="text1"/>
          <w:sz w:val="24"/>
          <w:szCs w:val="24"/>
        </w:rPr>
        <w:t>T</w:t>
      </w:r>
      <w:r w:rsidRPr="736139AC" w:rsidR="3F1C4BF5">
        <w:rPr>
          <w:rFonts w:ascii="Century" w:hAnsi="Century" w:eastAsia="Century" w:cs="Century"/>
          <w:color w:val="000000" w:themeColor="text1"/>
          <w:sz w:val="24"/>
          <w:szCs w:val="24"/>
        </w:rPr>
        <w:t>he</w:t>
      </w:r>
      <w:r w:rsidRPr="736139AC" w:rsidR="7974E892">
        <w:rPr>
          <w:rFonts w:ascii="Century" w:hAnsi="Century" w:eastAsia="Century" w:cs="Century"/>
          <w:color w:val="000000" w:themeColor="text1"/>
          <w:sz w:val="24"/>
          <w:szCs w:val="24"/>
        </w:rPr>
        <w:t>se</w:t>
      </w:r>
      <w:r w:rsidRPr="736139AC" w:rsidR="3F1C4BF5">
        <w:rPr>
          <w:rFonts w:ascii="Century" w:hAnsi="Century" w:eastAsia="Century" w:cs="Century"/>
          <w:color w:val="000000" w:themeColor="text1"/>
          <w:sz w:val="24"/>
          <w:szCs w:val="24"/>
        </w:rPr>
        <w:t xml:space="preserve"> foreign reigns, involved</w:t>
      </w:r>
      <w:r w:rsidRPr="736139AC" w:rsidR="358245E1">
        <w:rPr>
          <w:rFonts w:ascii="Century" w:hAnsi="Century" w:eastAsia="Century" w:cs="Century"/>
          <w:color w:val="000000" w:themeColor="text1"/>
          <w:sz w:val="24"/>
          <w:szCs w:val="24"/>
        </w:rPr>
        <w:t xml:space="preserve"> and such...</w:t>
      </w:r>
      <w:r w:rsidRPr="736139AC" w:rsidR="3F1C4BF5">
        <w:rPr>
          <w:rFonts w:ascii="Century" w:hAnsi="Century" w:eastAsia="Century" w:cs="Century"/>
          <w:color w:val="000000" w:themeColor="text1"/>
          <w:sz w:val="24"/>
          <w:szCs w:val="24"/>
        </w:rPr>
        <w:t xml:space="preserve">  “Honestly...</w:t>
      </w:r>
      <w:r w:rsidRPr="736139AC" w:rsidR="48CA3AB9">
        <w:rPr>
          <w:rFonts w:ascii="Century" w:hAnsi="Century" w:eastAsia="Century" w:cs="Century"/>
          <w:color w:val="000000" w:themeColor="text1"/>
          <w:sz w:val="24"/>
          <w:szCs w:val="24"/>
        </w:rPr>
        <w:t xml:space="preserve">he stammers while whispering </w:t>
      </w:r>
      <w:r w:rsidRPr="736139AC" w:rsidR="3F1C4BF5">
        <w:rPr>
          <w:rFonts w:ascii="Century" w:hAnsi="Century" w:eastAsia="Century" w:cs="Century"/>
          <w:color w:val="000000" w:themeColor="text1"/>
          <w:sz w:val="24"/>
          <w:szCs w:val="24"/>
        </w:rPr>
        <w:t>to himself,</w:t>
      </w:r>
      <w:r w:rsidRPr="736139AC" w:rsidR="2115DC59">
        <w:rPr>
          <w:rFonts w:ascii="Century" w:hAnsi="Century" w:eastAsia="Century" w:cs="Century"/>
          <w:color w:val="000000" w:themeColor="text1"/>
          <w:sz w:val="24"/>
          <w:szCs w:val="24"/>
        </w:rPr>
        <w:t xml:space="preserve"> again; however, yet still mild and</w:t>
      </w:r>
      <w:r w:rsidRPr="736139AC" w:rsidR="3F1C4BF5">
        <w:rPr>
          <w:rFonts w:ascii="Century" w:hAnsi="Century" w:eastAsia="Century" w:cs="Century"/>
          <w:color w:val="000000" w:themeColor="text1"/>
          <w:sz w:val="24"/>
          <w:szCs w:val="24"/>
        </w:rPr>
        <w:t xml:space="preserve"> silent</w:t>
      </w:r>
      <w:r w:rsidRPr="736139AC" w:rsidR="1C4BC8EE">
        <w:rPr>
          <w:rFonts w:ascii="Century" w:hAnsi="Century" w:eastAsia="Century" w:cs="Century"/>
          <w:color w:val="000000" w:themeColor="text1"/>
          <w:sz w:val="24"/>
          <w:szCs w:val="24"/>
        </w:rPr>
        <w:t>. He</w:t>
      </w:r>
      <w:r w:rsidRPr="736139AC" w:rsidR="3F1C4BF5">
        <w:rPr>
          <w:rFonts w:ascii="Century" w:hAnsi="Century" w:eastAsia="Century" w:cs="Century"/>
          <w:color w:val="000000" w:themeColor="text1"/>
          <w:sz w:val="24"/>
          <w:szCs w:val="24"/>
        </w:rPr>
        <w:t xml:space="preserve"> recites</w:t>
      </w:r>
      <w:r w:rsidRPr="736139AC" w:rsidR="2378F6D0">
        <w:rPr>
          <w:rFonts w:ascii="Century" w:hAnsi="Century" w:eastAsia="Century" w:cs="Century"/>
          <w:color w:val="000000" w:themeColor="text1"/>
          <w:sz w:val="24"/>
          <w:szCs w:val="24"/>
        </w:rPr>
        <w:t xml:space="preserve"> his beliefs as though</w:t>
      </w:r>
      <w:r w:rsidRPr="736139AC" w:rsidR="4CEC1BDF">
        <w:rPr>
          <w:rFonts w:ascii="Century" w:hAnsi="Century" w:eastAsia="Century" w:cs="Century"/>
          <w:color w:val="000000" w:themeColor="text1"/>
          <w:sz w:val="24"/>
          <w:szCs w:val="24"/>
        </w:rPr>
        <w:t>,</w:t>
      </w:r>
      <w:r w:rsidRPr="736139AC" w:rsidR="3F1C4BF5">
        <w:rPr>
          <w:rFonts w:ascii="Century" w:hAnsi="Century" w:eastAsia="Century" w:cs="Century"/>
          <w:color w:val="000000" w:themeColor="text1"/>
          <w:sz w:val="24"/>
          <w:szCs w:val="24"/>
        </w:rPr>
        <w:t xml:space="preserve"> the</w:t>
      </w:r>
      <w:r w:rsidRPr="736139AC" w:rsidR="6B17F84E">
        <w:rPr>
          <w:rFonts w:ascii="Century" w:hAnsi="Century" w:eastAsia="Century" w:cs="Century"/>
          <w:color w:val="000000" w:themeColor="text1"/>
          <w:sz w:val="24"/>
          <w:szCs w:val="24"/>
        </w:rPr>
        <w:t>y’d be</w:t>
      </w:r>
      <w:r w:rsidRPr="736139AC" w:rsidR="3F1C4BF5">
        <w:rPr>
          <w:rFonts w:ascii="Century" w:hAnsi="Century" w:eastAsia="Century" w:cs="Century"/>
          <w:color w:val="000000" w:themeColor="text1"/>
          <w:sz w:val="24"/>
          <w:szCs w:val="24"/>
        </w:rPr>
        <w:t xml:space="preserve"> </w:t>
      </w:r>
      <w:r w:rsidRPr="736139AC" w:rsidR="3193BB26">
        <w:rPr>
          <w:rFonts w:ascii="Century" w:hAnsi="Century" w:eastAsia="Century" w:cs="Century"/>
          <w:color w:val="000000" w:themeColor="text1"/>
          <w:sz w:val="24"/>
          <w:szCs w:val="24"/>
        </w:rPr>
        <w:t xml:space="preserve">made </w:t>
      </w:r>
      <w:r w:rsidRPr="736139AC" w:rsidR="3F1C4BF5">
        <w:rPr>
          <w:rFonts w:ascii="Century" w:hAnsi="Century" w:eastAsia="Century" w:cs="Century"/>
          <w:color w:val="000000" w:themeColor="text1"/>
          <w:sz w:val="24"/>
          <w:szCs w:val="24"/>
        </w:rPr>
        <w:t>truth</w:t>
      </w:r>
      <w:r w:rsidRPr="736139AC" w:rsidR="19E4DF73">
        <w:rPr>
          <w:rFonts w:ascii="Century" w:hAnsi="Century" w:eastAsia="Century" w:cs="Century"/>
          <w:color w:val="000000" w:themeColor="text1"/>
          <w:sz w:val="24"/>
          <w:szCs w:val="24"/>
        </w:rPr>
        <w:t>.</w:t>
      </w:r>
      <w:r w:rsidRPr="736139AC" w:rsidR="3F1C4BF5">
        <w:rPr>
          <w:rFonts w:ascii="Century" w:hAnsi="Century" w:eastAsia="Century" w:cs="Century"/>
          <w:color w:val="000000" w:themeColor="text1"/>
          <w:sz w:val="24"/>
          <w:szCs w:val="24"/>
        </w:rPr>
        <w:t xml:space="preserve"> </w:t>
      </w:r>
      <w:r w:rsidRPr="736139AC" w:rsidR="512E44FE">
        <w:rPr>
          <w:rFonts w:ascii="Century" w:hAnsi="Century" w:eastAsia="Century" w:cs="Century"/>
          <w:color w:val="000000" w:themeColor="text1"/>
          <w:sz w:val="24"/>
          <w:szCs w:val="24"/>
        </w:rPr>
        <w:t>Over t</w:t>
      </w:r>
      <w:r w:rsidRPr="736139AC" w:rsidR="4F8AEA5A">
        <w:rPr>
          <w:rFonts w:ascii="Century" w:hAnsi="Century" w:eastAsia="Century" w:cs="Century"/>
          <w:color w:val="000000" w:themeColor="text1"/>
          <w:sz w:val="24"/>
          <w:szCs w:val="24"/>
        </w:rPr>
        <w:t xml:space="preserve">he day’s </w:t>
      </w:r>
      <w:r w:rsidRPr="736139AC" w:rsidR="3F1C4BF5">
        <w:rPr>
          <w:rFonts w:ascii="Century" w:hAnsi="Century" w:eastAsia="Century" w:cs="Century"/>
          <w:color w:val="000000" w:themeColor="text1"/>
          <w:sz w:val="24"/>
          <w:szCs w:val="24"/>
        </w:rPr>
        <w:t>unrelenting sun</w:t>
      </w:r>
      <w:r w:rsidRPr="736139AC" w:rsidR="0AFA2F63">
        <w:rPr>
          <w:rFonts w:ascii="Century" w:hAnsi="Century" w:eastAsia="Century" w:cs="Century"/>
          <w:color w:val="000000" w:themeColor="text1"/>
          <w:sz w:val="24"/>
          <w:szCs w:val="24"/>
        </w:rPr>
        <w:t>,</w:t>
      </w:r>
      <w:r w:rsidRPr="736139AC" w:rsidR="3F1C4BF5">
        <w:rPr>
          <w:rFonts w:ascii="Century" w:hAnsi="Century" w:eastAsia="Century" w:cs="Century"/>
          <w:color w:val="000000" w:themeColor="text1"/>
          <w:sz w:val="24"/>
          <w:szCs w:val="24"/>
        </w:rPr>
        <w:t xml:space="preserve"> as we</w:t>
      </w:r>
      <w:r w:rsidRPr="736139AC" w:rsidR="42C324E0">
        <w:rPr>
          <w:rFonts w:ascii="Century" w:hAnsi="Century" w:eastAsia="Century" w:cs="Century"/>
          <w:color w:val="000000" w:themeColor="text1"/>
          <w:sz w:val="24"/>
          <w:szCs w:val="24"/>
        </w:rPr>
        <w:t xml:space="preserve"> </w:t>
      </w:r>
      <w:r w:rsidRPr="736139AC" w:rsidR="3F1C4BF5">
        <w:rPr>
          <w:rFonts w:ascii="Century" w:hAnsi="Century" w:eastAsia="Century" w:cs="Century"/>
          <w:color w:val="000000" w:themeColor="text1"/>
          <w:sz w:val="24"/>
          <w:szCs w:val="24"/>
        </w:rPr>
        <w:t>validate, those ledgers,</w:t>
      </w:r>
      <w:r w:rsidRPr="736139AC" w:rsidR="59122A23">
        <w:rPr>
          <w:rFonts w:ascii="Century" w:hAnsi="Century" w:eastAsia="Century" w:cs="Century"/>
          <w:color w:val="000000" w:themeColor="text1"/>
          <w:sz w:val="24"/>
          <w:szCs w:val="24"/>
        </w:rPr>
        <w:t xml:space="preserve"> pertaining to an </w:t>
      </w:r>
      <w:r w:rsidRPr="736139AC" w:rsidR="03A5DCE3">
        <w:rPr>
          <w:rFonts w:ascii="Century" w:hAnsi="Century" w:eastAsia="Century" w:cs="Century"/>
          <w:color w:val="000000" w:themeColor="text1"/>
          <w:sz w:val="24"/>
          <w:szCs w:val="24"/>
        </w:rPr>
        <w:t>individual's</w:t>
      </w:r>
      <w:r w:rsidRPr="736139AC" w:rsidR="3F1C4BF5">
        <w:rPr>
          <w:rFonts w:ascii="Century" w:hAnsi="Century" w:eastAsia="Century" w:cs="Century"/>
          <w:color w:val="000000" w:themeColor="text1"/>
          <w:sz w:val="24"/>
          <w:szCs w:val="24"/>
        </w:rPr>
        <w:t xml:space="preserve"> documentation</w:t>
      </w:r>
      <w:r w:rsidRPr="736139AC" w:rsidR="600ECF3B">
        <w:rPr>
          <w:rFonts w:ascii="Century" w:hAnsi="Century" w:eastAsia="Century" w:cs="Century"/>
          <w:color w:val="000000" w:themeColor="text1"/>
          <w:sz w:val="24"/>
          <w:szCs w:val="24"/>
        </w:rPr>
        <w:t xml:space="preserve"> which </w:t>
      </w:r>
      <w:r w:rsidRPr="736139AC" w:rsidR="49196E34">
        <w:rPr>
          <w:rFonts w:ascii="Century" w:hAnsi="Century" w:eastAsia="Century" w:cs="Century"/>
          <w:color w:val="000000" w:themeColor="text1"/>
          <w:sz w:val="24"/>
          <w:szCs w:val="24"/>
        </w:rPr>
        <w:t>Christian knows he’d properly recorded and stashed away</w:t>
      </w:r>
      <w:r w:rsidRPr="736139AC" w:rsidR="600ECF3B">
        <w:rPr>
          <w:rFonts w:ascii="Century" w:hAnsi="Century" w:eastAsia="Century" w:cs="Century"/>
          <w:color w:val="000000" w:themeColor="text1"/>
          <w:sz w:val="24"/>
          <w:szCs w:val="24"/>
        </w:rPr>
        <w:t xml:space="preserve"> </w:t>
      </w:r>
      <w:r w:rsidRPr="736139AC" w:rsidR="3F1C4BF5">
        <w:rPr>
          <w:rFonts w:ascii="Century" w:hAnsi="Century" w:eastAsia="Century" w:cs="Century"/>
          <w:color w:val="000000" w:themeColor="text1"/>
          <w:sz w:val="24"/>
          <w:szCs w:val="24"/>
        </w:rPr>
        <w:t>accordingly</w:t>
      </w:r>
      <w:r w:rsidRPr="736139AC" w:rsidR="494209F7">
        <w:rPr>
          <w:rFonts w:ascii="Century" w:hAnsi="Century" w:eastAsia="Century" w:cs="Century"/>
          <w:color w:val="000000" w:themeColor="text1"/>
          <w:sz w:val="24"/>
          <w:szCs w:val="24"/>
        </w:rPr>
        <w:t>, probably sometime</w:t>
      </w:r>
      <w:r w:rsidRPr="736139AC" w:rsidR="3F1C4BF5">
        <w:rPr>
          <w:rFonts w:ascii="Century" w:hAnsi="Century" w:eastAsia="Century" w:cs="Century"/>
          <w:color w:val="000000" w:themeColor="text1"/>
          <w:sz w:val="24"/>
          <w:szCs w:val="24"/>
        </w:rPr>
        <w:t>..</w:t>
      </w:r>
      <w:r w:rsidRPr="736139AC" w:rsidR="36F3C4B7">
        <w:rPr>
          <w:rFonts w:ascii="Century" w:hAnsi="Century" w:eastAsia="Century" w:cs="Century"/>
          <w:color w:val="000000" w:themeColor="text1"/>
          <w:sz w:val="24"/>
          <w:szCs w:val="24"/>
        </w:rPr>
        <w:t>.</w:t>
      </w:r>
      <w:r w:rsidRPr="736139AC" w:rsidR="3F1C4BF5">
        <w:rPr>
          <w:rFonts w:ascii="Century" w:hAnsi="Century" w:eastAsia="Century" w:cs="Century"/>
          <w:color w:val="000000" w:themeColor="text1"/>
          <w:sz w:val="24"/>
          <w:szCs w:val="24"/>
        </w:rPr>
        <w:t xml:space="preserve"> yesterday</w:t>
      </w:r>
      <w:r w:rsidRPr="736139AC" w:rsidR="282F3A5B">
        <w:rPr>
          <w:rFonts w:ascii="Century" w:hAnsi="Century" w:eastAsia="Century" w:cs="Century"/>
          <w:color w:val="000000" w:themeColor="text1"/>
          <w:sz w:val="24"/>
          <w:szCs w:val="24"/>
        </w:rPr>
        <w:t>?</w:t>
      </w:r>
      <w:r w:rsidRPr="736139AC" w:rsidR="3F1C4BF5">
        <w:rPr>
          <w:rFonts w:ascii="Century" w:hAnsi="Century" w:eastAsia="Century" w:cs="Century"/>
          <w:color w:val="000000" w:themeColor="text1"/>
          <w:sz w:val="24"/>
          <w:szCs w:val="24"/>
        </w:rPr>
        <w:t xml:space="preserve"> </w:t>
      </w:r>
      <w:r w:rsidRPr="736139AC" w:rsidR="7827D3E0">
        <w:rPr>
          <w:rFonts w:ascii="Century" w:hAnsi="Century" w:eastAsia="Century" w:cs="Century"/>
          <w:color w:val="000000" w:themeColor="text1"/>
          <w:sz w:val="24"/>
          <w:szCs w:val="24"/>
        </w:rPr>
        <w:t>Realizing h</w:t>
      </w:r>
      <w:r w:rsidRPr="736139AC" w:rsidR="3F1C4BF5">
        <w:rPr>
          <w:rFonts w:ascii="Century" w:hAnsi="Century" w:eastAsia="Century" w:cs="Century"/>
          <w:color w:val="000000" w:themeColor="text1"/>
          <w:sz w:val="24"/>
          <w:szCs w:val="24"/>
        </w:rPr>
        <w:t xml:space="preserve">is phone </w:t>
      </w:r>
      <w:r w:rsidRPr="736139AC" w:rsidR="521E1504">
        <w:rPr>
          <w:rFonts w:ascii="Century" w:hAnsi="Century" w:eastAsia="Century" w:cs="Century"/>
          <w:color w:val="000000" w:themeColor="text1"/>
          <w:sz w:val="24"/>
          <w:szCs w:val="24"/>
        </w:rPr>
        <w:t xml:space="preserve">is </w:t>
      </w:r>
      <w:r w:rsidRPr="736139AC" w:rsidR="3F1C4BF5">
        <w:rPr>
          <w:rFonts w:ascii="Century" w:hAnsi="Century" w:eastAsia="Century" w:cs="Century"/>
          <w:color w:val="000000" w:themeColor="text1"/>
          <w:sz w:val="24"/>
          <w:szCs w:val="24"/>
        </w:rPr>
        <w:t>on the</w:t>
      </w:r>
      <w:r w:rsidRPr="736139AC" w:rsidR="4BF7DE54">
        <w:rPr>
          <w:rFonts w:ascii="Century" w:hAnsi="Century" w:eastAsia="Century" w:cs="Century"/>
          <w:color w:val="000000" w:themeColor="text1"/>
          <w:sz w:val="24"/>
          <w:szCs w:val="24"/>
        </w:rPr>
        <w:t xml:space="preserve"> front of the</w:t>
      </w:r>
      <w:r w:rsidRPr="736139AC" w:rsidR="3F1C4BF5">
        <w:rPr>
          <w:rFonts w:ascii="Century" w:hAnsi="Century" w:eastAsia="Century" w:cs="Century"/>
          <w:color w:val="000000" w:themeColor="text1"/>
          <w:sz w:val="24"/>
          <w:szCs w:val="24"/>
        </w:rPr>
        <w:t xml:space="preserve"> </w:t>
      </w:r>
      <w:r w:rsidRPr="736139AC" w:rsidR="00381D88">
        <w:rPr>
          <w:rFonts w:ascii="Century" w:hAnsi="Century" w:eastAsia="Century" w:cs="Century"/>
          <w:color w:val="000000" w:themeColor="text1"/>
          <w:sz w:val="24"/>
          <w:szCs w:val="24"/>
        </w:rPr>
        <w:t>dashboard, just</w:t>
      </w:r>
      <w:r w:rsidRPr="736139AC" w:rsidR="2C5135C5">
        <w:rPr>
          <w:rFonts w:ascii="Century" w:hAnsi="Century" w:eastAsia="Century" w:cs="Century"/>
          <w:color w:val="000000" w:themeColor="text1"/>
          <w:sz w:val="24"/>
          <w:szCs w:val="24"/>
        </w:rPr>
        <w:t xml:space="preserve"> t</w:t>
      </w:r>
      <w:r w:rsidRPr="736139AC" w:rsidR="3F1C4BF5">
        <w:rPr>
          <w:rFonts w:ascii="Century" w:hAnsi="Century" w:eastAsia="Century" w:cs="Century"/>
          <w:color w:val="000000" w:themeColor="text1"/>
          <w:sz w:val="24"/>
          <w:szCs w:val="24"/>
        </w:rPr>
        <w:t>he reach all, but prepared the</w:t>
      </w:r>
      <w:r w:rsidRPr="736139AC" w:rsidR="396157EC">
        <w:rPr>
          <w:rFonts w:ascii="Century" w:hAnsi="Century" w:eastAsia="Century" w:cs="Century"/>
          <w:color w:val="000000" w:themeColor="text1"/>
          <w:sz w:val="24"/>
          <w:szCs w:val="24"/>
        </w:rPr>
        <w:t>m for their</w:t>
      </w:r>
      <w:r w:rsidRPr="736139AC" w:rsidR="3F1C4BF5">
        <w:rPr>
          <w:rFonts w:ascii="Century" w:hAnsi="Century" w:eastAsia="Century" w:cs="Century"/>
          <w:color w:val="000000" w:themeColor="text1"/>
          <w:sz w:val="24"/>
          <w:szCs w:val="24"/>
        </w:rPr>
        <w:t xml:space="preserve"> “assimilation”, of what</w:t>
      </w:r>
      <w:r w:rsidRPr="736139AC" w:rsidR="723007EA">
        <w:rPr>
          <w:rFonts w:ascii="Century" w:hAnsi="Century" w:eastAsia="Century" w:cs="Century"/>
          <w:color w:val="000000" w:themeColor="text1"/>
          <w:sz w:val="24"/>
          <w:szCs w:val="24"/>
        </w:rPr>
        <w:t xml:space="preserve"> one might ask. </w:t>
      </w:r>
      <w:r w:rsidRPr="736139AC" w:rsidR="3F1C4BF5">
        <w:rPr>
          <w:rFonts w:ascii="Century" w:hAnsi="Century" w:eastAsia="Century" w:cs="Century"/>
          <w:color w:val="000000" w:themeColor="text1"/>
          <w:sz w:val="24"/>
          <w:szCs w:val="24"/>
        </w:rPr>
        <w:t>Arthur</w:t>
      </w:r>
      <w:r w:rsidRPr="736139AC" w:rsidR="7D9B2C60">
        <w:rPr>
          <w:rFonts w:ascii="Century" w:hAnsi="Century" w:eastAsia="Century" w:cs="Century"/>
          <w:color w:val="000000" w:themeColor="text1"/>
          <w:sz w:val="24"/>
          <w:szCs w:val="24"/>
        </w:rPr>
        <w:t>, had he</w:t>
      </w:r>
      <w:r w:rsidRPr="736139AC" w:rsidR="3F1C4BF5">
        <w:rPr>
          <w:rFonts w:ascii="Century" w:hAnsi="Century" w:eastAsia="Century" w:cs="Century"/>
          <w:color w:val="000000" w:themeColor="text1"/>
          <w:sz w:val="24"/>
          <w:szCs w:val="24"/>
        </w:rPr>
        <w:t xml:space="preserve"> not been, demanded </w:t>
      </w:r>
      <w:r w:rsidRPr="736139AC" w:rsidR="2210AA4A">
        <w:rPr>
          <w:rFonts w:ascii="Century" w:hAnsi="Century" w:eastAsia="Century" w:cs="Century"/>
          <w:color w:val="000000" w:themeColor="text1"/>
          <w:sz w:val="24"/>
          <w:szCs w:val="24"/>
        </w:rPr>
        <w:t>by</w:t>
      </w:r>
      <w:r w:rsidRPr="736139AC" w:rsidR="3F1C4BF5">
        <w:rPr>
          <w:rFonts w:ascii="Century" w:hAnsi="Century" w:eastAsia="Century" w:cs="Century"/>
          <w:color w:val="000000" w:themeColor="text1"/>
          <w:sz w:val="24"/>
          <w:szCs w:val="24"/>
        </w:rPr>
        <w:t xml:space="preserve"> them, to frequent </w:t>
      </w:r>
      <w:r w:rsidRPr="736139AC" w:rsidR="67177F37">
        <w:rPr>
          <w:rFonts w:ascii="Century" w:hAnsi="Century" w:eastAsia="Century" w:cs="Century"/>
          <w:color w:val="000000" w:themeColor="text1"/>
          <w:sz w:val="24"/>
          <w:szCs w:val="24"/>
        </w:rPr>
        <w:t>their</w:t>
      </w:r>
      <w:r w:rsidRPr="736139AC" w:rsidR="3F1C4BF5">
        <w:rPr>
          <w:rFonts w:ascii="Century" w:hAnsi="Century" w:eastAsia="Century" w:cs="Century"/>
          <w:color w:val="000000" w:themeColor="text1"/>
          <w:sz w:val="24"/>
          <w:szCs w:val="24"/>
        </w:rPr>
        <w:t xml:space="preserve"> worksite; at</w:t>
      </w:r>
      <w:r w:rsidRPr="736139AC" w:rsidR="0B63BA01">
        <w:rPr>
          <w:rFonts w:ascii="Century" w:hAnsi="Century" w:eastAsia="Century" w:cs="Century"/>
          <w:color w:val="000000" w:themeColor="text1"/>
          <w:sz w:val="24"/>
          <w:szCs w:val="24"/>
        </w:rPr>
        <w:t xml:space="preserve"> the</w:t>
      </w:r>
      <w:r w:rsidRPr="736139AC" w:rsidR="3F1C4BF5">
        <w:rPr>
          <w:rFonts w:ascii="Century" w:hAnsi="Century" w:eastAsia="Century" w:cs="Century"/>
          <w:color w:val="000000" w:themeColor="text1"/>
          <w:sz w:val="24"/>
          <w:szCs w:val="24"/>
        </w:rPr>
        <w:t xml:space="preserve"> </w:t>
      </w:r>
      <w:r w:rsidRPr="736139AC" w:rsidR="3A6CCE7D">
        <w:rPr>
          <w:rFonts w:ascii="Century" w:hAnsi="Century" w:eastAsia="Century" w:cs="Century"/>
          <w:color w:val="000000" w:themeColor="text1"/>
          <w:sz w:val="24"/>
          <w:szCs w:val="24"/>
        </w:rPr>
        <w:t xml:space="preserve">very </w:t>
      </w:r>
      <w:r w:rsidRPr="736139AC" w:rsidR="3F1C4BF5">
        <w:rPr>
          <w:rFonts w:ascii="Century" w:hAnsi="Century" w:eastAsia="Century" w:cs="Century"/>
          <w:color w:val="000000" w:themeColor="text1"/>
          <w:sz w:val="24"/>
          <w:szCs w:val="24"/>
        </w:rPr>
        <w:t>least</w:t>
      </w:r>
      <w:r w:rsidRPr="736139AC" w:rsidR="3F790263">
        <w:rPr>
          <w:rFonts w:ascii="Century" w:hAnsi="Century" w:eastAsia="Century" w:cs="Century"/>
          <w:color w:val="000000" w:themeColor="text1"/>
          <w:sz w:val="24"/>
          <w:szCs w:val="24"/>
        </w:rPr>
        <w:t>,</w:t>
      </w:r>
      <w:r w:rsidRPr="736139AC" w:rsidR="3F1C4BF5">
        <w:rPr>
          <w:rFonts w:ascii="Century" w:hAnsi="Century" w:eastAsia="Century" w:cs="Century"/>
          <w:color w:val="000000" w:themeColor="text1"/>
          <w:sz w:val="24"/>
          <w:szCs w:val="24"/>
        </w:rPr>
        <w:t xml:space="preserve"> once every couple of hours. Reform wouldn’t almost immediately follow afterword, onset by their engagement. “We’d never only revere, just that fickle, a silver-lining, seeing a more uh... ionic, or isotopic-venerator(s); would due, but bare to barely suffice, at-All”. While, staying our same adept and reasonably </w:t>
      </w:r>
      <w:r w:rsidR="3F1C4BF5">
        <w:tab/>
      </w:r>
      <w:r w:rsidR="3F1C4BF5">
        <w:tab/>
      </w:r>
      <w:r w:rsidR="3F1C4BF5">
        <w:tab/>
      </w:r>
      <w:r w:rsidR="3F1C4BF5">
        <w:tab/>
      </w:r>
      <w:r w:rsidR="3F1C4BF5">
        <w:tab/>
      </w:r>
      <w:r w:rsidR="3F1C4BF5">
        <w:tab/>
      </w:r>
      <w:r w:rsidR="3F1C4BF5">
        <w:tab/>
      </w:r>
      <w:r w:rsidRPr="736139AC" w:rsidR="3F1C4BF5">
        <w:rPr>
          <w:rFonts w:ascii="Century" w:hAnsi="Century" w:eastAsia="Century" w:cs="Century"/>
          <w:color w:val="000000" w:themeColor="text1"/>
          <w:sz w:val="18"/>
          <w:szCs w:val="18"/>
        </w:rPr>
        <w:t xml:space="preserve"> </w:t>
      </w:r>
      <w:r w:rsidRPr="736139AC" w:rsidR="3F1C4BF5">
        <w:rPr>
          <w:rFonts w:ascii="Century" w:hAnsi="Century" w:eastAsia="Century" w:cs="Century"/>
          <w:color w:val="000000" w:themeColor="text1"/>
          <w:sz w:val="24"/>
          <w:szCs w:val="24"/>
        </w:rPr>
        <w:t xml:space="preserve"> contemptuous, loco motion. None referenced, beyond an honor; that would breathe sounds manifesting clouds, guessing wisteria. Leave, as our impression left, once. There; Form. Without, a means, to affect, but; whatsoever, else effected himself and “</w:t>
      </w:r>
      <w:proofErr w:type="spellStart"/>
      <w:r w:rsidRPr="736139AC" w:rsidR="3F1C4BF5">
        <w:rPr>
          <w:rFonts w:ascii="Century" w:hAnsi="Century" w:eastAsia="Century" w:cs="Century"/>
          <w:color w:val="000000" w:themeColor="text1"/>
          <w:sz w:val="24"/>
          <w:szCs w:val="24"/>
        </w:rPr>
        <w:t>moresoften</w:t>
      </w:r>
      <w:proofErr w:type="spellEnd"/>
      <w:r w:rsidRPr="736139AC" w:rsidR="3F1C4BF5">
        <w:rPr>
          <w:rFonts w:ascii="Century" w:hAnsi="Century" w:eastAsia="Century" w:cs="Century"/>
          <w:color w:val="000000" w:themeColor="text1"/>
          <w:sz w:val="24"/>
          <w:szCs w:val="24"/>
        </w:rPr>
        <w:t xml:space="preserve">”, historically derived functions. Regardless, ultimately, said with a fraction of contempt, for himself. “I see... a ray, everyday as they both leave; all the same, by way of a star…Waving; That much more known, to become placated measures redacting oblivious notions, as close to betterment of our son. Done easily when more of one, than I could ever be.” Learning; tremendous financial supportive textile. “Retort... and break through nautical magistrates, as we fear the distinguished... duo-lateral; Withal?” there favor, taken into the account, so as not to waste a major event, such as the one they follow. “Plan; throughout, an even more…uneven, </w:t>
      </w:r>
      <w:r w:rsidRPr="736139AC" w:rsidR="3B8CE1FB">
        <w:rPr>
          <w:rFonts w:ascii="Century" w:hAnsi="Century" w:eastAsia="Century" w:cs="Century"/>
          <w:color w:val="000000" w:themeColor="text1"/>
          <w:sz w:val="24"/>
          <w:szCs w:val="24"/>
        </w:rPr>
        <w:t>near begotten</w:t>
      </w:r>
      <w:r w:rsidRPr="736139AC" w:rsidR="3F1C4BF5">
        <w:rPr>
          <w:rFonts w:ascii="Century" w:hAnsi="Century" w:eastAsia="Century" w:cs="Century"/>
          <w:color w:val="000000" w:themeColor="text1"/>
          <w:sz w:val="24"/>
          <w:szCs w:val="24"/>
        </w:rPr>
        <w:t xml:space="preserve">? Tried, a new system; already so I, guess I can forget about that back-seat ideology, but I’ll miss that one, I’m nothing besides a means to portray, what I’ve known to be, true, dynamic or sweet, cosmic guidance.” He thinks, to himself staring back at the scratched-up windshield, “One or more must’ve come from, a shared ancestral spirit-guide.” His focus now entirely on his brother, checking in with him; to see his, progress. </w:t>
      </w:r>
    </w:p>
    <w:p w:rsidRPr="00E514E9" w:rsidR="74A23880" w:rsidP="5A3DCF4D" w:rsidRDefault="3F1C4BF5" w14:paraId="0C4D14A2" w14:textId="2D1EDDB9">
      <w:pPr>
        <w:ind w:firstLine="720"/>
        <w:rPr>
          <w:rFonts w:ascii="Century" w:hAnsi="Century" w:eastAsia="Century" w:cs="Century"/>
          <w:color w:val="000000" w:themeColor="text1"/>
          <w:sz w:val="24"/>
          <w:szCs w:val="24"/>
        </w:rPr>
      </w:pPr>
      <w:r w:rsidRPr="736139AC">
        <w:rPr>
          <w:rFonts w:ascii="Century" w:hAnsi="Century" w:eastAsia="Century" w:cs="Century"/>
          <w:color w:val="000000" w:themeColor="text1"/>
          <w:sz w:val="24"/>
          <w:szCs w:val="24"/>
        </w:rPr>
        <w:t xml:space="preserve"> He’s holding a book labeled “records”, in which to be writing down the others thoughts. More often, then not and independently doing so, Reciting mitigated rhetoric explains, all of their, empty sunblock bottles; as well as, the need, and by need, I mean; means, to effectively, substitute any of the once “foreign reformations” after, each of them were all gone. As the boys, were cruising down the, well-manicured, road Christian at the wheel constantly gauged the rearview, mirror timestamp, to make sure that no matter what, they’d reach their designation On-time! Although; seeing as it, appears that today, would become the single hottest day, out of the calendar year; within, his mind “don’t count, thus far; for the sake of… conserving memory; such is the nature of the once negative-space, alone” he, murmuring to himself. He contemplates his own agenda, for the sake of their, “ill-willed” and even-still now, degenerate target-audience. As it stands to reason this task, shouldn’t consist of, that much difficulty; as nothing, but entropy should relate, to however much content, each of them; including, their past works on average, can technically create. Within, a reasonably, ornate time-frame. Leveraging the theoretically denounced tautological assumptions; of the once, debunked </w:t>
      </w:r>
      <w:r w:rsidRPr="736139AC" w:rsidR="00073ADC">
        <w:rPr>
          <w:rFonts w:ascii="Century" w:hAnsi="Century" w:eastAsia="Century" w:cs="Century"/>
          <w:color w:val="000000" w:themeColor="text1"/>
          <w:sz w:val="24"/>
          <w:szCs w:val="24"/>
        </w:rPr>
        <w:t>conspiracies</w:t>
      </w:r>
      <w:r w:rsidRPr="736139AC">
        <w:rPr>
          <w:rFonts w:ascii="Century" w:hAnsi="Century" w:eastAsia="Century" w:cs="Century"/>
          <w:color w:val="000000" w:themeColor="text1"/>
          <w:sz w:val="24"/>
          <w:szCs w:val="24"/>
        </w:rPr>
        <w:t>; against, their own, has been the most lucrative methodology, behind how they’ve managed to come, this far.</w:t>
      </w:r>
    </w:p>
    <w:p w:rsidRPr="004111E0" w:rsidR="74A23880" w:rsidP="004111E0" w:rsidRDefault="3F1C4BF5" w14:paraId="632F45D7" w14:textId="632E5CD6">
      <w:pPr>
        <w:ind w:firstLine="720"/>
        <w:rPr>
          <w:rFonts w:ascii="Century" w:hAnsi="Century" w:eastAsia="Century" w:cs="Century"/>
          <w:color w:val="000000" w:themeColor="text1"/>
          <w:sz w:val="24"/>
          <w:szCs w:val="24"/>
        </w:rPr>
      </w:pPr>
      <w:r w:rsidRPr="00E514E9">
        <w:rPr>
          <w:rFonts w:ascii="Century" w:hAnsi="Century" w:eastAsia="Century" w:cs="Century"/>
          <w:color w:val="000000" w:themeColor="text1"/>
          <w:sz w:val="24"/>
          <w:szCs w:val="24"/>
        </w:rPr>
        <w:t xml:space="preserve"> For, but within their specific disciplines, but being however as though it might seem, unfortunate, for them to generate enough of an income to satisfy his, now incumbent brother’s expectations; as they’ve been introduced, incrementally, throughout many years, as they’ve both meticulously, prepared, for this event</w:t>
      </w:r>
      <w:r w:rsidRPr="00E514E9">
        <w:rPr>
          <w:rFonts w:ascii="Century" w:hAnsi="Century" w:eastAsia="Century" w:cs="Century"/>
          <w:color w:val="000000" w:themeColor="text1"/>
          <w:sz w:val="24"/>
          <w:szCs w:val="24"/>
          <w:u w:val="single"/>
        </w:rPr>
        <w:t>,</w:t>
      </w:r>
      <w:r w:rsidRPr="00E514E9">
        <w:rPr>
          <w:rFonts w:ascii="Century" w:hAnsi="Century" w:eastAsia="Century" w:cs="Century"/>
          <w:color w:val="000000" w:themeColor="text1"/>
          <w:sz w:val="24"/>
          <w:szCs w:val="24"/>
        </w:rPr>
        <w:t xml:space="preserve"> with all the time, leading up to this trip. Lyle; sitting on the passenger-side of the car, seemingly disengaged; however, throughout the entirety of the drive, thus far he’d been in a constant texting war. Losing the battle between the two worst loves, within, his life, as it stands at present, Arthur, his faithful employee; as well as, his dishonest and shrewdly-ambiguous, girlfriend; Candace. Looking back at Chris, at the wheel as he continues, practicing for his fans favorite, “encoded-speech pattern, </w:t>
      </w:r>
      <w:proofErr w:type="spellStart"/>
      <w:r w:rsidRPr="00E514E9">
        <w:rPr>
          <w:rFonts w:ascii="Century" w:hAnsi="Century" w:eastAsia="Century" w:cs="Century"/>
          <w:color w:val="000000" w:themeColor="text1"/>
          <w:sz w:val="24"/>
          <w:szCs w:val="24"/>
        </w:rPr>
        <w:t>gimmit</w:t>
      </w:r>
      <w:proofErr w:type="spellEnd"/>
      <w:r w:rsidRPr="00E514E9">
        <w:rPr>
          <w:rFonts w:ascii="Century" w:hAnsi="Century" w:eastAsia="Century" w:cs="Century"/>
          <w:color w:val="000000" w:themeColor="text1"/>
          <w:sz w:val="24"/>
          <w:szCs w:val="24"/>
        </w:rPr>
        <w:t xml:space="preserve">”. However, though this time, Chris gestures to Lyle, in another desperate attempt to get his attention. Only this time, instead of vocalizing his intent, due to the fact that both of his hands, should be at “10 and 2”. Motions, with his elbows, frantically, as he assumed, his brother, at the least would look-up to correct him. Seeing as he likely would fear for his life, given the fact that Lyle never trusted his brother; as much as, he had in the past. </w:t>
      </w:r>
    </w:p>
    <w:p w:rsidRPr="004111E0" w:rsidR="74A23880" w:rsidP="004111E0" w:rsidRDefault="3F1C4BF5" w14:paraId="26DC9A07" w14:textId="42E84FC4">
      <w:pPr>
        <w:ind w:firstLine="720"/>
        <w:rPr>
          <w:rFonts w:ascii="Century" w:hAnsi="Century" w:eastAsia="Century" w:cs="Century"/>
          <w:color w:val="000000" w:themeColor="text1"/>
          <w:sz w:val="24"/>
          <w:szCs w:val="24"/>
        </w:rPr>
      </w:pPr>
      <w:r w:rsidRPr="00E514E9">
        <w:rPr>
          <w:rFonts w:ascii="Century" w:hAnsi="Century" w:eastAsia="Century" w:cs="Century"/>
          <w:color w:val="000000" w:themeColor="text1"/>
          <w:sz w:val="24"/>
          <w:szCs w:val="24"/>
        </w:rPr>
        <w:t xml:space="preserve">Lyle, looking up briefly dismissed his brothers' constant, pleas for attention. So; Chris, ultimately; becomes, besides-himself seeing; however, chastised, his more then, “capable brother,” was. That through-out all of these, brief seemingly fickle moments. As though they’d pertain; at this point, towards a nevermore, dull and miniscule “foot-note”, for which at to justify the use of another subtly, derived, line as though we’d even still...suffer through each shared lamentation we’d rather just support, regardless of consumption of time whenever the next “is jeopardized by; none such other, than, the next days’ untimely demise. Given that beyond, this reprieve, therein. Lies an even more tamed comparison. Taken for nuanced repass. Else, their own whit and boorish </w:t>
      </w:r>
      <w:r w:rsidRPr="00E514E9" w:rsidR="3CE3EE7D">
        <w:rPr>
          <w:rFonts w:ascii="Century" w:hAnsi="Century" w:eastAsia="Century" w:cs="Century"/>
          <w:color w:val="000000" w:themeColor="text1"/>
          <w:sz w:val="24"/>
          <w:szCs w:val="24"/>
        </w:rPr>
        <w:t xml:space="preserve">natured </w:t>
      </w:r>
      <w:proofErr w:type="spellStart"/>
      <w:r w:rsidRPr="00E514E9" w:rsidR="3CE3EE7D">
        <w:rPr>
          <w:rFonts w:ascii="Century" w:hAnsi="Century" w:eastAsia="Century" w:cs="Century"/>
          <w:color w:val="000000" w:themeColor="text1"/>
          <w:sz w:val="24"/>
          <w:szCs w:val="24"/>
        </w:rPr>
        <w:t>leu</w:t>
      </w:r>
      <w:proofErr w:type="spellEnd"/>
      <w:r w:rsidRPr="00E514E9">
        <w:rPr>
          <w:rFonts w:ascii="Century" w:hAnsi="Century" w:eastAsia="Century" w:cs="Century"/>
          <w:color w:val="000000" w:themeColor="text1"/>
          <w:sz w:val="24"/>
          <w:szCs w:val="24"/>
        </w:rPr>
        <w:t xml:space="preserve"> the others’ seldom disposition. two brothers, somehow, he’d known; deep-down less derived and perpetual his, “will-to-win.”  the one to press, his-own audio-record function on the now timed-out display application. Considering the facts, at-hand, he ponders stoically, since his brother seems to be too preoccupied at the moment, and can’t be bothered, to take notes on his behalf. Again, as he normally would.</w:t>
      </w:r>
    </w:p>
    <w:p w:rsidRPr="004111E0" w:rsidR="74A23880" w:rsidP="004111E0" w:rsidRDefault="3F1C4BF5" w14:paraId="61F9F71E" w14:textId="17843F6C">
      <w:pPr>
        <w:rPr>
          <w:rFonts w:ascii="Century" w:hAnsi="Century" w:eastAsia="Century" w:cs="Century"/>
          <w:color w:val="000000" w:themeColor="text1"/>
          <w:sz w:val="24"/>
          <w:szCs w:val="24"/>
        </w:rPr>
      </w:pPr>
      <w:r w:rsidRPr="00E514E9">
        <w:rPr>
          <w:rFonts w:ascii="Century" w:hAnsi="Century" w:eastAsia="Century" w:cs="Century"/>
          <w:color w:val="000000" w:themeColor="text1"/>
          <w:sz w:val="24"/>
          <w:szCs w:val="24"/>
        </w:rPr>
        <w:t xml:space="preserve"> Sarcastically speaking, Chris manages to ask. “Lyle “could, you; at, the-very-least, press the button. The one, on my phone, right there.” Speaking loudly, as to retrieve conformation</w:t>
      </w:r>
      <w:r w:rsidRPr="00E514E9" w:rsidR="0C3BE0B3">
        <w:rPr>
          <w:rFonts w:ascii="Century" w:hAnsi="Century" w:eastAsia="Century" w:cs="Century"/>
          <w:color w:val="000000" w:themeColor="text1"/>
          <w:sz w:val="24"/>
          <w:szCs w:val="24"/>
        </w:rPr>
        <w:t>...” Record</w:t>
      </w:r>
      <w:r w:rsidRPr="00E514E9">
        <w:rPr>
          <w:rFonts w:ascii="Century" w:hAnsi="Century" w:eastAsia="Century" w:cs="Century"/>
          <w:color w:val="000000" w:themeColor="text1"/>
          <w:sz w:val="24"/>
          <w:szCs w:val="24"/>
        </w:rPr>
        <w:t xml:space="preserve">-function, hey model!  voice-app, open my record </w:t>
      </w:r>
      <w:r w:rsidRPr="00E514E9" w:rsidR="69370760">
        <w:rPr>
          <w:rFonts w:ascii="Century" w:hAnsi="Century" w:eastAsia="Century" w:cs="Century"/>
          <w:color w:val="000000" w:themeColor="text1"/>
          <w:sz w:val="24"/>
          <w:szCs w:val="24"/>
        </w:rPr>
        <w:t>application.</w:t>
      </w:r>
      <w:r w:rsidRPr="00E514E9">
        <w:rPr>
          <w:rFonts w:ascii="Century" w:hAnsi="Century" w:eastAsia="Century" w:cs="Century"/>
          <w:color w:val="000000" w:themeColor="text1"/>
          <w:sz w:val="24"/>
          <w:szCs w:val="24"/>
        </w:rPr>
        <w:t xml:space="preserve"> And while you’re doing that tell me your name again.” found at the bottom of the home screen, Lyle shifts; without looking besides himself, and accidentally. Press’ the internet functionality, instead. Chris now being, impatient begins to speak to Lyle in s amore stern manner, to Lyle “No, I asked my phone to open to the record application, did I not?” he reminds him; as not to, cause confusion.</w:t>
      </w:r>
      <w:r w:rsidRPr="00E514E9" w:rsidR="53DE7294">
        <w:rPr>
          <w:rFonts w:ascii="Century" w:hAnsi="Century" w:eastAsia="Century" w:cs="Century"/>
          <w:color w:val="000000" w:themeColor="text1"/>
          <w:sz w:val="24"/>
          <w:szCs w:val="24"/>
        </w:rPr>
        <w:t>“</w:t>
      </w:r>
      <w:proofErr w:type="spellStart"/>
      <w:r w:rsidRPr="00E514E9" w:rsidR="53DE7294">
        <w:rPr>
          <w:rFonts w:ascii="Century" w:hAnsi="Century" w:eastAsia="Century" w:cs="Century"/>
          <w:color w:val="000000" w:themeColor="text1"/>
          <w:sz w:val="24"/>
          <w:szCs w:val="24"/>
        </w:rPr>
        <w:t>Here</w:t>
      </w:r>
      <w:r w:rsidRPr="00E514E9">
        <w:rPr>
          <w:rFonts w:ascii="Century" w:hAnsi="Century" w:eastAsia="Century" w:cs="Century"/>
          <w:color w:val="000000" w:themeColor="text1"/>
          <w:sz w:val="24"/>
          <w:szCs w:val="24"/>
        </w:rPr>
        <w:t>e</w:t>
      </w:r>
      <w:proofErr w:type="spellEnd"/>
      <w:r w:rsidRPr="00E514E9">
        <w:rPr>
          <w:rFonts w:ascii="Century" w:hAnsi="Century" w:eastAsia="Century" w:cs="Century"/>
          <w:color w:val="000000" w:themeColor="text1"/>
          <w:sz w:val="24"/>
          <w:szCs w:val="24"/>
        </w:rPr>
        <w:t>, Lyle if you would, now that you’re fully engaged, I assume, grab my phone off of the dash, and log-on. Then; without pressing anything else on my phone. Right, now I want you to go, between the settings application and calculator functionality.” Giving into his request, “Lyle, now this part is really important, pr</w:t>
      </w:r>
      <w:r w:rsidRPr="5A3DCF4D">
        <w:rPr>
          <w:rFonts w:ascii="Century" w:hAnsi="Century" w:eastAsia="Century" w:cs="Century"/>
          <w:color w:val="000000" w:themeColor="text1"/>
          <w:sz w:val="24"/>
          <w:szCs w:val="24"/>
        </w:rPr>
        <w:t>ess the record button; assuming you’ve followed, all of the steps I’d just given you and managed to apply yourself, everything should go off; without a hitch, thank you man.” Lyle begrudgingly, completes these tasks exactly as Chris, had explained, step-by-step, leaving Chris, with a resounding feeling of accomplishment; as he then continues where he left off, within, his speech. “</w:t>
      </w:r>
      <w:r w:rsidRPr="5A3DCF4D">
        <w:rPr>
          <w:rFonts w:ascii="Century" w:hAnsi="Century" w:eastAsia="Century" w:cs="Century"/>
          <w:i/>
          <w:iCs/>
          <w:color w:val="000000" w:themeColor="text1"/>
          <w:sz w:val="24"/>
          <w:szCs w:val="24"/>
        </w:rPr>
        <w:t>Whereby</w:t>
      </w:r>
      <w:r w:rsidRPr="5A3DCF4D">
        <w:rPr>
          <w:rFonts w:ascii="Century" w:hAnsi="Century" w:eastAsia="Century" w:cs="Century"/>
          <w:color w:val="000000" w:themeColor="text1"/>
          <w:sz w:val="24"/>
          <w:szCs w:val="24"/>
        </w:rPr>
        <w:t xml:space="preserve">…no, that’s not right... prevail! That </w:t>
      </w:r>
      <w:r w:rsidRPr="5A3DCF4D">
        <w:rPr>
          <w:rFonts w:ascii="Century" w:hAnsi="Century" w:eastAsia="Century" w:cs="Century"/>
          <w:i/>
          <w:iCs/>
          <w:color w:val="000000" w:themeColor="text1"/>
          <w:sz w:val="24"/>
          <w:szCs w:val="24"/>
        </w:rPr>
        <w:t>would</w:t>
      </w:r>
      <w:r w:rsidRPr="5A3DCF4D">
        <w:rPr>
          <w:rFonts w:ascii="Century" w:hAnsi="Century" w:eastAsia="Century" w:cs="Century"/>
          <w:color w:val="000000" w:themeColor="text1"/>
          <w:sz w:val="24"/>
          <w:szCs w:val="24"/>
        </w:rPr>
        <w:t xml:space="preserve"> fit-in better, there. Now, we all must...fix or uh...relinquish. Our </w:t>
      </w:r>
      <w:r w:rsidRPr="5A3DCF4D">
        <w:rPr>
          <w:rFonts w:ascii="Century" w:hAnsi="Century" w:eastAsia="Century" w:cs="Century"/>
          <w:i/>
          <w:iCs/>
          <w:color w:val="000000" w:themeColor="text1"/>
          <w:sz w:val="24"/>
          <w:szCs w:val="24"/>
        </w:rPr>
        <w:t xml:space="preserve">own </w:t>
      </w:r>
      <w:r w:rsidRPr="5A3DCF4D">
        <w:rPr>
          <w:rFonts w:ascii="Century" w:hAnsi="Century" w:eastAsia="Century" w:cs="Century"/>
          <w:color w:val="000000" w:themeColor="text1"/>
          <w:sz w:val="24"/>
          <w:szCs w:val="24"/>
        </w:rPr>
        <w:t xml:space="preserve">standard of living, as they’ve offered ramifications, in </w:t>
      </w:r>
      <w:proofErr w:type="spellStart"/>
      <w:r w:rsidRPr="5A3DCF4D">
        <w:rPr>
          <w:rFonts w:ascii="Century" w:hAnsi="Century" w:eastAsia="Century" w:cs="Century"/>
          <w:color w:val="000000" w:themeColor="text1"/>
          <w:sz w:val="24"/>
          <w:szCs w:val="24"/>
        </w:rPr>
        <w:t>leu</w:t>
      </w:r>
      <w:proofErr w:type="spellEnd"/>
      <w:r w:rsidRPr="5A3DCF4D">
        <w:rPr>
          <w:rFonts w:ascii="Century" w:hAnsi="Century" w:eastAsia="Century" w:cs="Century"/>
          <w:color w:val="000000" w:themeColor="text1"/>
          <w:sz w:val="24"/>
          <w:szCs w:val="24"/>
        </w:rPr>
        <w:t xml:space="preserve"> of any other approval. Even though, mechanical engineering isn’t fixated towards addressing our</w:t>
      </w:r>
      <w:r w:rsidRPr="5A3DCF4D">
        <w:rPr>
          <w:rFonts w:ascii="Century" w:hAnsi="Century" w:eastAsia="Century" w:cs="Century"/>
          <w:i/>
          <w:iCs/>
          <w:color w:val="000000" w:themeColor="text1"/>
          <w:sz w:val="24"/>
          <w:szCs w:val="24"/>
        </w:rPr>
        <w:t xml:space="preserve"> own…</w:t>
      </w:r>
      <w:r w:rsidRPr="5A3DCF4D">
        <w:rPr>
          <w:rFonts w:ascii="Century" w:hAnsi="Century" w:eastAsia="Century" w:cs="Century"/>
          <w:color w:val="000000" w:themeColor="text1"/>
          <w:sz w:val="24"/>
          <w:szCs w:val="24"/>
        </w:rPr>
        <w:t xml:space="preserve">right, uh...” He then, Stops the audio- recording feature, himself and taps his brothers’ shoulder, with the back of his hand in an excessive display, of which to confirm his own affirmations. “Hey, bro so say...that there’s been, I don’t know, like approximately twenty-three, and a half other, days; right, more-or-less, like this one. So... out of this year; wherein, weather to would become this hot, wouldn’t my spiral notebook…” he goes to remove the book from the, once tucked away position, this particular book, had been placed-in; not, but a few moments, before. Alongside, the remnants of other </w:t>
      </w:r>
      <w:r w:rsidRPr="5A3DCF4D">
        <w:rPr>
          <w:rFonts w:ascii="Century" w:hAnsi="Century" w:eastAsia="Century" w:cs="Century"/>
          <w:i/>
          <w:iCs/>
          <w:color w:val="000000" w:themeColor="text1"/>
          <w:sz w:val="24"/>
          <w:szCs w:val="24"/>
        </w:rPr>
        <w:t>non-proctored</w:t>
      </w:r>
      <w:r w:rsidRPr="5A3DCF4D">
        <w:rPr>
          <w:rFonts w:ascii="Century" w:hAnsi="Century" w:eastAsia="Century" w:cs="Century"/>
          <w:color w:val="000000" w:themeColor="text1"/>
          <w:sz w:val="24"/>
          <w:szCs w:val="24"/>
        </w:rPr>
        <w:t xml:space="preserve">, and ready forgotten items; such as, the publications of multiple, local travel brochures, spanning the almost every major tourist hotspot in the planet. Would, still be found sprawled and disorganized. Beneath that old-school, pulley-like device versa clever? Everyone’s used, it before the one located, on what should be, the only passenger-side door. Of course, when </w:t>
      </w:r>
      <w:r w:rsidRPr="5A3DCF4D" w:rsidR="6A87CD83">
        <w:rPr>
          <w:rFonts w:ascii="Century" w:hAnsi="Century" w:eastAsia="Century" w:cs="Century"/>
          <w:color w:val="000000" w:themeColor="text1"/>
          <w:sz w:val="24"/>
          <w:szCs w:val="24"/>
        </w:rPr>
        <w:t>in regard to</w:t>
      </w:r>
      <w:r w:rsidRPr="5A3DCF4D">
        <w:rPr>
          <w:rFonts w:ascii="Century" w:hAnsi="Century" w:eastAsia="Century" w:cs="Century"/>
          <w:color w:val="000000" w:themeColor="text1"/>
          <w:sz w:val="24"/>
          <w:szCs w:val="24"/>
        </w:rPr>
        <w:t xml:space="preserve"> security and travel, any old, 4 –door motorized vehicle I’m sure would suffice. Following, the manual; as, not </w:t>
      </w:r>
      <w:r w:rsidRPr="5A3DCF4D" w:rsidR="086D4CD5">
        <w:rPr>
          <w:rFonts w:ascii="Century" w:hAnsi="Century" w:eastAsia="Century" w:cs="Century"/>
          <w:color w:val="000000" w:themeColor="text1"/>
          <w:sz w:val="24"/>
          <w:szCs w:val="24"/>
        </w:rPr>
        <w:t>to</w:t>
      </w:r>
      <w:r w:rsidRPr="5A3DCF4D">
        <w:rPr>
          <w:rFonts w:ascii="Century" w:hAnsi="Century" w:eastAsia="Century" w:cs="Century"/>
          <w:color w:val="000000" w:themeColor="text1"/>
          <w:sz w:val="24"/>
          <w:szCs w:val="24"/>
        </w:rPr>
        <w:t xml:space="preserve"> adjust your seat’s position, unless albeit, as needed. Nevertheless, in doing this, I could effectively retrieve </w:t>
      </w:r>
      <w:r w:rsidRPr="5A3DCF4D" w:rsidR="25808CC2">
        <w:rPr>
          <w:rFonts w:ascii="Century" w:hAnsi="Century" w:eastAsia="Century" w:cs="Century"/>
          <w:color w:val="000000" w:themeColor="text1"/>
          <w:sz w:val="24"/>
          <w:szCs w:val="24"/>
        </w:rPr>
        <w:t>all</w:t>
      </w:r>
      <w:r w:rsidRPr="5A3DCF4D">
        <w:rPr>
          <w:rFonts w:ascii="Century" w:hAnsi="Century" w:eastAsia="Century" w:cs="Century"/>
          <w:color w:val="000000" w:themeColor="text1"/>
          <w:sz w:val="24"/>
          <w:szCs w:val="24"/>
        </w:rPr>
        <w:t xml:space="preserve"> of my </w:t>
      </w:r>
      <w:r w:rsidRPr="5A3DCF4D" w:rsidR="5FE72868">
        <w:rPr>
          <w:rFonts w:ascii="Century" w:hAnsi="Century" w:eastAsia="Century" w:cs="Century"/>
          <w:color w:val="000000" w:themeColor="text1"/>
          <w:sz w:val="24"/>
          <w:szCs w:val="24"/>
        </w:rPr>
        <w:t>belongings or</w:t>
      </w:r>
      <w:r w:rsidRPr="5A3DCF4D">
        <w:rPr>
          <w:rFonts w:ascii="Century" w:hAnsi="Century" w:eastAsia="Century" w:cs="Century"/>
          <w:color w:val="000000" w:themeColor="text1"/>
          <w:sz w:val="24"/>
          <w:szCs w:val="24"/>
        </w:rPr>
        <w:t xml:space="preserve"> decide to leave them. Effectively; creating a lock, of a sort. While, at the same time, as a precautionary measure.</w:t>
      </w:r>
      <w:r w:rsidR="22AB2CE1">
        <w:tab/>
      </w:r>
      <w:r w:rsidR="22AB2CE1">
        <w:br/>
      </w:r>
      <w:r w:rsidRPr="5A3DCF4D">
        <w:rPr>
          <w:rFonts w:ascii="Century" w:hAnsi="Century" w:eastAsia="Century" w:cs="Century"/>
          <w:color w:val="000000" w:themeColor="text1"/>
          <w:sz w:val="24"/>
          <w:szCs w:val="24"/>
        </w:rPr>
        <w:t>As if I wouldn’t keep a separate-record of the manner; by which, too he’d ought, to keep the things, I like... “God-forbid”, I should have, too; right? Feel this immense pressure, instead of the temperature.</w:t>
      </w:r>
    </w:p>
    <w:p w:rsidR="74A23880" w:rsidP="5A3DCF4D" w:rsidRDefault="3F1C4BF5" w14:paraId="4E8CE67A" w14:textId="7AA99A27">
      <w:pPr>
        <w:ind w:firstLine="720"/>
        <w:rPr>
          <w:rFonts w:ascii="Century" w:hAnsi="Century" w:eastAsia="Century" w:cs="Century"/>
          <w:color w:val="000000" w:themeColor="text1"/>
          <w:sz w:val="24"/>
          <w:szCs w:val="24"/>
        </w:rPr>
      </w:pPr>
      <w:r w:rsidRPr="5A3DCF4D">
        <w:rPr>
          <w:rFonts w:ascii="Century" w:hAnsi="Century" w:eastAsia="Century" w:cs="Century"/>
          <w:color w:val="000000" w:themeColor="text1"/>
          <w:sz w:val="24"/>
          <w:szCs w:val="24"/>
        </w:rPr>
        <w:t xml:space="preserve"> “Shouldn’t we have reached; such as to say </w:t>
      </w:r>
      <w:r w:rsidRPr="5A3DCF4D">
        <w:rPr>
          <w:rFonts w:ascii="Century" w:hAnsi="Century" w:eastAsia="Century" w:cs="Century"/>
          <w:i/>
          <w:iCs/>
          <w:color w:val="000000" w:themeColor="text1"/>
          <w:sz w:val="24"/>
          <w:szCs w:val="24"/>
        </w:rPr>
        <w:t>that</w:t>
      </w:r>
      <w:r w:rsidRPr="5A3DCF4D">
        <w:rPr>
          <w:rFonts w:ascii="Century" w:hAnsi="Century" w:eastAsia="Century" w:cs="Century"/>
          <w:color w:val="000000" w:themeColor="text1"/>
          <w:sz w:val="24"/>
          <w:szCs w:val="24"/>
        </w:rPr>
        <w:t xml:space="preserve"> point</w:t>
      </w:r>
      <w:r w:rsidRPr="5A3DCF4D">
        <w:rPr>
          <w:rFonts w:ascii="Century" w:hAnsi="Century" w:eastAsia="Century" w:cs="Century"/>
          <w:i/>
          <w:iCs/>
          <w:color w:val="000000" w:themeColor="text1"/>
          <w:sz w:val="24"/>
          <w:szCs w:val="24"/>
        </w:rPr>
        <w:t xml:space="preserve">; being </w:t>
      </w:r>
      <w:r w:rsidRPr="5A3DCF4D">
        <w:rPr>
          <w:rFonts w:ascii="Century" w:hAnsi="Century" w:eastAsia="Century" w:cs="Century"/>
          <w:color w:val="000000" w:themeColor="text1"/>
          <w:sz w:val="24"/>
          <w:szCs w:val="24"/>
        </w:rPr>
        <w:t xml:space="preserve">within space-time, </w:t>
      </w:r>
      <w:r w:rsidRPr="5A3DCF4D">
        <w:rPr>
          <w:rFonts w:ascii="Century" w:hAnsi="Century" w:eastAsia="Century" w:cs="Century"/>
          <w:i/>
          <w:iCs/>
          <w:color w:val="000000" w:themeColor="text1"/>
          <w:sz w:val="24"/>
          <w:szCs w:val="24"/>
        </w:rPr>
        <w:t xml:space="preserve">of which to address an appropriately, populated </w:t>
      </w:r>
      <w:r w:rsidRPr="5A3DCF4D">
        <w:rPr>
          <w:rFonts w:ascii="Century" w:hAnsi="Century" w:eastAsia="Century" w:cs="Century"/>
          <w:color w:val="000000" w:themeColor="text1"/>
          <w:sz w:val="24"/>
          <w:szCs w:val="24"/>
        </w:rPr>
        <w:t xml:space="preserve">comparison. Given the only other optimal front would have to become the next of a large line of equivocal, comparisons, Chris contemplates, silently in the back of his mind. When that, may turnover projected fixtures, towards an evenly distributed dissemination; of a sort, yet beginning with all of the while, instead of using this day, </w:t>
      </w:r>
      <w:r w:rsidRPr="5A3DCF4D">
        <w:rPr>
          <w:rFonts w:ascii="Century" w:hAnsi="Century" w:eastAsia="Century" w:cs="Century"/>
          <w:i/>
          <w:iCs/>
          <w:color w:val="000000" w:themeColor="text1"/>
          <w:sz w:val="24"/>
          <w:szCs w:val="24"/>
        </w:rPr>
        <w:t>today.</w:t>
      </w:r>
      <w:r w:rsidRPr="5A3DCF4D">
        <w:rPr>
          <w:rFonts w:ascii="Century" w:hAnsi="Century" w:eastAsia="Century" w:cs="Century"/>
          <w:color w:val="000000" w:themeColor="text1"/>
          <w:sz w:val="24"/>
          <w:szCs w:val="24"/>
        </w:rPr>
        <w:t xml:space="preserve"> As a sort of example...without it being taken, as some kind of highly presumptuous means as it was, to be an approximation, of about some ninety-nine, degrees, or so. Indeed; as I’m sure, those from our hometown would say, oddly enough. “That the fact that we’ve made it this far, in a </w:t>
      </w:r>
      <w:r w:rsidRPr="5A3DCF4D">
        <w:rPr>
          <w:rFonts w:ascii="Century" w:hAnsi="Century" w:eastAsia="Century" w:cs="Century"/>
          <w:i/>
          <w:iCs/>
          <w:color w:val="000000" w:themeColor="text1"/>
          <w:sz w:val="24"/>
          <w:szCs w:val="24"/>
        </w:rPr>
        <w:t>Ford-Fusion</w:t>
      </w:r>
      <w:r w:rsidRPr="5A3DCF4D">
        <w:rPr>
          <w:rFonts w:ascii="Century" w:hAnsi="Century" w:eastAsia="Century" w:cs="Century"/>
          <w:color w:val="000000" w:themeColor="text1"/>
          <w:sz w:val="24"/>
          <w:szCs w:val="24"/>
        </w:rPr>
        <w:t>, couldn’t be nothing, but The Almighties, great and undying mercy”; to be frank, usually that sort of thing wasn’t necessarily, my cup of tea; however, in this particular situation, I’d have no choice, but to agree with them this time. Sure enough, this old truck put an “</w:t>
      </w:r>
      <w:r w:rsidRPr="5A3DCF4D">
        <w:rPr>
          <w:rFonts w:ascii="Century" w:hAnsi="Century" w:eastAsia="Century" w:cs="Century"/>
          <w:i/>
          <w:iCs/>
          <w:color w:val="000000" w:themeColor="text1"/>
          <w:sz w:val="24"/>
          <w:szCs w:val="24"/>
        </w:rPr>
        <w:t xml:space="preserve">A </w:t>
      </w:r>
      <w:r w:rsidRPr="5A3DCF4D">
        <w:rPr>
          <w:rFonts w:ascii="Century" w:hAnsi="Century" w:eastAsia="Century" w:cs="Century"/>
          <w:color w:val="000000" w:themeColor="text1"/>
          <w:sz w:val="24"/>
          <w:szCs w:val="24"/>
        </w:rPr>
        <w:t xml:space="preserve">within, a </w:t>
      </w:r>
      <w:r w:rsidRPr="5A3DCF4D">
        <w:rPr>
          <w:rFonts w:ascii="Century" w:hAnsi="Century" w:eastAsia="Century" w:cs="Century"/>
          <w:i/>
          <w:iCs/>
          <w:color w:val="000000" w:themeColor="text1"/>
          <w:sz w:val="24"/>
          <w:szCs w:val="24"/>
        </w:rPr>
        <w:t>Ford”, where</w:t>
      </w:r>
      <w:r w:rsidRPr="5A3DCF4D">
        <w:rPr>
          <w:rFonts w:ascii="Century" w:hAnsi="Century" w:eastAsia="Century" w:cs="Century"/>
          <w:color w:val="000000" w:themeColor="text1"/>
          <w:sz w:val="24"/>
          <w:szCs w:val="24"/>
        </w:rPr>
        <w:t xml:space="preserve"> none whatsoever, had </w:t>
      </w:r>
      <w:r w:rsidRPr="5A3DCF4D" w:rsidR="3FDA47C7">
        <w:rPr>
          <w:rFonts w:ascii="Century" w:hAnsi="Century" w:eastAsia="Century" w:cs="Century"/>
          <w:color w:val="000000" w:themeColor="text1"/>
          <w:sz w:val="24"/>
          <w:szCs w:val="24"/>
        </w:rPr>
        <w:t>been</w:t>
      </w:r>
      <w:r w:rsidRPr="5A3DCF4D">
        <w:rPr>
          <w:rFonts w:ascii="Century" w:hAnsi="Century" w:eastAsia="Century" w:cs="Century"/>
          <w:color w:val="000000" w:themeColor="text1"/>
          <w:sz w:val="24"/>
          <w:szCs w:val="24"/>
        </w:rPr>
        <w:t xml:space="preserve"> needed. Upon a quick scan, up ahead of us, I’d remembered, that upon my last attempt to clear the air; from what was, once an unbearably, pungent...” </w:t>
      </w:r>
      <w:r w:rsidRPr="5A3DCF4D" w:rsidR="3BF460A8">
        <w:rPr>
          <w:rFonts w:ascii="Century" w:hAnsi="Century" w:eastAsia="Century" w:cs="Century"/>
          <w:color w:val="000000" w:themeColor="text1"/>
          <w:sz w:val="24"/>
          <w:szCs w:val="24"/>
        </w:rPr>
        <w:t>Charred aioli</w:t>
      </w:r>
      <w:r w:rsidRPr="5A3DCF4D">
        <w:rPr>
          <w:rFonts w:ascii="Century" w:hAnsi="Century" w:eastAsia="Century" w:cs="Century"/>
          <w:i/>
          <w:iCs/>
          <w:color w:val="000000" w:themeColor="text1"/>
          <w:sz w:val="24"/>
          <w:szCs w:val="24"/>
        </w:rPr>
        <w:t xml:space="preserve">” </w:t>
      </w:r>
      <w:r w:rsidRPr="5A3DCF4D">
        <w:rPr>
          <w:rFonts w:ascii="Century" w:hAnsi="Century" w:eastAsia="Century" w:cs="Century"/>
          <w:color w:val="000000" w:themeColor="text1"/>
          <w:sz w:val="24"/>
          <w:szCs w:val="24"/>
        </w:rPr>
        <w:t>smell</w:t>
      </w:r>
      <w:r w:rsidRPr="5A3DCF4D">
        <w:rPr>
          <w:rFonts w:ascii="Century" w:hAnsi="Century" w:eastAsia="Century" w:cs="Century"/>
          <w:i/>
          <w:iCs/>
          <w:color w:val="000000" w:themeColor="text1"/>
          <w:sz w:val="24"/>
          <w:szCs w:val="24"/>
        </w:rPr>
        <w:t>.</w:t>
      </w:r>
      <w:r w:rsidRPr="5A3DCF4D">
        <w:rPr>
          <w:rFonts w:ascii="Century" w:hAnsi="Century" w:eastAsia="Century" w:cs="Century"/>
          <w:color w:val="000000" w:themeColor="text1"/>
          <w:sz w:val="24"/>
          <w:szCs w:val="24"/>
        </w:rPr>
        <w:t xml:space="preserve"> I </w:t>
      </w:r>
      <w:r w:rsidRPr="5A3DCF4D" w:rsidR="6E24A74F">
        <w:rPr>
          <w:rFonts w:ascii="Century" w:hAnsi="Century" w:eastAsia="Century" w:cs="Century"/>
          <w:color w:val="000000" w:themeColor="text1"/>
          <w:sz w:val="24"/>
          <w:szCs w:val="24"/>
        </w:rPr>
        <w:t>considered</w:t>
      </w:r>
      <w:r w:rsidRPr="5A3DCF4D">
        <w:rPr>
          <w:rFonts w:ascii="Century" w:hAnsi="Century" w:eastAsia="Century" w:cs="Century"/>
          <w:color w:val="000000" w:themeColor="text1"/>
          <w:sz w:val="24"/>
          <w:szCs w:val="24"/>
        </w:rPr>
        <w:t xml:space="preserve"> my surrounding sights, including; however, but not limited to, the locally indigenous, “Old-Joshua trees”. A staple within the confines of this towns, “day-old promise”; of nothing, least of all, a good ale. Have, yet, but to have kept, until now, but such as a broken-down dream”. While, we’d only been using, this old-school</w:t>
      </w:r>
      <w:r w:rsidRPr="5A3DCF4D">
        <w:rPr>
          <w:rFonts w:ascii="Century" w:hAnsi="Century" w:eastAsia="Century" w:cs="Century"/>
          <w:i/>
          <w:iCs/>
          <w:color w:val="000000" w:themeColor="text1"/>
          <w:sz w:val="24"/>
          <w:szCs w:val="24"/>
        </w:rPr>
        <w:t xml:space="preserve"> G.P.S. navigation system</w:t>
      </w:r>
      <w:r w:rsidRPr="5A3DCF4D">
        <w:rPr>
          <w:rFonts w:ascii="Century" w:hAnsi="Century" w:eastAsia="Century" w:cs="Century"/>
          <w:color w:val="000000" w:themeColor="text1"/>
          <w:sz w:val="24"/>
          <w:szCs w:val="24"/>
        </w:rPr>
        <w:t xml:space="preserve">. Provided to them, by their parents, of course, this happened; unbeknownst to them. So, they knew, to escape their detection, and nothing else, but avoid disruption, in the order to which they’d arrive; within, the allotted time-frame, for their “miles-high aeronautical, space-cadet event” ... Which, we’d just so happened, to be in range of the location that the two brothers, are most definitely; now rather more, presently driving towards, anon. If either of them, had but one complaint, capabilities to proper file; at least one work order or a grievance, of standards, withstood policy and reasonable, synoptic correlations, only a few would ever believe. Distancing himself from his thought process Chris, looks to </w:t>
      </w:r>
      <w:r w:rsidRPr="5A3DCF4D">
        <w:rPr>
          <w:rFonts w:ascii="Century" w:hAnsi="Century" w:eastAsia="Century" w:cs="Century"/>
          <w:i/>
          <w:iCs/>
          <w:color w:val="000000" w:themeColor="text1"/>
          <w:sz w:val="24"/>
          <w:szCs w:val="24"/>
        </w:rPr>
        <w:t>the even more, fiendish looking fly;</w:t>
      </w:r>
      <w:r w:rsidRPr="5A3DCF4D">
        <w:rPr>
          <w:rFonts w:ascii="Century" w:hAnsi="Century" w:eastAsia="Century" w:cs="Century"/>
          <w:color w:val="000000" w:themeColor="text1"/>
          <w:sz w:val="24"/>
          <w:szCs w:val="24"/>
        </w:rPr>
        <w:t xml:space="preserve"> as it hovers, from one nest, comprised of either garbage, that the two had, accumulated. Spanning, from the fast-food burger wrappers; all of the convenience-store tobacco products. Truly a sight to behold; although Lyle, wouldn’t purchase; converted hypotheses of some otherwise, typed </w:t>
      </w:r>
      <w:r w:rsidRPr="5A3DCF4D" w:rsidR="31F9C955">
        <w:rPr>
          <w:rFonts w:ascii="Century" w:hAnsi="Century" w:eastAsia="Century" w:cs="Century"/>
          <w:color w:val="000000" w:themeColor="text1"/>
          <w:sz w:val="24"/>
          <w:szCs w:val="24"/>
        </w:rPr>
        <w:t>variably derived</w:t>
      </w:r>
      <w:r w:rsidRPr="5A3DCF4D">
        <w:rPr>
          <w:rFonts w:ascii="Century" w:hAnsi="Century" w:eastAsia="Century" w:cs="Century"/>
          <w:color w:val="000000" w:themeColor="text1"/>
          <w:sz w:val="24"/>
          <w:szCs w:val="24"/>
        </w:rPr>
        <w:t xml:space="preserve"> “cheat-sheet, could suffice. I mean this </w:t>
      </w:r>
      <w:r w:rsidRPr="5A3DCF4D" w:rsidR="5F959683">
        <w:rPr>
          <w:rFonts w:ascii="Century" w:hAnsi="Century" w:eastAsia="Century" w:cs="Century"/>
          <w:color w:val="000000" w:themeColor="text1"/>
          <w:sz w:val="24"/>
          <w:szCs w:val="24"/>
        </w:rPr>
        <w:t>proved</w:t>
      </w:r>
      <w:r w:rsidRPr="5A3DCF4D">
        <w:rPr>
          <w:rFonts w:ascii="Century" w:hAnsi="Century" w:eastAsia="Century" w:cs="Century"/>
          <w:color w:val="000000" w:themeColor="text1"/>
          <w:sz w:val="24"/>
          <w:szCs w:val="24"/>
        </w:rPr>
        <w:t xml:space="preserve"> to them that he’d, not only been called. By his own employee, but that Arthur, realized that Lyle wasn’t at work, far too late let’s out a cry; as if his entire day had been thwarted by this simple phone call, so he lets it ring out until, the call is sent to voice mail. Saying, to </w:t>
      </w:r>
      <w:r w:rsidR="22AB2CE1">
        <w:tab/>
      </w:r>
      <w:r w:rsidRPr="5A3DCF4D">
        <w:rPr>
          <w:rFonts w:ascii="Century" w:hAnsi="Century" w:eastAsia="Century" w:cs="Century"/>
          <w:color w:val="000000" w:themeColor="text1"/>
          <w:sz w:val="24"/>
          <w:szCs w:val="24"/>
        </w:rPr>
        <w:t xml:space="preserve">on again, off again girlfriend, Candace. “Regardless, of whatever cold; however, yet stale-front.” That he’d inevitably be left with no choice, but to evade;” for at the least a bit more time, then we had...I suppose, it goes without saying, that old adage, would continue to reign true, even today, obscurely, labeled codes. Mean; some days </w:t>
      </w:r>
      <w:r w:rsidRPr="5A3DCF4D">
        <w:rPr>
          <w:rFonts w:ascii="Century" w:hAnsi="Century" w:eastAsia="Century" w:cs="Century"/>
          <w:i/>
          <w:iCs/>
          <w:color w:val="000000" w:themeColor="text1"/>
          <w:sz w:val="24"/>
          <w:szCs w:val="24"/>
        </w:rPr>
        <w:t>would’ve</w:t>
      </w:r>
      <w:r w:rsidRPr="5A3DCF4D">
        <w:rPr>
          <w:rFonts w:ascii="Century" w:hAnsi="Century" w:eastAsia="Century" w:cs="Century"/>
          <w:color w:val="000000" w:themeColor="text1"/>
          <w:sz w:val="24"/>
          <w:szCs w:val="24"/>
        </w:rPr>
        <w:t>, been better than, others, had another blue, moon</w:t>
      </w:r>
      <w:r w:rsidRPr="5A3DCF4D">
        <w:rPr>
          <w:rFonts w:ascii="Century" w:hAnsi="Century" w:eastAsia="Century" w:cs="Century"/>
          <w:i/>
          <w:iCs/>
          <w:color w:val="000000" w:themeColor="text1"/>
          <w:sz w:val="24"/>
          <w:szCs w:val="24"/>
        </w:rPr>
        <w:t xml:space="preserve"> NOT</w:t>
      </w:r>
      <w:r w:rsidRPr="5A3DCF4D">
        <w:rPr>
          <w:rFonts w:ascii="Century" w:hAnsi="Century" w:eastAsia="Century" w:cs="Century"/>
          <w:color w:val="000000" w:themeColor="text1"/>
          <w:sz w:val="24"/>
          <w:szCs w:val="24"/>
        </w:rPr>
        <w:t xml:space="preserve">, rear, its ugly face, ever again, as promised., </w:t>
      </w:r>
      <w:proofErr w:type="spellStart"/>
      <w:r w:rsidRPr="5A3DCF4D">
        <w:rPr>
          <w:rFonts w:ascii="Century" w:hAnsi="Century" w:eastAsia="Century" w:cs="Century"/>
          <w:color w:val="000000" w:themeColor="text1"/>
          <w:sz w:val="24"/>
          <w:szCs w:val="24"/>
        </w:rPr>
        <w:t>Candance</w:t>
      </w:r>
      <w:proofErr w:type="spellEnd"/>
      <w:r w:rsidRPr="5A3DCF4D">
        <w:rPr>
          <w:rFonts w:ascii="Century" w:hAnsi="Century" w:eastAsia="Century" w:cs="Century"/>
          <w:color w:val="000000" w:themeColor="text1"/>
          <w:sz w:val="24"/>
          <w:szCs w:val="24"/>
        </w:rPr>
        <w:t>!”</w:t>
      </w:r>
      <w:r w:rsidR="22AB2CE1">
        <w:tab/>
      </w:r>
      <w:r w:rsidR="22AB2CE1">
        <w:br/>
      </w:r>
      <w:r w:rsidRPr="5A3DCF4D">
        <w:rPr>
          <w:rFonts w:ascii="Century" w:hAnsi="Century" w:eastAsia="Century" w:cs="Century"/>
          <w:color w:val="000000" w:themeColor="text1"/>
          <w:sz w:val="24"/>
          <w:szCs w:val="24"/>
        </w:rPr>
        <w:t xml:space="preserve">Lyle, now taking, as many moments; as he needs, to look around the car. For just a </w:t>
      </w:r>
      <w:r w:rsidRPr="5A3DCF4D">
        <w:rPr>
          <w:rFonts w:ascii="Century" w:hAnsi="Century" w:eastAsia="Century" w:cs="Century"/>
          <w:i/>
          <w:iCs/>
          <w:color w:val="000000" w:themeColor="text1"/>
          <w:sz w:val="24"/>
          <w:szCs w:val="24"/>
        </w:rPr>
        <w:t>moment</w:t>
      </w:r>
      <w:r w:rsidRPr="5A3DCF4D">
        <w:rPr>
          <w:rFonts w:ascii="Century" w:hAnsi="Century" w:eastAsia="Century" w:cs="Century"/>
          <w:color w:val="000000" w:themeColor="text1"/>
          <w:sz w:val="24"/>
          <w:szCs w:val="24"/>
        </w:rPr>
        <w:t xml:space="preserve"> or two, looking for... the car lighter. He reaches down for a “blue nap-sack”, while reading a message, he'd just received from, Candace. Ready to finally roll down the window to alleviate his pounding headache, he’d been feeling since the night before. Shuffling; throughout, the remaining items within the car and only after </w:t>
      </w:r>
      <w:r w:rsidRPr="5A3DCF4D" w:rsidR="269C1EA3">
        <w:rPr>
          <w:rFonts w:ascii="Century" w:hAnsi="Century" w:eastAsia="Century" w:cs="Century"/>
          <w:i/>
          <w:iCs/>
          <w:color w:val="000000" w:themeColor="text1"/>
          <w:sz w:val="24"/>
          <w:szCs w:val="24"/>
        </w:rPr>
        <w:t>manhandling</w:t>
      </w:r>
      <w:r w:rsidRPr="5A3DCF4D">
        <w:rPr>
          <w:rFonts w:ascii="Century" w:hAnsi="Century" w:eastAsia="Century" w:cs="Century"/>
          <w:i/>
          <w:iCs/>
          <w:color w:val="000000" w:themeColor="text1"/>
          <w:sz w:val="24"/>
          <w:szCs w:val="24"/>
        </w:rPr>
        <w:t xml:space="preserve">, </w:t>
      </w:r>
      <w:r w:rsidRPr="5A3DCF4D">
        <w:rPr>
          <w:rFonts w:ascii="Century" w:hAnsi="Century" w:eastAsia="Century" w:cs="Century"/>
          <w:color w:val="000000" w:themeColor="text1"/>
          <w:sz w:val="24"/>
          <w:szCs w:val="24"/>
        </w:rPr>
        <w:t>their belongings would it be that he then realized. To be; within a reasonable proximity of, something as dangerous as a lighter; would be “irresponsible” and so he looks to his brother. Chris staring blankly at the road, recounting every song of his fathers “</w:t>
      </w:r>
      <w:r w:rsidRPr="5A3DCF4D" w:rsidR="78DF16FD">
        <w:rPr>
          <w:rFonts w:ascii="Century" w:hAnsi="Century" w:eastAsia="Century" w:cs="Century"/>
          <w:color w:val="000000" w:themeColor="text1"/>
          <w:sz w:val="24"/>
          <w:szCs w:val="24"/>
        </w:rPr>
        <w:t>wishful thinking</w:t>
      </w:r>
      <w:r w:rsidRPr="5A3DCF4D">
        <w:rPr>
          <w:rFonts w:ascii="Century" w:hAnsi="Century" w:eastAsia="Century" w:cs="Century"/>
          <w:color w:val="000000" w:themeColor="text1"/>
          <w:sz w:val="24"/>
          <w:szCs w:val="24"/>
        </w:rPr>
        <w:t xml:space="preserve">” routine. Which he had plenty of my time, to contemplate, minor differences between us, like before, when the two had not, but to that; which the laddered reach, furnish a new venue. </w:t>
      </w:r>
      <w:r w:rsidR="22AB2CE1">
        <w:tab/>
      </w:r>
      <w:r w:rsidR="22AB2CE1">
        <w:tab/>
      </w:r>
      <w:r w:rsidRPr="5A3DCF4D">
        <w:rPr>
          <w:rFonts w:ascii="Century" w:hAnsi="Century" w:eastAsia="Century" w:cs="Century"/>
          <w:color w:val="000000" w:themeColor="text1"/>
          <w:sz w:val="24"/>
          <w:szCs w:val="24"/>
        </w:rPr>
        <w:t>Lyle coming to the inevitably, logical, yet; however, much more troubling conclusion that his brother must’ve thrown the lighter out of the window, given the withered and dry Nevada temperatures, involved he couldn’t argue with his “track-record”; being that which only his mother would know to be the truth. “How do we any better, but to truly, take in this moment”? He says with an air of remorse, developing a care for his only other ally; besides, his brother would, then become this presently unrelenting, personification of himself, in another form</w:t>
      </w:r>
      <w:r w:rsidRPr="5A3DCF4D">
        <w:rPr>
          <w:rFonts w:ascii="Century" w:hAnsi="Century" w:eastAsia="Century" w:cs="Century"/>
          <w:i/>
          <w:iCs/>
          <w:color w:val="000000" w:themeColor="text1"/>
          <w:sz w:val="24"/>
          <w:szCs w:val="24"/>
        </w:rPr>
        <w:t xml:space="preserve">.  </w:t>
      </w:r>
      <w:r w:rsidRPr="5A3DCF4D">
        <w:rPr>
          <w:rFonts w:ascii="Century" w:hAnsi="Century" w:eastAsia="Century" w:cs="Century"/>
          <w:color w:val="000000" w:themeColor="text1"/>
          <w:sz w:val="24"/>
          <w:szCs w:val="24"/>
        </w:rPr>
        <w:t>He says while staring outside of the window, hoping his brother will pull over, "Our</w:t>
      </w:r>
      <w:r w:rsidRPr="5A3DCF4D">
        <w:rPr>
          <w:rFonts w:ascii="Century" w:hAnsi="Century" w:eastAsia="Century" w:cs="Century"/>
          <w:i/>
          <w:iCs/>
          <w:color w:val="000000" w:themeColor="text1"/>
          <w:sz w:val="24"/>
          <w:szCs w:val="24"/>
        </w:rPr>
        <w:t xml:space="preserve"> fiendish</w:t>
      </w:r>
      <w:r w:rsidRPr="5A3DCF4D">
        <w:rPr>
          <w:rFonts w:ascii="Century" w:hAnsi="Century" w:eastAsia="Century" w:cs="Century"/>
          <w:color w:val="000000" w:themeColor="text1"/>
          <w:sz w:val="24"/>
          <w:szCs w:val="24"/>
        </w:rPr>
        <w:t xml:space="preserve"> fly, would like you to pull over” trying to avoid acknowledging his company. The other having been a more, resilient fallen, brethren. Given, the circumstance the search for, love; is, an ever, more pressing war; coincidentally, the subject matter also would become their most long-standing, as well. Christian, being at the wheel, before our comrades' last dissent, from a long-standing, buzz; that, would soon, become the first of, however many </w:t>
      </w:r>
      <w:r w:rsidRPr="5A3DCF4D">
        <w:rPr>
          <w:rFonts w:ascii="Century" w:hAnsi="Century" w:eastAsia="Century" w:cs="Century"/>
          <w:i/>
          <w:iCs/>
          <w:color w:val="000000" w:themeColor="text1"/>
          <w:sz w:val="24"/>
          <w:szCs w:val="24"/>
        </w:rPr>
        <w:t xml:space="preserve">drawn-out, </w:t>
      </w:r>
      <w:r w:rsidRPr="5A3DCF4D">
        <w:rPr>
          <w:rFonts w:ascii="Century" w:hAnsi="Century" w:eastAsia="Century" w:cs="Century"/>
          <w:color w:val="000000" w:themeColor="text1"/>
          <w:sz w:val="24"/>
          <w:szCs w:val="24"/>
        </w:rPr>
        <w:t>affects.</w:t>
      </w:r>
      <w:r w:rsidRPr="5A3DCF4D">
        <w:rPr>
          <w:rFonts w:ascii="Century" w:hAnsi="Century" w:eastAsia="Century" w:cs="Century"/>
          <w:i/>
          <w:iCs/>
          <w:color w:val="000000" w:themeColor="text1"/>
          <w:sz w:val="24"/>
          <w:szCs w:val="24"/>
        </w:rPr>
        <w:t xml:space="preserve"> F</w:t>
      </w:r>
      <w:r w:rsidRPr="5A3DCF4D">
        <w:rPr>
          <w:rFonts w:ascii="Century" w:hAnsi="Century" w:eastAsia="Century" w:cs="Century"/>
          <w:color w:val="000000" w:themeColor="text1"/>
          <w:sz w:val="24"/>
          <w:szCs w:val="24"/>
        </w:rPr>
        <w:t xml:space="preserve">orward, which our fly, would conspire against us, within, an ever-more, than frugal manner; as, they all, do well. Supplementary; Perfecting, our </w:t>
      </w:r>
      <w:r w:rsidRPr="5A3DCF4D" w:rsidR="6E4620F4">
        <w:rPr>
          <w:rFonts w:ascii="Century" w:hAnsi="Century" w:eastAsia="Century" w:cs="Century"/>
          <w:color w:val="000000" w:themeColor="text1"/>
          <w:sz w:val="24"/>
          <w:szCs w:val="24"/>
        </w:rPr>
        <w:t>blue print</w:t>
      </w:r>
      <w:r w:rsidRPr="5A3DCF4D">
        <w:rPr>
          <w:rFonts w:ascii="Century" w:hAnsi="Century" w:eastAsia="Century" w:cs="Century"/>
          <w:color w:val="000000" w:themeColor="text1"/>
          <w:sz w:val="24"/>
          <w:szCs w:val="24"/>
        </w:rPr>
        <w:t>, in which to, employ their most devilish traditions. For, practice as I’m sure they’d each done, have their own portion to fill; as it would, become the means to rue, an otherwise “</w:t>
      </w:r>
      <w:r w:rsidRPr="5A3DCF4D" w:rsidR="0516F563">
        <w:rPr>
          <w:rFonts w:ascii="Century" w:hAnsi="Century" w:eastAsia="Century" w:cs="Century"/>
          <w:color w:val="000000" w:themeColor="text1"/>
          <w:sz w:val="24"/>
          <w:szCs w:val="24"/>
        </w:rPr>
        <w:t>pleasantly drafted</w:t>
      </w:r>
      <w:r w:rsidRPr="5A3DCF4D">
        <w:rPr>
          <w:rFonts w:ascii="Century" w:hAnsi="Century" w:eastAsia="Century" w:cs="Century"/>
          <w:color w:val="000000" w:themeColor="text1"/>
          <w:sz w:val="24"/>
          <w:szCs w:val="24"/>
        </w:rPr>
        <w:t xml:space="preserve">” day, indeed. Suddenly, without hesitation, Christian, having been driving now for quite some time. </w:t>
      </w:r>
      <w:r w:rsidRPr="5A3DCF4D" w:rsidR="64293FA4">
        <w:rPr>
          <w:rFonts w:ascii="Century" w:hAnsi="Century" w:eastAsia="Century" w:cs="Century"/>
          <w:color w:val="000000" w:themeColor="text1"/>
          <w:sz w:val="24"/>
          <w:szCs w:val="24"/>
        </w:rPr>
        <w:t>Tries</w:t>
      </w:r>
      <w:r w:rsidRPr="5A3DCF4D">
        <w:rPr>
          <w:rFonts w:ascii="Century" w:hAnsi="Century" w:eastAsia="Century" w:cs="Century"/>
          <w:color w:val="000000" w:themeColor="text1"/>
          <w:sz w:val="24"/>
          <w:szCs w:val="24"/>
        </w:rPr>
        <w:t xml:space="preserve"> at a professional level right-hand turn. Starting to head off, of the narrow-footed trail and onto the sandy wild-life, of the </w:t>
      </w:r>
      <w:r w:rsidRPr="5A3DCF4D">
        <w:rPr>
          <w:rFonts w:ascii="Century" w:hAnsi="Century" w:eastAsia="Century" w:cs="Century"/>
          <w:i/>
          <w:iCs/>
          <w:color w:val="000000" w:themeColor="text1"/>
          <w:sz w:val="24"/>
          <w:szCs w:val="24"/>
        </w:rPr>
        <w:t xml:space="preserve">deserted, and </w:t>
      </w:r>
      <w:r w:rsidRPr="5A3DCF4D">
        <w:rPr>
          <w:rFonts w:ascii="Century" w:hAnsi="Century" w:eastAsia="Century" w:cs="Century"/>
          <w:color w:val="000000" w:themeColor="text1"/>
          <w:sz w:val="24"/>
          <w:szCs w:val="24"/>
        </w:rPr>
        <w:t>off-brand Amazonian, desert. Ignoring the clear direction, the navigator specifies; as the best, route of travel, entirely. Carlyle, being the eldest is, then awoken, startled from his 6- hour “</w:t>
      </w:r>
      <w:r w:rsidRPr="5A3DCF4D" w:rsidR="6979166F">
        <w:rPr>
          <w:rFonts w:ascii="Century" w:hAnsi="Century" w:eastAsia="Century" w:cs="Century"/>
          <w:color w:val="000000" w:themeColor="text1"/>
          <w:sz w:val="24"/>
          <w:szCs w:val="24"/>
        </w:rPr>
        <w:t>catnap</w:t>
      </w:r>
      <w:r w:rsidRPr="5A3DCF4D">
        <w:rPr>
          <w:rFonts w:ascii="Century" w:hAnsi="Century" w:eastAsia="Century" w:cs="Century"/>
          <w:color w:val="000000" w:themeColor="text1"/>
          <w:sz w:val="24"/>
          <w:szCs w:val="24"/>
        </w:rPr>
        <w:t xml:space="preserve">”; to what may seem to be his, little brother’s attempted sadistic prerogatives. He then lunges towards the wheel; in order to defend himself from imminent danger. He gradually evens out the car, hoping that his brother corrects his, idiotic mistake.  Christian, remaining silent gestures towards the Tracy the dog in the backseat; as she’s been, patiently sitting in the backseat, quietly whining. The ground beneath causing her to adjust her center of gravity, slightly to avoid disruption. As the car comes to a slow halt, Tracy looks up to the two brothers; as if begging, to join the </w:t>
      </w:r>
      <w:r w:rsidRPr="5A3DCF4D">
        <w:rPr>
          <w:rFonts w:ascii="Century" w:hAnsi="Century" w:eastAsia="Century" w:cs="Century"/>
          <w:i/>
          <w:iCs/>
          <w:color w:val="000000" w:themeColor="text1"/>
          <w:sz w:val="24"/>
          <w:szCs w:val="24"/>
        </w:rPr>
        <w:t xml:space="preserve">family </w:t>
      </w:r>
      <w:r w:rsidRPr="5A3DCF4D">
        <w:rPr>
          <w:rFonts w:ascii="Century" w:hAnsi="Century" w:eastAsia="Century" w:cs="Century"/>
          <w:color w:val="000000" w:themeColor="text1"/>
          <w:sz w:val="24"/>
          <w:szCs w:val="24"/>
        </w:rPr>
        <w:t>business</w:t>
      </w:r>
      <w:r w:rsidRPr="5A3DCF4D">
        <w:rPr>
          <w:rFonts w:ascii="Century" w:hAnsi="Century" w:eastAsia="Century" w:cs="Century"/>
          <w:i/>
          <w:iCs/>
          <w:color w:val="000000" w:themeColor="text1"/>
          <w:sz w:val="24"/>
          <w:szCs w:val="24"/>
        </w:rPr>
        <w:t xml:space="preserve">. </w:t>
      </w:r>
      <w:r w:rsidRPr="5A3DCF4D">
        <w:rPr>
          <w:rFonts w:ascii="Century" w:hAnsi="Century" w:eastAsia="Century" w:cs="Century"/>
          <w:color w:val="000000" w:themeColor="text1"/>
          <w:sz w:val="24"/>
          <w:szCs w:val="24"/>
        </w:rPr>
        <w:t>After, taking a step outside into the fresh air Carlyle grabs his blanket and wraps-up his head; in which after, to open Tracy’s side-door, he begins to slowly trot. Sulking in disbelief; at the fact, that very well may have caused an accident; all according, to the devilish flies’ grand design. The three now outside stand in silence; knowing full well that just the night before, there had been, quite the revelation, that took place. Most of the time, the two would speak openly. Feeling the unsettling tension in the air; Christian, beings gradually scanning the surrounding area; hoping, to find anything promising to note. In an attempt to break the unholy curse looming over the two brothers; as a sort, of reference to address a bad song or God-forbid,</w:t>
      </w:r>
      <w:r w:rsidRPr="5A3DCF4D">
        <w:rPr>
          <w:rFonts w:ascii="Century" w:hAnsi="Century" w:eastAsia="Century" w:cs="Century"/>
          <w:i/>
          <w:iCs/>
          <w:color w:val="000000" w:themeColor="text1"/>
          <w:sz w:val="24"/>
          <w:szCs w:val="24"/>
        </w:rPr>
        <w:t xml:space="preserve"> a catchy </w:t>
      </w:r>
      <w:r w:rsidRPr="5A3DCF4D">
        <w:rPr>
          <w:rFonts w:ascii="Century" w:hAnsi="Century" w:eastAsia="Century" w:cs="Century"/>
          <w:color w:val="000000" w:themeColor="text1"/>
          <w:sz w:val="24"/>
          <w:szCs w:val="24"/>
        </w:rPr>
        <w:t>one. Repeating, an over chortled anthem; all for but the hope of reprieve from just a tumultuous rupture. In the form of an evangelical vibration stemming from the toe, up the leg and somehow, skipping over the torso; as well as, upper ligaments just to repeat within your head, again. He turns, towards what appears to be a children’s “</w:t>
      </w:r>
      <w:r w:rsidRPr="5A3DCF4D">
        <w:rPr>
          <w:rFonts w:ascii="Century" w:hAnsi="Century" w:eastAsia="Century" w:cs="Century"/>
          <w:i/>
          <w:iCs/>
          <w:color w:val="000000" w:themeColor="text1"/>
          <w:sz w:val="24"/>
          <w:szCs w:val="24"/>
        </w:rPr>
        <w:t>Yoda</w:t>
      </w:r>
      <w:r w:rsidRPr="5A3DCF4D">
        <w:rPr>
          <w:rFonts w:ascii="Century" w:hAnsi="Century" w:eastAsia="Century" w:cs="Century"/>
          <w:color w:val="000000" w:themeColor="text1"/>
          <w:sz w:val="24"/>
          <w:szCs w:val="24"/>
        </w:rPr>
        <w:t xml:space="preserve">-sticker” glued, onto the passenger- side-door, while, an attempt was made to present himself with his own usual </w:t>
      </w:r>
      <w:r w:rsidRPr="5A3DCF4D">
        <w:rPr>
          <w:rFonts w:ascii="Century" w:hAnsi="Century" w:eastAsia="Century" w:cs="Century"/>
          <w:i/>
          <w:iCs/>
          <w:color w:val="000000" w:themeColor="text1"/>
          <w:sz w:val="24"/>
          <w:szCs w:val="24"/>
        </w:rPr>
        <w:t xml:space="preserve">brood-like, demeanor. </w:t>
      </w:r>
      <w:r w:rsidRPr="5A3DCF4D">
        <w:rPr>
          <w:rFonts w:ascii="Century" w:hAnsi="Century" w:eastAsia="Century" w:cs="Century"/>
          <w:color w:val="000000" w:themeColor="text1"/>
          <w:sz w:val="24"/>
          <w:szCs w:val="24"/>
        </w:rPr>
        <w:t xml:space="preserve">Offered, for not a couple, but more like, thirty-five or forty-cents”, worth; of </w:t>
      </w:r>
      <w:r w:rsidRPr="5A3DCF4D">
        <w:rPr>
          <w:rFonts w:ascii="Century" w:hAnsi="Century" w:eastAsia="Century" w:cs="Century"/>
          <w:i/>
          <w:iCs/>
          <w:color w:val="000000" w:themeColor="text1"/>
          <w:sz w:val="24"/>
          <w:szCs w:val="24"/>
        </w:rPr>
        <w:t>brotherly-wisdom</w:t>
      </w:r>
      <w:r w:rsidRPr="5A3DCF4D">
        <w:rPr>
          <w:rFonts w:ascii="Century" w:hAnsi="Century" w:eastAsia="Century" w:cs="Century"/>
          <w:color w:val="000000" w:themeColor="text1"/>
          <w:sz w:val="24"/>
          <w:szCs w:val="24"/>
        </w:rPr>
        <w:t xml:space="preserve">.   Though, Lyle had finally begun to speak, his voice made it entirely clear that he was unamused; to say the least, with how Chris operated the wheel, by saying, to him, . “A bumper sticker, well, if said sticker preside beside the wheel. Fortunate; as though it might seem. A given won’t be taken for a back; once the back, of which I mean, of the car. Put not only our circumstantial lodgings, at risk. It inherently, begs the question. That had there been no other designated brother, besides those presently adjourning, that this...” </w:t>
      </w:r>
      <w:r w:rsidR="22AB2CE1">
        <w:tab/>
      </w:r>
      <w:r w:rsidR="22AB2CE1">
        <w:br/>
      </w:r>
      <w:r w:rsidRPr="5A3DCF4D">
        <w:rPr>
          <w:rFonts w:ascii="Century" w:hAnsi="Century" w:eastAsia="Century" w:cs="Century"/>
          <w:color w:val="000000" w:themeColor="text1"/>
          <w:sz w:val="24"/>
          <w:szCs w:val="24"/>
        </w:rPr>
        <w:t xml:space="preserve">He begins to gradually pace while, simultaneously mindful of each “loco-motion”, he creates. Continuing his point gesturing towards, Christian saying “Now, having also said, that I’d like to also present my first opinion A. I’m only doing this because you wouldn’t be comfortable enough; to beware the, theoretically understated, and it’s intended hypothetically-driven proclamation; as well as, underscoring, any gratifying </w:t>
      </w:r>
      <w:proofErr w:type="spellStart"/>
      <w:r w:rsidRPr="5A3DCF4D">
        <w:rPr>
          <w:rFonts w:ascii="Century" w:hAnsi="Century" w:eastAsia="Century" w:cs="Century"/>
          <w:color w:val="000000" w:themeColor="text1"/>
          <w:sz w:val="24"/>
          <w:szCs w:val="24"/>
        </w:rPr>
        <w:t>juxtapositional</w:t>
      </w:r>
      <w:proofErr w:type="spellEnd"/>
      <w:r w:rsidRPr="5A3DCF4D">
        <w:rPr>
          <w:rFonts w:ascii="Century" w:hAnsi="Century" w:eastAsia="Century" w:cs="Century"/>
          <w:color w:val="000000" w:themeColor="text1"/>
          <w:sz w:val="24"/>
          <w:szCs w:val="24"/>
        </w:rPr>
        <w:t xml:space="preserve"> subtext. Of Course, being aware of the aforementioned options, to which we’ve, yet to designate, otherwise; or, yet to have said otherwise, as well. Truthfully, being that this perturbing; however, though significant, vector; pertains to both the arbitrary evidence presiding, in </w:t>
      </w:r>
      <w:proofErr w:type="spellStart"/>
      <w:r w:rsidRPr="5A3DCF4D">
        <w:rPr>
          <w:rFonts w:ascii="Century" w:hAnsi="Century" w:eastAsia="Century" w:cs="Century"/>
          <w:color w:val="000000" w:themeColor="text1"/>
          <w:sz w:val="24"/>
          <w:szCs w:val="24"/>
        </w:rPr>
        <w:t>leu</w:t>
      </w:r>
      <w:proofErr w:type="spellEnd"/>
      <w:r w:rsidRPr="5A3DCF4D">
        <w:rPr>
          <w:rFonts w:ascii="Century" w:hAnsi="Century" w:eastAsia="Century" w:cs="Century"/>
          <w:color w:val="000000" w:themeColor="text1"/>
          <w:sz w:val="24"/>
          <w:szCs w:val="24"/>
        </w:rPr>
        <w:t xml:space="preserve"> of the usual, protruding gift. The law, not myself, had but one to give us. Hereto after, referred to as us, we, them and any other third-party figure noted within the explanation. Why let alone disparate; as though </w:t>
      </w:r>
      <w:r w:rsidRPr="5A3DCF4D">
        <w:rPr>
          <w:rFonts w:ascii="Century" w:hAnsi="Century" w:eastAsia="Century" w:cs="Century"/>
          <w:i/>
          <w:iCs/>
          <w:color w:val="000000" w:themeColor="text1"/>
          <w:sz w:val="24"/>
          <w:szCs w:val="24"/>
        </w:rPr>
        <w:t>if became “sociably-cooked legislation; a few-aged" means, to comfort the inept? A-Duality depicted by disparaging nuanced replications confirmed via a “vernacular-paged proxy”.</w:t>
      </w:r>
      <w:r w:rsidRPr="5A3DCF4D">
        <w:rPr>
          <w:rFonts w:ascii="Century" w:hAnsi="Century" w:eastAsia="Century" w:cs="Century"/>
          <w:color w:val="000000" w:themeColor="text1"/>
          <w:sz w:val="24"/>
          <w:szCs w:val="24"/>
        </w:rPr>
        <w:t xml:space="preserve"> stating:</w:t>
      </w:r>
      <w:r w:rsidRPr="5A3DCF4D">
        <w:rPr>
          <w:rFonts w:ascii="Century" w:hAnsi="Century" w:eastAsia="Century" w:cs="Century"/>
          <w:i/>
          <w:iCs/>
          <w:color w:val="000000" w:themeColor="text1"/>
          <w:sz w:val="24"/>
          <w:szCs w:val="24"/>
        </w:rPr>
        <w:t xml:space="preserve"> “Point, look as we all bare a kindred leprosy, far towards a raw v. law, match; of a much less, than subtly discreet real-mature. Convert more than, a few men; that of which may carry-on requisite-existence. Whether, esoteric triumphant ever allusive magistrates; </w:t>
      </w:r>
      <w:proofErr w:type="spellStart"/>
      <w:r w:rsidRPr="5A3DCF4D">
        <w:rPr>
          <w:rFonts w:ascii="Century" w:hAnsi="Century" w:eastAsia="Century" w:cs="Century"/>
          <w:i/>
          <w:iCs/>
          <w:color w:val="000000" w:themeColor="text1"/>
          <w:sz w:val="24"/>
          <w:szCs w:val="24"/>
        </w:rPr>
        <w:t>perjurious</w:t>
      </w:r>
      <w:proofErr w:type="spellEnd"/>
      <w:r w:rsidRPr="5A3DCF4D">
        <w:rPr>
          <w:rFonts w:ascii="Century" w:hAnsi="Century" w:eastAsia="Century" w:cs="Century"/>
          <w:i/>
          <w:iCs/>
          <w:color w:val="000000" w:themeColor="text1"/>
          <w:sz w:val="24"/>
          <w:szCs w:val="24"/>
        </w:rPr>
        <w:t xml:space="preserve">, tried and blue negotiations. However; nevertheless, a meager, dichotic; bunt, of all the nomenclature, presiding onset because dissonance demand suggestion; at the least. All the more, for the opportunistic mind-set, how else does many draft any old internationally loquacious ledger, forever binding our nature within a frame not so sunken, but as to be named constituent. </w:t>
      </w:r>
      <w:r w:rsidRPr="5A3DCF4D" w:rsidR="00140CEE">
        <w:rPr>
          <w:rFonts w:ascii="Century" w:hAnsi="Century" w:eastAsia="Century" w:cs="Century"/>
          <w:i/>
          <w:iCs/>
          <w:color w:val="000000" w:themeColor="text1"/>
          <w:sz w:val="24"/>
          <w:szCs w:val="24"/>
        </w:rPr>
        <w:t>Footnote</w:t>
      </w:r>
      <w:r w:rsidRPr="5A3DCF4D">
        <w:rPr>
          <w:rFonts w:ascii="Century" w:hAnsi="Century" w:eastAsia="Century" w:cs="Century"/>
          <w:i/>
          <w:iCs/>
          <w:color w:val="000000" w:themeColor="text1"/>
          <w:sz w:val="24"/>
          <w:szCs w:val="24"/>
        </w:rPr>
        <w:t xml:space="preserve">, exactly that aside from your already readily highlighted, if at all needed; Grasp. Retaining a wealth well worth overseeing. </w:t>
      </w:r>
    </w:p>
    <w:p w:rsidR="74A23880" w:rsidP="004111E0" w:rsidRDefault="3F1C4BF5" w14:paraId="3CC3242F" w14:textId="3CB10AFF">
      <w:pPr>
        <w:rPr>
          <w:rFonts w:ascii="Century" w:hAnsi="Century" w:eastAsia="Century" w:cs="Century"/>
          <w:color w:val="000000" w:themeColor="text1"/>
          <w:sz w:val="24"/>
          <w:szCs w:val="24"/>
        </w:rPr>
      </w:pPr>
      <w:r w:rsidRPr="5A3DCF4D">
        <w:rPr>
          <w:rFonts w:ascii="Century" w:hAnsi="Century" w:eastAsia="Century" w:cs="Century"/>
          <w:i/>
          <w:iCs/>
          <w:color w:val="000000" w:themeColor="text1"/>
          <w:sz w:val="24"/>
          <w:szCs w:val="24"/>
        </w:rPr>
        <w:t xml:space="preserve">Don’t mourn over the greens, of which you, claim that due towards; untimely, compositions. </w:t>
      </w:r>
      <w:proofErr w:type="spellStart"/>
      <w:r w:rsidRPr="5A3DCF4D">
        <w:rPr>
          <w:rFonts w:ascii="Century" w:hAnsi="Century" w:eastAsia="Century" w:cs="Century"/>
          <w:i/>
          <w:iCs/>
          <w:color w:val="000000" w:themeColor="text1"/>
          <w:sz w:val="24"/>
          <w:szCs w:val="24"/>
        </w:rPr>
        <w:t>OfCourse</w:t>
      </w:r>
      <w:proofErr w:type="spellEnd"/>
      <w:r w:rsidRPr="5A3DCF4D">
        <w:rPr>
          <w:rFonts w:ascii="Century" w:hAnsi="Century" w:eastAsia="Century" w:cs="Century"/>
          <w:i/>
          <w:iCs/>
          <w:color w:val="000000" w:themeColor="text1"/>
          <w:sz w:val="24"/>
          <w:szCs w:val="24"/>
        </w:rPr>
        <w:t xml:space="preserve">, who else habitually emit such an emerald pine like blade afterward, capitulatory </w:t>
      </w:r>
      <w:r w:rsidRPr="5A3DCF4D" w:rsidR="4CDA41B4">
        <w:rPr>
          <w:rFonts w:ascii="Century" w:hAnsi="Century" w:eastAsia="Century" w:cs="Century"/>
          <w:i/>
          <w:iCs/>
          <w:color w:val="000000" w:themeColor="text1"/>
          <w:sz w:val="24"/>
          <w:szCs w:val="24"/>
        </w:rPr>
        <w:t>humanly contrived</w:t>
      </w:r>
      <w:r w:rsidRPr="5A3DCF4D">
        <w:rPr>
          <w:rFonts w:ascii="Century" w:hAnsi="Century" w:eastAsia="Century" w:cs="Century"/>
          <w:i/>
          <w:iCs/>
          <w:color w:val="000000" w:themeColor="text1"/>
          <w:sz w:val="24"/>
          <w:szCs w:val="24"/>
        </w:rPr>
        <w:t xml:space="preserve"> continuities’; although, daft beyond some ancient remedial </w:t>
      </w:r>
      <w:r w:rsidRPr="5A3DCF4D" w:rsidR="331CE5BF">
        <w:rPr>
          <w:rFonts w:ascii="Century" w:hAnsi="Century" w:eastAsia="Century" w:cs="Century"/>
          <w:i/>
          <w:iCs/>
          <w:color w:val="000000" w:themeColor="text1"/>
          <w:sz w:val="24"/>
          <w:szCs w:val="24"/>
        </w:rPr>
        <w:t>affected acts</w:t>
      </w:r>
      <w:r w:rsidRPr="5A3DCF4D">
        <w:rPr>
          <w:rFonts w:ascii="Century" w:hAnsi="Century" w:eastAsia="Century" w:cs="Century"/>
          <w:i/>
          <w:iCs/>
          <w:color w:val="000000" w:themeColor="text1"/>
          <w:sz w:val="24"/>
          <w:szCs w:val="24"/>
        </w:rPr>
        <w:t xml:space="preserve"> however, </w:t>
      </w:r>
      <w:proofErr w:type="spellStart"/>
      <w:r w:rsidRPr="5A3DCF4D">
        <w:rPr>
          <w:rFonts w:ascii="Century" w:hAnsi="Century" w:eastAsia="Century" w:cs="Century"/>
          <w:i/>
          <w:iCs/>
          <w:color w:val="000000" w:themeColor="text1"/>
          <w:sz w:val="24"/>
          <w:szCs w:val="24"/>
        </w:rPr>
        <w:t>furvert</w:t>
      </w:r>
      <w:proofErr w:type="spellEnd"/>
      <w:r w:rsidRPr="5A3DCF4D">
        <w:rPr>
          <w:rFonts w:ascii="Century" w:hAnsi="Century" w:eastAsia="Century" w:cs="Century"/>
          <w:i/>
          <w:iCs/>
          <w:color w:val="000000" w:themeColor="text1"/>
          <w:sz w:val="24"/>
          <w:szCs w:val="24"/>
        </w:rPr>
        <w:t xml:space="preserve">; though, often disregarded. Simply negating common wisteria; of the aforementioned, </w:t>
      </w:r>
      <w:r w:rsidRPr="5A3DCF4D" w:rsidR="5CFEEBB6">
        <w:rPr>
          <w:rFonts w:ascii="Century" w:hAnsi="Century" w:eastAsia="Century" w:cs="Century"/>
          <w:i/>
          <w:iCs/>
          <w:color w:val="000000" w:themeColor="text1"/>
          <w:sz w:val="24"/>
          <w:szCs w:val="24"/>
        </w:rPr>
        <w:t>doctoral doctrine</w:t>
      </w:r>
      <w:r w:rsidRPr="5A3DCF4D">
        <w:rPr>
          <w:rFonts w:ascii="Century" w:hAnsi="Century" w:eastAsia="Century" w:cs="Century"/>
          <w:i/>
          <w:iCs/>
          <w:color w:val="000000" w:themeColor="text1"/>
          <w:sz w:val="24"/>
          <w:szCs w:val="24"/>
        </w:rPr>
        <w:t xml:space="preserve">. Furthermore, proof no more than a redacting however, though still anon, complacent man. Loathe, yield a subtle modern man; within, lessor time. Indeed, within times; as though managed, Winfred would come before oppression pass. Sardonicism, still in wondrous resonance; per each one, of times, due o’er prominence, hadn’t began; but to this, </w:t>
      </w:r>
      <w:r w:rsidRPr="5A3DCF4D" w:rsidR="24435D9A">
        <w:rPr>
          <w:rFonts w:ascii="Century" w:hAnsi="Century" w:eastAsia="Century" w:cs="Century"/>
          <w:i/>
          <w:iCs/>
          <w:color w:val="000000" w:themeColor="text1"/>
          <w:sz w:val="24"/>
          <w:szCs w:val="24"/>
        </w:rPr>
        <w:t>wholly new</w:t>
      </w:r>
      <w:r w:rsidRPr="5A3DCF4D">
        <w:rPr>
          <w:rFonts w:ascii="Century" w:hAnsi="Century" w:eastAsia="Century" w:cs="Century"/>
          <w:i/>
          <w:iCs/>
          <w:color w:val="000000" w:themeColor="text1"/>
          <w:sz w:val="24"/>
          <w:szCs w:val="24"/>
        </w:rPr>
        <w:t xml:space="preserve"> world, yet could we be mistaken again?”   </w:t>
      </w:r>
      <w:r w:rsidRPr="5A3DCF4D">
        <w:rPr>
          <w:rFonts w:ascii="Century" w:hAnsi="Century" w:eastAsia="Century" w:cs="Century"/>
          <w:color w:val="000000" w:themeColor="text1"/>
          <w:sz w:val="24"/>
          <w:szCs w:val="24"/>
        </w:rPr>
        <w:t xml:space="preserve"> </w:t>
      </w:r>
      <w:r w:rsidRPr="5A3DCF4D" w:rsidR="553A11D0">
        <w:rPr>
          <w:rFonts w:ascii="Century" w:hAnsi="Century" w:eastAsia="Century" w:cs="Century"/>
          <w:color w:val="000000" w:themeColor="text1"/>
          <w:sz w:val="24"/>
          <w:szCs w:val="24"/>
        </w:rPr>
        <w:t>While</w:t>
      </w:r>
      <w:r w:rsidRPr="5A3DCF4D">
        <w:rPr>
          <w:rFonts w:ascii="Century" w:hAnsi="Century" w:eastAsia="Century" w:cs="Century"/>
          <w:color w:val="000000" w:themeColor="text1"/>
          <w:sz w:val="24"/>
          <w:szCs w:val="24"/>
        </w:rPr>
        <w:t xml:space="preserve"> the monumental nature of </w:t>
      </w:r>
      <w:r w:rsidRPr="5A3DCF4D">
        <w:rPr>
          <w:rFonts w:ascii="Century" w:hAnsi="Century" w:eastAsia="Century" w:cs="Century"/>
          <w:i/>
          <w:iCs/>
          <w:color w:val="000000" w:themeColor="text1"/>
          <w:sz w:val="24"/>
          <w:szCs w:val="24"/>
        </w:rPr>
        <w:t>everything</w:t>
      </w:r>
      <w:r w:rsidRPr="5A3DCF4D">
        <w:rPr>
          <w:rFonts w:ascii="Century" w:hAnsi="Century" w:eastAsia="Century" w:cs="Century"/>
          <w:color w:val="000000" w:themeColor="text1"/>
          <w:sz w:val="24"/>
          <w:szCs w:val="24"/>
        </w:rPr>
        <w:t xml:space="preserve"> his brother has relayed, sits with Christian in a hushed silence. As it stands to reason, given the almost arbitrary nature; to, which his, ionic central-minded brother operates. Often leads the two on different pages, altogether; in, order not, to misconstrue the meaning behind, his seemingly ill-prefaced opinion. There’s no better, time to take into account, each of the seconds. He, himself; ultimately, feel he is left with no other choice, but to rebut his brother; seeing, as how he, unscrupulously hinges on the fact, that any of their prior dialogue...or rather, he and his brother, might’ve </w:t>
      </w:r>
      <w:r w:rsidRPr="5A3DCF4D">
        <w:rPr>
          <w:rFonts w:ascii="Century" w:hAnsi="Century" w:eastAsia="Century" w:cs="Century"/>
          <w:i/>
          <w:iCs/>
          <w:color w:val="000000" w:themeColor="text1"/>
          <w:sz w:val="24"/>
          <w:szCs w:val="24"/>
        </w:rPr>
        <w:t>had</w:t>
      </w:r>
      <w:r w:rsidRPr="5A3DCF4D">
        <w:rPr>
          <w:rFonts w:ascii="Century" w:hAnsi="Century" w:eastAsia="Century" w:cs="Century"/>
          <w:color w:val="000000" w:themeColor="text1"/>
          <w:sz w:val="24"/>
          <w:szCs w:val="24"/>
        </w:rPr>
        <w:t xml:space="preserve">, or </w:t>
      </w:r>
      <w:r w:rsidRPr="5A3DCF4D">
        <w:rPr>
          <w:rFonts w:ascii="Century" w:hAnsi="Century" w:eastAsia="Century" w:cs="Century"/>
          <w:i/>
          <w:iCs/>
          <w:color w:val="000000" w:themeColor="text1"/>
          <w:sz w:val="24"/>
          <w:szCs w:val="24"/>
        </w:rPr>
        <w:t>even-</w:t>
      </w:r>
      <w:r w:rsidRPr="5A3DCF4D">
        <w:rPr>
          <w:rFonts w:ascii="Century" w:hAnsi="Century" w:eastAsia="Century" w:cs="Century"/>
          <w:color w:val="000000" w:themeColor="text1"/>
          <w:sz w:val="24"/>
          <w:szCs w:val="24"/>
        </w:rPr>
        <w:t xml:space="preserve">potentially discussed; at, least when, in regards, to any of their more monotonous conversation topics. Thus, inciting the need to circumnavigate; however, cautiously the entirety of his thoughts. Christian, being however fully prepared, for what his brothers’   tenuous proclamations, being </w:t>
      </w:r>
      <w:r w:rsidRPr="5A3DCF4D" w:rsidR="6A832726">
        <w:rPr>
          <w:rFonts w:ascii="Century" w:hAnsi="Century" w:eastAsia="Century" w:cs="Century"/>
          <w:color w:val="000000" w:themeColor="text1"/>
          <w:sz w:val="24"/>
          <w:szCs w:val="24"/>
        </w:rPr>
        <w:t>even more</w:t>
      </w:r>
      <w:r w:rsidRPr="5A3DCF4D">
        <w:rPr>
          <w:rFonts w:ascii="Century" w:hAnsi="Century" w:eastAsia="Century" w:cs="Century"/>
          <w:color w:val="000000" w:themeColor="text1"/>
          <w:sz w:val="24"/>
          <w:szCs w:val="24"/>
        </w:rPr>
        <w:t xml:space="preserve">, disregarded. In light of a greater authority; whereas, directed by-way of deferment, the inconsistencies; </w:t>
      </w:r>
      <w:r w:rsidRPr="5A3DCF4D">
        <w:rPr>
          <w:rFonts w:ascii="Century" w:hAnsi="Century" w:eastAsia="Century" w:cs="Century"/>
          <w:i/>
          <w:iCs/>
          <w:color w:val="000000" w:themeColor="text1"/>
          <w:sz w:val="24"/>
          <w:szCs w:val="24"/>
        </w:rPr>
        <w:t>“Were-in”,</w:t>
      </w:r>
      <w:r w:rsidRPr="5A3DCF4D">
        <w:rPr>
          <w:rFonts w:ascii="Century" w:hAnsi="Century" w:eastAsia="Century" w:cs="Century"/>
          <w:color w:val="000000" w:themeColor="text1"/>
          <w:sz w:val="24"/>
          <w:szCs w:val="24"/>
        </w:rPr>
        <w:t xml:space="preserve"> once of a notion; however, though vague and mildly evasive his defect, especially, within the manner of his speaking. Christian, refutes, after a well-deserved silence attempting to highlight his own </w:t>
      </w:r>
      <w:r w:rsidRPr="5A3DCF4D" w:rsidR="3D2044DD">
        <w:rPr>
          <w:rFonts w:ascii="Century" w:hAnsi="Century" w:eastAsia="Century" w:cs="Century"/>
          <w:i/>
          <w:iCs/>
          <w:color w:val="000000" w:themeColor="text1"/>
          <w:sz w:val="24"/>
          <w:szCs w:val="24"/>
        </w:rPr>
        <w:t>permissibly underived</w:t>
      </w:r>
      <w:r w:rsidRPr="5A3DCF4D">
        <w:rPr>
          <w:rFonts w:ascii="Century" w:hAnsi="Century" w:eastAsia="Century" w:cs="Century"/>
          <w:color w:val="000000" w:themeColor="text1"/>
          <w:sz w:val="24"/>
          <w:szCs w:val="24"/>
        </w:rPr>
        <w:t xml:space="preserve"> proclivities; however, though brazen his brother's tutelage would, somehow become. “As reputable; as, though each of your rudimentarily drafted claims, might’ve been interpreted. Whilst, bearing in mind the potential to forgo any of the individual fortunes, as tenure may be revoked given any should rather between them, to then addendum towards that which the ladder portion’s A-New” Lyle, after a moment chuckles. Lyle, under his breath, “Behold, brother now master is Two(a)”. Puzzled, by the response Christian begins to speak, but is cut-off by Tracy; whining, as she would be seen; lying down on Lyle’s blanket at the foot of the two boys. As if a greater authority had all, but requested, an audience with the queen </w:t>
      </w:r>
      <w:proofErr w:type="spellStart"/>
      <w:r w:rsidRPr="5A3DCF4D">
        <w:rPr>
          <w:rFonts w:ascii="Century" w:hAnsi="Century" w:eastAsia="Century" w:cs="Century"/>
          <w:color w:val="000000" w:themeColor="text1"/>
          <w:sz w:val="24"/>
          <w:szCs w:val="24"/>
        </w:rPr>
        <w:t>Christain</w:t>
      </w:r>
      <w:proofErr w:type="spellEnd"/>
      <w:r w:rsidRPr="5A3DCF4D">
        <w:rPr>
          <w:rFonts w:ascii="Century" w:hAnsi="Century" w:eastAsia="Century" w:cs="Century"/>
          <w:color w:val="000000" w:themeColor="text1"/>
          <w:sz w:val="24"/>
          <w:szCs w:val="24"/>
        </w:rPr>
        <w:t xml:space="preserve"> packing up Tracy and the rest of their belongings into the car stammers, to finish Lyle’s sentence “Yea, so good-will favor those...whom, yet to perceive. Correctly, Amen. Crap on a biscuit, did you know she was sick, Christian, did you hear me, </w:t>
      </w:r>
      <w:proofErr w:type="spellStart"/>
      <w:r w:rsidRPr="5A3DCF4D">
        <w:rPr>
          <w:rFonts w:ascii="Century" w:hAnsi="Century" w:eastAsia="Century" w:cs="Century"/>
          <w:color w:val="000000" w:themeColor="text1"/>
          <w:sz w:val="24"/>
          <w:szCs w:val="24"/>
        </w:rPr>
        <w:t>gimme</w:t>
      </w:r>
      <w:proofErr w:type="spellEnd"/>
      <w:r w:rsidRPr="5A3DCF4D">
        <w:rPr>
          <w:rFonts w:ascii="Century" w:hAnsi="Century" w:eastAsia="Century" w:cs="Century"/>
          <w:color w:val="000000" w:themeColor="text1"/>
          <w:sz w:val="24"/>
          <w:szCs w:val="24"/>
        </w:rPr>
        <w:t xml:space="preserve"> some water, bro.” He goes to, get the jug of water, out of the trunk and hands it, to his brother. Christian replies “well; however, the old </w:t>
      </w:r>
      <w:r w:rsidRPr="5A3DCF4D">
        <w:rPr>
          <w:rFonts w:ascii="Century" w:hAnsi="Century" w:eastAsia="Century" w:cs="Century"/>
          <w:i/>
          <w:iCs/>
          <w:color w:val="000000" w:themeColor="text1"/>
          <w:sz w:val="24"/>
          <w:szCs w:val="24"/>
        </w:rPr>
        <w:t>adage</w:t>
      </w:r>
      <w:r w:rsidRPr="5A3DCF4D">
        <w:rPr>
          <w:rFonts w:ascii="Century" w:hAnsi="Century" w:eastAsia="Century" w:cs="Century"/>
          <w:color w:val="000000" w:themeColor="text1"/>
          <w:sz w:val="24"/>
          <w:szCs w:val="24"/>
        </w:rPr>
        <w:t xml:space="preserve"> goes...I thought, it’d be best, to properly address the primary issued documentation for malformed, unsightly, and the truly snide; although, the rhetoric, at hand be sworn. Within, those gestures, she’d earned attentive manner, have they all but given up, understanding why? </w:t>
      </w:r>
      <w:r w:rsidR="22AB2CE1">
        <w:tab/>
      </w:r>
      <w:r w:rsidRPr="5A3DCF4D">
        <w:rPr>
          <w:rFonts w:ascii="Century" w:hAnsi="Century" w:eastAsia="Century" w:cs="Century"/>
          <w:color w:val="000000" w:themeColor="text1"/>
          <w:sz w:val="24"/>
          <w:szCs w:val="24"/>
        </w:rPr>
        <w:t xml:space="preserve">Lyle, </w:t>
      </w:r>
      <w:r w:rsidR="00073ADC">
        <w:rPr>
          <w:rFonts w:ascii="Century" w:hAnsi="Century" w:eastAsia="Century" w:cs="Century"/>
          <w:color w:val="000000" w:themeColor="text1"/>
          <w:sz w:val="24"/>
          <w:szCs w:val="24"/>
        </w:rPr>
        <w:t xml:space="preserve">within egregious </w:t>
      </w:r>
      <w:r w:rsidR="00CA11F5">
        <w:rPr>
          <w:rFonts w:ascii="Century" w:hAnsi="Century" w:eastAsia="Century" w:cs="Century"/>
          <w:color w:val="000000" w:themeColor="text1"/>
          <w:sz w:val="24"/>
          <w:szCs w:val="24"/>
        </w:rPr>
        <w:t>exclaims,</w:t>
      </w:r>
      <w:r w:rsidR="00073ADC">
        <w:rPr>
          <w:rFonts w:ascii="Century" w:hAnsi="Century" w:eastAsia="Century" w:cs="Century"/>
          <w:color w:val="000000" w:themeColor="text1"/>
          <w:sz w:val="24"/>
          <w:szCs w:val="24"/>
        </w:rPr>
        <w:t xml:space="preserve"> </w:t>
      </w:r>
      <w:r w:rsidRPr="5A3DCF4D">
        <w:rPr>
          <w:rFonts w:ascii="Century" w:hAnsi="Century" w:eastAsia="Century" w:cs="Century"/>
          <w:color w:val="000000" w:themeColor="text1"/>
          <w:sz w:val="24"/>
          <w:szCs w:val="24"/>
        </w:rPr>
        <w:t xml:space="preserve"> “That’s probably for the best that I </w:t>
      </w:r>
      <w:r w:rsidRPr="5A3DCF4D">
        <w:rPr>
          <w:rFonts w:ascii="Century" w:hAnsi="Century" w:eastAsia="Century" w:cs="Century"/>
          <w:i/>
          <w:iCs/>
          <w:color w:val="000000" w:themeColor="text1"/>
          <w:sz w:val="24"/>
          <w:szCs w:val="24"/>
        </w:rPr>
        <w:t xml:space="preserve">did </w:t>
      </w:r>
      <w:r w:rsidRPr="5A3DCF4D">
        <w:rPr>
          <w:rFonts w:ascii="Century" w:hAnsi="Century" w:eastAsia="Century" w:cs="Century"/>
          <w:color w:val="000000" w:themeColor="text1"/>
          <w:sz w:val="24"/>
          <w:szCs w:val="24"/>
        </w:rPr>
        <w:t xml:space="preserve">forget.” Going, to grab a huge bag of dry kibble, from the back. Just to relay said food back to Tracy. Fully aware of his redundant behavior in doing so; as a reminder, he’d often been absent-minded, he’d thought, not a moment before </w:t>
      </w:r>
      <w:r w:rsidRPr="5A3DCF4D">
        <w:rPr>
          <w:rFonts w:ascii="Century" w:hAnsi="Century" w:eastAsia="Century" w:cs="Century"/>
          <w:i/>
          <w:iCs/>
          <w:color w:val="000000" w:themeColor="text1"/>
          <w:sz w:val="24"/>
          <w:szCs w:val="24"/>
        </w:rPr>
        <w:t>“We’ve, to make sure, now; that, she... and I mean, under any circumstances, to let us, get motion-</w:t>
      </w:r>
      <w:r w:rsidRPr="5A3DCF4D">
        <w:rPr>
          <w:rFonts w:ascii="Century" w:hAnsi="Century" w:eastAsia="Century" w:cs="Century"/>
          <w:color w:val="000000" w:themeColor="text1"/>
          <w:sz w:val="24"/>
          <w:szCs w:val="24"/>
        </w:rPr>
        <w:t>sickness. Okay, alright?</w:t>
      </w:r>
      <w:r w:rsidRPr="5A3DCF4D">
        <w:rPr>
          <w:rFonts w:ascii="Century" w:hAnsi="Century" w:eastAsia="Century" w:cs="Century"/>
          <w:i/>
          <w:iCs/>
          <w:color w:val="000000" w:themeColor="text1"/>
          <w:sz w:val="24"/>
          <w:szCs w:val="24"/>
        </w:rPr>
        <w:t xml:space="preserve">”. </w:t>
      </w:r>
    </w:p>
    <w:p w:rsidR="74A23880" w:rsidP="5A3DCF4D" w:rsidRDefault="3F1C4BF5" w14:paraId="01FA3B7F" w14:textId="447C38AB">
      <w:pPr>
        <w:rPr>
          <w:rFonts w:ascii="Century" w:hAnsi="Century" w:eastAsia="Century" w:cs="Century"/>
          <w:color w:val="000000" w:themeColor="text1"/>
          <w:sz w:val="24"/>
          <w:szCs w:val="24"/>
        </w:rPr>
      </w:pPr>
      <w:r w:rsidRPr="5A3DCF4D">
        <w:rPr>
          <w:rFonts w:ascii="Century" w:hAnsi="Century" w:eastAsia="Century" w:cs="Century"/>
          <w:b/>
          <w:bCs/>
          <w:color w:val="000000" w:themeColor="text1"/>
          <w:sz w:val="24"/>
          <w:szCs w:val="24"/>
          <w:u w:val="single"/>
        </w:rPr>
        <w:t>2.________________________________________________</w:t>
      </w:r>
    </w:p>
    <w:p w:rsidR="74A23880" w:rsidP="5A3DCF4D" w:rsidRDefault="3F1C4BF5" w14:paraId="4AFE57F8" w14:textId="3565E0C2">
      <w:pPr>
        <w:rPr>
          <w:rFonts w:ascii="Century" w:hAnsi="Century" w:eastAsia="Century" w:cs="Century"/>
          <w:b/>
          <w:bCs/>
          <w:color w:val="000000" w:themeColor="text1"/>
          <w:sz w:val="24"/>
          <w:szCs w:val="24"/>
        </w:rPr>
      </w:pPr>
      <w:r w:rsidRPr="5A3DCF4D">
        <w:rPr>
          <w:rFonts w:ascii="Century" w:hAnsi="Century" w:eastAsia="Century" w:cs="Century"/>
          <w:b/>
          <w:bCs/>
          <w:color w:val="000000" w:themeColor="text1"/>
          <w:sz w:val="24"/>
          <w:szCs w:val="24"/>
        </w:rPr>
        <w:t>TRUST</w:t>
      </w:r>
      <w:r w:rsidRPr="5A3DCF4D" w:rsidR="6F8D5BFC">
        <w:rPr>
          <w:rFonts w:ascii="Century" w:hAnsi="Century" w:eastAsia="Century" w:cs="Century"/>
          <w:b/>
          <w:bCs/>
          <w:color w:val="000000" w:themeColor="text1"/>
          <w:sz w:val="24"/>
          <w:szCs w:val="24"/>
        </w:rPr>
        <w:t>EES</w:t>
      </w:r>
    </w:p>
    <w:p w:rsidR="74A23880" w:rsidP="5A3DCF4D" w:rsidRDefault="3F1C4BF5" w14:paraId="23765840" w14:textId="486350E9">
      <w:pPr>
        <w:rPr>
          <w:rFonts w:ascii="Century" w:hAnsi="Century" w:eastAsia="Century" w:cs="Century"/>
          <w:color w:val="000000" w:themeColor="text1"/>
          <w:sz w:val="24"/>
          <w:szCs w:val="24"/>
        </w:rPr>
      </w:pPr>
      <w:r w:rsidRPr="5A3DCF4D">
        <w:rPr>
          <w:rFonts w:ascii="Century" w:hAnsi="Century" w:eastAsia="Century" w:cs="Century"/>
          <w:color w:val="000000" w:themeColor="text1"/>
          <w:sz w:val="24"/>
          <w:szCs w:val="24"/>
        </w:rPr>
        <w:t xml:space="preserve"> </w:t>
      </w:r>
      <w:r w:rsidR="22AB2CE1">
        <w:tab/>
      </w:r>
      <w:r w:rsidRPr="5A3DCF4D">
        <w:rPr>
          <w:rFonts w:ascii="Century" w:hAnsi="Century" w:eastAsia="Century" w:cs="Century"/>
          <w:color w:val="000000" w:themeColor="text1"/>
          <w:sz w:val="24"/>
          <w:szCs w:val="24"/>
        </w:rPr>
        <w:t xml:space="preserve">“Retribution”! Shortly following, this remark; amongst other things, ultimately, earning, as much, as so to say, until at least another, whom should ever be so bespoke to forget though, yet beget some other, noun. A </w:t>
      </w:r>
      <w:r w:rsidRPr="5A3DCF4D">
        <w:rPr>
          <w:rFonts w:ascii="Century" w:hAnsi="Century" w:eastAsia="Century" w:cs="Century"/>
          <w:i/>
          <w:iCs/>
          <w:color w:val="000000" w:themeColor="text1"/>
          <w:sz w:val="24"/>
          <w:szCs w:val="24"/>
        </w:rPr>
        <w:t>conscience-decision</w:t>
      </w:r>
      <w:r w:rsidRPr="5A3DCF4D">
        <w:rPr>
          <w:rFonts w:ascii="Century" w:hAnsi="Century" w:eastAsia="Century" w:cs="Century"/>
          <w:color w:val="000000" w:themeColor="text1"/>
          <w:sz w:val="24"/>
          <w:szCs w:val="24"/>
        </w:rPr>
        <w:t xml:space="preserve">, to delight; within. No sort of gratification, may remark the purest of these captivating soles. Most </w:t>
      </w:r>
      <w:r w:rsidRPr="5A3DCF4D">
        <w:rPr>
          <w:rFonts w:ascii="Century" w:hAnsi="Century" w:eastAsia="Century" w:cs="Century"/>
          <w:i/>
          <w:iCs/>
          <w:color w:val="000000" w:themeColor="text1"/>
          <w:sz w:val="24"/>
          <w:szCs w:val="24"/>
        </w:rPr>
        <w:t>yearn</w:t>
      </w:r>
      <w:r w:rsidRPr="5A3DCF4D">
        <w:rPr>
          <w:rFonts w:ascii="Century" w:hAnsi="Century" w:eastAsia="Century" w:cs="Century"/>
          <w:color w:val="000000" w:themeColor="text1"/>
          <w:sz w:val="24"/>
          <w:szCs w:val="24"/>
        </w:rPr>
        <w:t xml:space="preserve"> to take precedence, overall, taming the ladder, but not so soon, as to maintain that ever, restless audience, thereof. He sighs in desperation, with an even more, then verbose indignation remitted, for the benefit towards the least of the </w:t>
      </w:r>
      <w:r w:rsidRPr="5A3DCF4D">
        <w:rPr>
          <w:rFonts w:ascii="Century" w:hAnsi="Century" w:eastAsia="Century" w:cs="Century"/>
          <w:i/>
          <w:iCs/>
          <w:color w:val="000000" w:themeColor="text1"/>
          <w:sz w:val="24"/>
          <w:szCs w:val="24"/>
        </w:rPr>
        <w:t xml:space="preserve">imitated; assuaged, </w:t>
      </w:r>
      <w:r w:rsidRPr="5A3DCF4D">
        <w:rPr>
          <w:rFonts w:ascii="Century" w:hAnsi="Century" w:eastAsia="Century" w:cs="Century"/>
          <w:color w:val="000000" w:themeColor="text1"/>
          <w:sz w:val="24"/>
          <w:szCs w:val="24"/>
        </w:rPr>
        <w:t>and serving wherever the two may preface, the most formed. While under these much more crucial “dystopian-lamentations”; gesturing boldly, while reaching for a cup of water, the brim of which; could, clearly be, seen at the half-way point. With an “</w:t>
      </w:r>
      <w:r w:rsidRPr="5A3DCF4D">
        <w:rPr>
          <w:rFonts w:ascii="Century" w:hAnsi="Century" w:eastAsia="Century" w:cs="Century"/>
          <w:i/>
          <w:iCs/>
          <w:color w:val="000000" w:themeColor="text1"/>
          <w:sz w:val="24"/>
          <w:szCs w:val="24"/>
        </w:rPr>
        <w:t>ere”</w:t>
      </w:r>
      <w:r w:rsidRPr="5A3DCF4D">
        <w:rPr>
          <w:rFonts w:ascii="Century" w:hAnsi="Century" w:eastAsia="Century" w:cs="Century"/>
          <w:color w:val="000000" w:themeColor="text1"/>
          <w:sz w:val="24"/>
          <w:szCs w:val="24"/>
        </w:rPr>
        <w:t xml:space="preserve"> of satisfaction; simulating, an assumed form, one can only hold, being an ever more subtle, of their once graceful approach...“Our debt; repaid! in the name of the Lord Jesus; who are we, if not, his herd. Now it may be that; as the word I relay, be </w:t>
      </w:r>
      <w:r w:rsidRPr="5A3DCF4D">
        <w:rPr>
          <w:rFonts w:ascii="Century" w:hAnsi="Century" w:eastAsia="Century" w:cs="Century"/>
          <w:i/>
          <w:iCs/>
          <w:color w:val="000000" w:themeColor="text1"/>
          <w:sz w:val="24"/>
          <w:szCs w:val="24"/>
        </w:rPr>
        <w:t>that</w:t>
      </w:r>
      <w:r w:rsidRPr="5A3DCF4D">
        <w:rPr>
          <w:rFonts w:ascii="Century" w:hAnsi="Century" w:eastAsia="Century" w:cs="Century"/>
          <w:color w:val="000000" w:themeColor="text1"/>
          <w:sz w:val="24"/>
          <w:szCs w:val="24"/>
        </w:rPr>
        <w:t xml:space="preserve"> as it may. Be </w:t>
      </w:r>
      <w:r w:rsidRPr="5A3DCF4D">
        <w:rPr>
          <w:rFonts w:ascii="Century" w:hAnsi="Century" w:eastAsia="Century" w:cs="Century"/>
          <w:i/>
          <w:iCs/>
          <w:color w:val="000000" w:themeColor="text1"/>
          <w:sz w:val="24"/>
          <w:szCs w:val="24"/>
        </w:rPr>
        <w:t xml:space="preserve">known, </w:t>
      </w:r>
      <w:r w:rsidRPr="5A3DCF4D">
        <w:rPr>
          <w:rFonts w:ascii="Century" w:hAnsi="Century" w:eastAsia="Century" w:cs="Century"/>
          <w:color w:val="000000" w:themeColor="text1"/>
          <w:sz w:val="24"/>
          <w:szCs w:val="24"/>
        </w:rPr>
        <w:t xml:space="preserve">for the lack of a better reason; in laments terms, gather lest yea be for when did I say it again, Lord I know I’m broke and unworthy, should my day come before too long now may we be of use till’ say when, Lord. Tell me to them and, then let us recount not only, how we’ve lived each day; undecided tallies, we laugh at now, only through your voice, to that; which without, as not to return this here old body, seeing as it be filled in such a way; whereby your holy spirit has the same name as mine and God that we now call </w:t>
      </w:r>
      <w:r w:rsidRPr="5A3DCF4D">
        <w:rPr>
          <w:rFonts w:ascii="Century" w:hAnsi="Century" w:eastAsia="Century" w:cs="Century"/>
          <w:i/>
          <w:iCs/>
          <w:color w:val="000000" w:themeColor="text1"/>
          <w:sz w:val="24"/>
          <w:szCs w:val="24"/>
        </w:rPr>
        <w:t>home</w:t>
      </w:r>
      <w:r w:rsidRPr="5A3DCF4D">
        <w:rPr>
          <w:rFonts w:ascii="Century" w:hAnsi="Century" w:eastAsia="Century" w:cs="Century"/>
          <w:color w:val="000000" w:themeColor="text1"/>
          <w:sz w:val="24"/>
          <w:szCs w:val="24"/>
        </w:rPr>
        <w:t xml:space="preserve">. Rest assured, about, maybe a “dime’s worth”, of your crop; to match each sock that, God-willing, protect my soul....and I did tell. Did I not?” The speaker takes a moment to, gather his thoughts, and takes a used </w:t>
      </w:r>
      <w:r w:rsidRPr="5A3DCF4D">
        <w:rPr>
          <w:rFonts w:ascii="Century" w:hAnsi="Century" w:eastAsia="Century" w:cs="Century"/>
          <w:i/>
          <w:iCs/>
          <w:color w:val="000000" w:themeColor="text1"/>
          <w:sz w:val="24"/>
          <w:szCs w:val="24"/>
        </w:rPr>
        <w:t xml:space="preserve">wash-cloth </w:t>
      </w:r>
      <w:r w:rsidRPr="5A3DCF4D">
        <w:rPr>
          <w:rFonts w:ascii="Century" w:hAnsi="Century" w:eastAsia="Century" w:cs="Century"/>
          <w:color w:val="000000" w:themeColor="text1"/>
          <w:sz w:val="24"/>
          <w:szCs w:val="24"/>
        </w:rPr>
        <w:t xml:space="preserve">and, so began to wash, starting, of Course with his face and, furthermore., Laboring, primarily to, </w:t>
      </w:r>
      <w:r w:rsidRPr="5A3DCF4D">
        <w:rPr>
          <w:rFonts w:ascii="Century" w:hAnsi="Century" w:eastAsia="Century" w:cs="Century"/>
          <w:i/>
          <w:iCs/>
          <w:color w:val="000000" w:themeColor="text1"/>
          <w:sz w:val="24"/>
          <w:szCs w:val="24"/>
        </w:rPr>
        <w:t>assure</w:t>
      </w:r>
      <w:r w:rsidRPr="5A3DCF4D">
        <w:rPr>
          <w:rFonts w:ascii="Century" w:hAnsi="Century" w:eastAsia="Century" w:cs="Century"/>
          <w:color w:val="000000" w:themeColor="text1"/>
          <w:sz w:val="24"/>
          <w:szCs w:val="24"/>
        </w:rPr>
        <w:t xml:space="preserve"> the audience of his impeccable, well-being. Withal the thwarting of a misguided empathy, ironically enough we still have a lot more rain on this, monotony-gilded night, with temperatures reaching sub-zero degrees; wherein, there’s just-us. Herein, “The Amazonian-</w:t>
      </w:r>
      <w:r w:rsidRPr="5A3DCF4D">
        <w:rPr>
          <w:rFonts w:ascii="Century" w:hAnsi="Century" w:eastAsia="Century" w:cs="Century"/>
          <w:i/>
          <w:iCs/>
          <w:color w:val="000000" w:themeColor="text1"/>
          <w:sz w:val="24"/>
          <w:szCs w:val="24"/>
        </w:rPr>
        <w:t>deser</w:t>
      </w:r>
      <w:r w:rsidRPr="5A3DCF4D">
        <w:rPr>
          <w:rFonts w:ascii="Century" w:hAnsi="Century" w:eastAsia="Century" w:cs="Century"/>
          <w:color w:val="000000" w:themeColor="text1"/>
          <w:sz w:val="24"/>
          <w:szCs w:val="24"/>
        </w:rPr>
        <w:t>t(s)” you really don’t get to, experience that sort of a short-term; “sesquipedalian-</w:t>
      </w:r>
      <w:proofErr w:type="spellStart"/>
      <w:r w:rsidRPr="5A3DCF4D">
        <w:rPr>
          <w:rFonts w:ascii="Century" w:hAnsi="Century" w:eastAsia="Century" w:cs="Century"/>
          <w:color w:val="000000" w:themeColor="text1"/>
          <w:sz w:val="24"/>
          <w:szCs w:val="24"/>
        </w:rPr>
        <w:t>ed</w:t>
      </w:r>
      <w:proofErr w:type="spellEnd"/>
      <w:r w:rsidRPr="5A3DCF4D">
        <w:rPr>
          <w:rFonts w:ascii="Century" w:hAnsi="Century" w:eastAsia="Century" w:cs="Century"/>
          <w:color w:val="000000" w:themeColor="text1"/>
          <w:sz w:val="24"/>
          <w:szCs w:val="24"/>
        </w:rPr>
        <w:t xml:space="preserve">" night caps as a local. Surely, these would be closer to a long-weekend, vacationer vibe. Opposed to each meager gestation, of one of, the gods greater and </w:t>
      </w:r>
      <w:proofErr w:type="spellStart"/>
      <w:r w:rsidRPr="5A3DCF4D">
        <w:rPr>
          <w:rFonts w:ascii="Century" w:hAnsi="Century" w:eastAsia="Century" w:cs="Century"/>
          <w:color w:val="000000" w:themeColor="text1"/>
          <w:sz w:val="24"/>
          <w:szCs w:val="24"/>
        </w:rPr>
        <w:t>underminingly</w:t>
      </w:r>
      <w:proofErr w:type="spellEnd"/>
      <w:r w:rsidRPr="5A3DCF4D">
        <w:rPr>
          <w:rFonts w:ascii="Century" w:hAnsi="Century" w:eastAsia="Century" w:cs="Century"/>
          <w:color w:val="000000" w:themeColor="text1"/>
          <w:sz w:val="24"/>
          <w:szCs w:val="24"/>
        </w:rPr>
        <w:t xml:space="preserve">, deposed-human </w:t>
      </w:r>
      <w:r w:rsidRPr="5A3DCF4D">
        <w:rPr>
          <w:rFonts w:ascii="Century" w:hAnsi="Century" w:eastAsia="Century" w:cs="Century"/>
          <w:i/>
          <w:iCs/>
          <w:color w:val="000000" w:themeColor="text1"/>
          <w:sz w:val="24"/>
          <w:szCs w:val="24"/>
        </w:rPr>
        <w:t xml:space="preserve">behavior. </w:t>
      </w:r>
      <w:r w:rsidRPr="5A3DCF4D">
        <w:rPr>
          <w:rFonts w:ascii="Century" w:hAnsi="Century" w:eastAsia="Century" w:cs="Century"/>
          <w:color w:val="000000" w:themeColor="text1"/>
          <w:sz w:val="24"/>
          <w:szCs w:val="24"/>
        </w:rPr>
        <w:t xml:space="preserve">Inside now that which so often cover a rather arbitrarily drafted rendition. nature; however, do they seem to, agree. And too, mean that; which so ever, may. Be such a least as you to read; without, legitimate cause, too. How, every other pledge all, but themselves, too. As he continues, “Luck., or even the light of my life. Wouldn’t bring, such as the Lords love for the awful; however, hated lost and wicked soul, the likes for which I’m sure compared to myself.  Greed sow well, as we </w:t>
      </w:r>
      <w:r w:rsidRPr="5A3DCF4D">
        <w:rPr>
          <w:rFonts w:ascii="Century" w:hAnsi="Century" w:eastAsia="Century" w:cs="Century"/>
          <w:i/>
          <w:iCs/>
          <w:color w:val="000000" w:themeColor="text1"/>
          <w:sz w:val="24"/>
          <w:szCs w:val="24"/>
        </w:rPr>
        <w:t xml:space="preserve">are; </w:t>
      </w:r>
      <w:r w:rsidRPr="5A3DCF4D">
        <w:rPr>
          <w:rFonts w:ascii="Century" w:hAnsi="Century" w:eastAsia="Century" w:cs="Century"/>
          <w:color w:val="000000" w:themeColor="text1"/>
          <w:sz w:val="24"/>
          <w:szCs w:val="24"/>
        </w:rPr>
        <w:t xml:space="preserve">beings. Just a like to myself. If could, offer </w:t>
      </w:r>
      <w:proofErr w:type="spellStart"/>
      <w:r w:rsidRPr="5A3DCF4D">
        <w:rPr>
          <w:rFonts w:ascii="Century" w:hAnsi="Century" w:eastAsia="Century" w:cs="Century"/>
          <w:color w:val="000000" w:themeColor="text1"/>
          <w:sz w:val="24"/>
          <w:szCs w:val="24"/>
        </w:rPr>
        <w:t>wha</w:t>
      </w:r>
      <w:proofErr w:type="spellEnd"/>
      <w:r w:rsidRPr="5A3DCF4D">
        <w:rPr>
          <w:rFonts w:ascii="Century" w:hAnsi="Century" w:eastAsia="Century" w:cs="Century"/>
          <w:color w:val="000000" w:themeColor="text1"/>
          <w:sz w:val="24"/>
          <w:szCs w:val="24"/>
        </w:rPr>
        <w:t>...” the speaker begins to sound; as though his voice is muddled-through, “Will you NOT, rejoice through the power, prayer of the lord...” He goes to turn up the radio, on high.</w:t>
      </w:r>
    </w:p>
    <w:p w:rsidR="74A23880" w:rsidP="5A3DCF4D" w:rsidRDefault="3F1C4BF5" w14:paraId="3ECE59FC" w14:textId="14380E93">
      <w:pPr>
        <w:ind w:firstLine="720"/>
        <w:rPr>
          <w:rFonts w:ascii="Century" w:hAnsi="Century" w:eastAsia="Century" w:cs="Century"/>
          <w:color w:val="000000" w:themeColor="text1"/>
          <w:sz w:val="24"/>
          <w:szCs w:val="24"/>
        </w:rPr>
      </w:pPr>
      <w:r w:rsidRPr="5A3DCF4D">
        <w:rPr>
          <w:rFonts w:ascii="Century" w:hAnsi="Century" w:eastAsia="Century" w:cs="Century"/>
          <w:color w:val="000000" w:themeColor="text1"/>
          <w:sz w:val="24"/>
          <w:szCs w:val="24"/>
        </w:rPr>
        <w:t xml:space="preserve"> “Stand with full-bellies brothers and sisters, are you not consumed; whereby, unaccountability righteous responsibility; at just the mention of his name, Lord Jesus, Jesus. Oh, bless it be praise let it become my pea...why, yes dear. Absolutely, yes, within the Lord. As he’s our, shepherd! We, will pray...yes, you’d like to pray for a loved one. The member is heard going up to the Preacher; without a hint of doubt or hesitation. The Preacher leans in and cuffs his ear; attempting to calm the Member; as they stride ever closer, so obviously, in distress. The Member whispers, inaudibly, “</w:t>
      </w:r>
      <w:proofErr w:type="spellStart"/>
      <w:r w:rsidRPr="5A3DCF4D">
        <w:rPr>
          <w:rFonts w:ascii="Century" w:hAnsi="Century" w:eastAsia="Century" w:cs="Century"/>
          <w:color w:val="000000" w:themeColor="text1"/>
          <w:sz w:val="24"/>
          <w:szCs w:val="24"/>
        </w:rPr>
        <w:t>Mhmm</w:t>
      </w:r>
      <w:proofErr w:type="spellEnd"/>
      <w:r w:rsidRPr="5A3DCF4D">
        <w:rPr>
          <w:rFonts w:ascii="Century" w:hAnsi="Century" w:eastAsia="Century" w:cs="Century"/>
          <w:color w:val="000000" w:themeColor="text1"/>
          <w:sz w:val="24"/>
          <w:szCs w:val="24"/>
        </w:rPr>
        <w:t xml:space="preserve">,.. well... can you, here. Come closer... There’s none such as us here, each to us; as a whole, as those whom need know. than our feet walk beyond the entirety repulsive and least requited people. Pull, request incite, kill overjoyed even. So, quickly, we’ve overcome many wherever one another meant...” If it hadn’t been for the deep-seeded manifestation of these </w:t>
      </w:r>
      <w:r w:rsidRPr="5A3DCF4D">
        <w:rPr>
          <w:rFonts w:ascii="Century" w:hAnsi="Century" w:eastAsia="Century" w:cs="Century"/>
          <w:i/>
          <w:iCs/>
          <w:color w:val="000000" w:themeColor="text1"/>
          <w:sz w:val="24"/>
          <w:szCs w:val="24"/>
        </w:rPr>
        <w:t>men</w:t>
      </w:r>
      <w:r w:rsidRPr="5A3DCF4D">
        <w:rPr>
          <w:rFonts w:ascii="Century" w:hAnsi="Century" w:eastAsia="Century" w:cs="Century"/>
          <w:color w:val="000000" w:themeColor="text1"/>
          <w:sz w:val="24"/>
          <w:szCs w:val="24"/>
        </w:rPr>
        <w:t xml:space="preserve">, </w:t>
      </w:r>
      <w:proofErr w:type="spellStart"/>
      <w:r w:rsidRPr="5A3DCF4D">
        <w:rPr>
          <w:rFonts w:ascii="Century" w:hAnsi="Century" w:eastAsia="Century" w:cs="Century"/>
          <w:i/>
          <w:iCs/>
          <w:color w:val="000000" w:themeColor="text1"/>
          <w:sz w:val="24"/>
          <w:szCs w:val="24"/>
        </w:rPr>
        <w:t>adjoint</w:t>
      </w:r>
      <w:proofErr w:type="spellEnd"/>
      <w:r w:rsidRPr="5A3DCF4D">
        <w:rPr>
          <w:rFonts w:ascii="Century" w:hAnsi="Century" w:eastAsia="Century" w:cs="Century"/>
          <w:i/>
          <w:iCs/>
          <w:color w:val="000000" w:themeColor="text1"/>
          <w:sz w:val="24"/>
          <w:szCs w:val="24"/>
        </w:rPr>
        <w:t xml:space="preserve">; beseech we </w:t>
      </w:r>
      <w:r w:rsidRPr="5A3DCF4D">
        <w:rPr>
          <w:rFonts w:ascii="Century" w:hAnsi="Century" w:eastAsia="Century" w:cs="Century"/>
          <w:color w:val="000000" w:themeColor="text1"/>
          <w:sz w:val="24"/>
          <w:szCs w:val="24"/>
        </w:rPr>
        <w:t xml:space="preserve">hue(s) alike, an affinity, indeed; “AMEN! How, if ever loathe breath, why lose often bring truth for; although, heed and </w:t>
      </w:r>
      <w:r w:rsidRPr="5A3DCF4D">
        <w:rPr>
          <w:rFonts w:ascii="Century" w:hAnsi="Century" w:eastAsia="Century" w:cs="Century"/>
          <w:i/>
          <w:iCs/>
          <w:color w:val="000000" w:themeColor="text1"/>
          <w:sz w:val="24"/>
          <w:szCs w:val="24"/>
        </w:rPr>
        <w:t>“go-out</w:t>
      </w:r>
      <w:r w:rsidRPr="5A3DCF4D">
        <w:rPr>
          <w:rFonts w:ascii="Century" w:hAnsi="Century" w:eastAsia="Century" w:cs="Century"/>
          <w:color w:val="000000" w:themeColor="text1"/>
          <w:sz w:val="24"/>
          <w:szCs w:val="24"/>
        </w:rPr>
        <w:t xml:space="preserve">,” -Openly cries residually participatory murmurs wherein, addressed by way of how the speaker calls, </w:t>
      </w:r>
      <w:r w:rsidRPr="5A3DCF4D">
        <w:rPr>
          <w:rFonts w:ascii="Century" w:hAnsi="Century" w:eastAsia="Century" w:cs="Century"/>
          <w:i/>
          <w:iCs/>
          <w:color w:val="000000" w:themeColor="text1"/>
          <w:sz w:val="24"/>
          <w:szCs w:val="24"/>
        </w:rPr>
        <w:t>“the devil's wisdom”</w:t>
      </w:r>
      <w:r w:rsidRPr="5A3DCF4D">
        <w:rPr>
          <w:rFonts w:ascii="Century" w:hAnsi="Century" w:eastAsia="Century" w:cs="Century"/>
          <w:color w:val="000000" w:themeColor="text1"/>
          <w:sz w:val="24"/>
          <w:szCs w:val="24"/>
        </w:rPr>
        <w:t xml:space="preserve"> and you said; “what was it, along, with his wise-men, again, whether there’s a simulated-world, that some poor reformation-involved ,commit –meant, to whitepaper on permissible grounds  conceptualize a </w:t>
      </w:r>
      <w:proofErr w:type="spellStart"/>
      <w:r w:rsidRPr="5A3DCF4D">
        <w:rPr>
          <w:rFonts w:ascii="Century" w:hAnsi="Century" w:eastAsia="Century" w:cs="Century"/>
          <w:color w:val="000000" w:themeColor="text1"/>
          <w:sz w:val="24"/>
          <w:szCs w:val="24"/>
        </w:rPr>
        <w:t>git</w:t>
      </w:r>
      <w:proofErr w:type="spellEnd"/>
      <w:r w:rsidRPr="5A3DCF4D">
        <w:rPr>
          <w:rFonts w:ascii="Century" w:hAnsi="Century" w:eastAsia="Century" w:cs="Century"/>
          <w:color w:val="000000" w:themeColor="text1"/>
          <w:sz w:val="24"/>
          <w:szCs w:val="24"/>
        </w:rPr>
        <w:t xml:space="preserve"> a ford and myself; can take away what we </w:t>
      </w:r>
      <w:proofErr w:type="spellStart"/>
      <w:r w:rsidRPr="5A3DCF4D">
        <w:rPr>
          <w:rFonts w:ascii="Century" w:hAnsi="Century" w:eastAsia="Century" w:cs="Century"/>
          <w:color w:val="000000" w:themeColor="text1"/>
          <w:sz w:val="24"/>
          <w:szCs w:val="24"/>
        </w:rPr>
        <w:t>git</w:t>
      </w:r>
      <w:proofErr w:type="spellEnd"/>
      <w:r w:rsidRPr="5A3DCF4D">
        <w:rPr>
          <w:rFonts w:ascii="Century" w:hAnsi="Century" w:eastAsia="Century" w:cs="Century"/>
          <w:color w:val="000000" w:themeColor="text1"/>
          <w:sz w:val="24"/>
          <w:szCs w:val="24"/>
        </w:rPr>
        <w:t xml:space="preserve"> python using a draconian-standby solution under a </w:t>
      </w:r>
      <w:r w:rsidRPr="5A3DCF4D">
        <w:rPr>
          <w:rFonts w:ascii="Century" w:hAnsi="Century" w:eastAsia="Century" w:cs="Century"/>
          <w:i/>
          <w:iCs/>
          <w:color w:val="000000" w:themeColor="text1"/>
          <w:sz w:val="24"/>
          <w:szCs w:val="24"/>
        </w:rPr>
        <w:t xml:space="preserve">turnkey </w:t>
      </w:r>
      <w:proofErr w:type="spellStart"/>
      <w:r w:rsidRPr="5A3DCF4D">
        <w:rPr>
          <w:rFonts w:ascii="Century" w:hAnsi="Century" w:eastAsia="Century" w:cs="Century"/>
          <w:i/>
          <w:iCs/>
          <w:color w:val="000000" w:themeColor="text1"/>
          <w:sz w:val="24"/>
          <w:szCs w:val="24"/>
        </w:rPr>
        <w:t>depo</w:t>
      </w:r>
      <w:proofErr w:type="spellEnd"/>
      <w:r w:rsidRPr="5A3DCF4D">
        <w:rPr>
          <w:rFonts w:ascii="Century" w:hAnsi="Century" w:eastAsia="Century" w:cs="Century"/>
          <w:i/>
          <w:iCs/>
          <w:color w:val="000000" w:themeColor="text1"/>
          <w:sz w:val="24"/>
          <w:szCs w:val="24"/>
        </w:rPr>
        <w:t xml:space="preserve"> </w:t>
      </w:r>
      <w:r w:rsidRPr="5A3DCF4D">
        <w:rPr>
          <w:rFonts w:ascii="Century" w:hAnsi="Century" w:eastAsia="Century" w:cs="Century"/>
          <w:color w:val="000000" w:themeColor="text1"/>
          <w:sz w:val="24"/>
          <w:szCs w:val="24"/>
        </w:rPr>
        <w:t xml:space="preserve">environment like foundation alone, we use on the case, by case basis. </w:t>
      </w:r>
      <w:proofErr w:type="spellStart"/>
      <w:r w:rsidRPr="5A3DCF4D">
        <w:rPr>
          <w:rFonts w:ascii="Century" w:hAnsi="Century" w:eastAsia="Century" w:cs="Century"/>
          <w:color w:val="000000" w:themeColor="text1"/>
          <w:sz w:val="24"/>
          <w:szCs w:val="24"/>
        </w:rPr>
        <w:t>Read.me</w:t>
      </w:r>
      <w:proofErr w:type="spellEnd"/>
      <w:r w:rsidRPr="5A3DCF4D">
        <w:rPr>
          <w:rFonts w:ascii="Century" w:hAnsi="Century" w:eastAsia="Century" w:cs="Century"/>
          <w:color w:val="000000" w:themeColor="text1"/>
          <w:sz w:val="24"/>
          <w:szCs w:val="24"/>
        </w:rPr>
        <w:t xml:space="preserve"> and we’ve already, won. “</w:t>
      </w:r>
      <w:proofErr w:type="spellStart"/>
      <w:r w:rsidRPr="5A3DCF4D">
        <w:rPr>
          <w:rFonts w:ascii="Century" w:hAnsi="Century" w:eastAsia="Century" w:cs="Century"/>
          <w:color w:val="000000" w:themeColor="text1"/>
          <w:sz w:val="24"/>
          <w:szCs w:val="24"/>
        </w:rPr>
        <w:t>Ya</w:t>
      </w:r>
      <w:proofErr w:type="spellEnd"/>
      <w:r w:rsidRPr="5A3DCF4D">
        <w:rPr>
          <w:rFonts w:ascii="Century" w:hAnsi="Century" w:eastAsia="Century" w:cs="Century"/>
          <w:color w:val="000000" w:themeColor="text1"/>
          <w:sz w:val="24"/>
          <w:szCs w:val="24"/>
        </w:rPr>
        <w:t xml:space="preserve"> understand, listen closely, I’ve seen more and more the privilege we’d been disheartened by everything, so we escape from anything other than within, our belief. </w:t>
      </w:r>
      <w:proofErr w:type="spellStart"/>
      <w:r w:rsidRPr="5A3DCF4D">
        <w:rPr>
          <w:rFonts w:ascii="Century" w:hAnsi="Century" w:eastAsia="Century" w:cs="Century"/>
          <w:color w:val="000000" w:themeColor="text1"/>
          <w:sz w:val="24"/>
          <w:szCs w:val="24"/>
        </w:rPr>
        <w:t>Ya</w:t>
      </w:r>
      <w:proofErr w:type="spellEnd"/>
      <w:r w:rsidRPr="5A3DCF4D">
        <w:rPr>
          <w:rFonts w:ascii="Century" w:hAnsi="Century" w:eastAsia="Century" w:cs="Century"/>
          <w:color w:val="000000" w:themeColor="text1"/>
          <w:sz w:val="24"/>
          <w:szCs w:val="24"/>
        </w:rPr>
        <w:t xml:space="preserve">’ know what that is, </w:t>
      </w:r>
      <w:proofErr w:type="spellStart"/>
      <w:r w:rsidRPr="5A3DCF4D">
        <w:rPr>
          <w:rFonts w:ascii="Century" w:hAnsi="Century" w:eastAsia="Century" w:cs="Century"/>
          <w:color w:val="000000" w:themeColor="text1"/>
          <w:sz w:val="24"/>
          <w:szCs w:val="24"/>
        </w:rPr>
        <w:t>wel</w:t>
      </w:r>
      <w:proofErr w:type="spellEnd"/>
      <w:r w:rsidRPr="5A3DCF4D">
        <w:rPr>
          <w:rFonts w:ascii="Century" w:hAnsi="Century" w:eastAsia="Century" w:cs="Century"/>
          <w:color w:val="000000" w:themeColor="text1"/>
          <w:sz w:val="24"/>
          <w:szCs w:val="24"/>
        </w:rPr>
        <w:t>...” static is heard coming from the car radio, Carlyle began to jab the radio; as though the radio had intentionally, interrupted “</w:t>
      </w:r>
      <w:r w:rsidRPr="5A3DCF4D">
        <w:rPr>
          <w:rFonts w:ascii="Century" w:hAnsi="Century" w:eastAsia="Century" w:cs="Century"/>
          <w:i/>
          <w:iCs/>
          <w:color w:val="000000" w:themeColor="text1"/>
          <w:sz w:val="24"/>
          <w:szCs w:val="24"/>
        </w:rPr>
        <w:t>his show”. H</w:t>
      </w:r>
      <w:r w:rsidRPr="5A3DCF4D">
        <w:rPr>
          <w:rFonts w:ascii="Century" w:hAnsi="Century" w:eastAsia="Century" w:cs="Century"/>
          <w:color w:val="000000" w:themeColor="text1"/>
          <w:sz w:val="24"/>
          <w:szCs w:val="24"/>
        </w:rPr>
        <w:t xml:space="preserve">e’ can be seen attempting to, almost restrain himself, as he can be heard making a subtle noise, as he’d needed to be sure of the car radios proper, alignment. “These, vintage; almost </w:t>
      </w:r>
      <w:r w:rsidRPr="5A3DCF4D">
        <w:rPr>
          <w:rFonts w:ascii="Century" w:hAnsi="Century" w:eastAsia="Century" w:cs="Century"/>
          <w:i/>
          <w:iCs/>
          <w:color w:val="000000" w:themeColor="text1"/>
          <w:sz w:val="24"/>
          <w:szCs w:val="24"/>
        </w:rPr>
        <w:t>burnt-out</w:t>
      </w:r>
      <w:r w:rsidRPr="5A3DCF4D">
        <w:rPr>
          <w:rFonts w:ascii="Century" w:hAnsi="Century" w:eastAsia="Century" w:cs="Century"/>
          <w:color w:val="000000" w:themeColor="text1"/>
          <w:sz w:val="24"/>
          <w:szCs w:val="24"/>
        </w:rPr>
        <w:t>, looking radios are usually the kind of thing, for the vernacular</w:t>
      </w:r>
      <w:r w:rsidRPr="5A3DCF4D">
        <w:rPr>
          <w:rFonts w:ascii="Century" w:hAnsi="Century" w:eastAsia="Century" w:cs="Century"/>
          <w:i/>
          <w:iCs/>
          <w:color w:val="000000" w:themeColor="text1"/>
          <w:sz w:val="24"/>
          <w:szCs w:val="24"/>
        </w:rPr>
        <w:t xml:space="preserve">-xenophobic </w:t>
      </w:r>
      <w:r w:rsidRPr="5A3DCF4D">
        <w:rPr>
          <w:rFonts w:ascii="Century" w:hAnsi="Century" w:eastAsia="Century" w:cs="Century"/>
          <w:color w:val="000000" w:themeColor="text1"/>
          <w:sz w:val="24"/>
          <w:szCs w:val="24"/>
        </w:rPr>
        <w:t>types anyway”. Christian said, to Lyle as he switches the station, in an attempt to calm his brother down.</w:t>
      </w:r>
    </w:p>
    <w:p w:rsidR="74A23880" w:rsidP="5A3DCF4D" w:rsidRDefault="3F1C4BF5" w14:paraId="0CD98558" w14:textId="3C9A00D6">
      <w:pPr>
        <w:ind w:firstLine="720"/>
        <w:rPr>
          <w:rFonts w:ascii="Century" w:hAnsi="Century" w:eastAsia="Century" w:cs="Century"/>
          <w:color w:val="000000" w:themeColor="text1"/>
          <w:sz w:val="24"/>
          <w:szCs w:val="24"/>
        </w:rPr>
      </w:pPr>
      <w:r w:rsidRPr="5A3DCF4D">
        <w:rPr>
          <w:rFonts w:ascii="Century" w:hAnsi="Century" w:eastAsia="Century" w:cs="Century"/>
          <w:color w:val="000000" w:themeColor="text1"/>
          <w:sz w:val="24"/>
          <w:szCs w:val="24"/>
        </w:rPr>
        <w:t xml:space="preserve">He sits there; questioning the last occasion, where’d felt as if his words frequent, an underlying pressure; however, boorish, as second time to be, disheartened, Lyle. “Not unlike near-dated marked trike, quite like twilight, before. How it does seem, he’d only be able to walk home, if not by having to worry about all the tenure, mileage, or variable mortgage rates, and their promissory </w:t>
      </w:r>
      <w:proofErr w:type="spellStart"/>
      <w:r w:rsidRPr="5A3DCF4D">
        <w:rPr>
          <w:rFonts w:ascii="Century" w:hAnsi="Century" w:eastAsia="Century" w:cs="Century"/>
          <w:color w:val="000000" w:themeColor="text1"/>
          <w:sz w:val="24"/>
          <w:szCs w:val="24"/>
        </w:rPr>
        <w:t>volumed</w:t>
      </w:r>
      <w:proofErr w:type="spellEnd"/>
      <w:r w:rsidRPr="5A3DCF4D">
        <w:rPr>
          <w:rFonts w:ascii="Century" w:hAnsi="Century" w:eastAsia="Century" w:cs="Century"/>
          <w:color w:val="000000" w:themeColor="text1"/>
          <w:sz w:val="24"/>
          <w:szCs w:val="24"/>
        </w:rPr>
        <w:t xml:space="preserve"> controls; rather they’d became; withal these, “inclusivity's” a simple, mere majority towards, another way, forward: subtlety, as one might refer unto a given derived prefix. Contextualized, wherever, and; wherein, himself live protruding distinguished, and forever avoiding the most impartially-revolved, </w:t>
      </w:r>
      <w:proofErr w:type="spellStart"/>
      <w:r w:rsidRPr="5A3DCF4D">
        <w:rPr>
          <w:rFonts w:ascii="Century" w:hAnsi="Century" w:eastAsia="Century" w:cs="Century"/>
          <w:color w:val="000000" w:themeColor="text1"/>
          <w:sz w:val="24"/>
          <w:szCs w:val="24"/>
        </w:rPr>
        <w:t>reclused</w:t>
      </w:r>
      <w:proofErr w:type="spellEnd"/>
      <w:r w:rsidRPr="5A3DCF4D">
        <w:rPr>
          <w:rFonts w:ascii="Century" w:hAnsi="Century" w:eastAsia="Century" w:cs="Century"/>
          <w:color w:val="000000" w:themeColor="text1"/>
          <w:sz w:val="24"/>
          <w:szCs w:val="24"/>
        </w:rPr>
        <w:t xml:space="preserve"> and; however, be the esoterically driven; whichever closest, enacted charters that continually, </w:t>
      </w:r>
      <w:r w:rsidRPr="5A3DCF4D">
        <w:rPr>
          <w:rFonts w:ascii="Century" w:hAnsi="Century" w:eastAsia="Century" w:cs="Century"/>
          <w:i/>
          <w:iCs/>
          <w:color w:val="000000" w:themeColor="text1"/>
          <w:sz w:val="24"/>
          <w:szCs w:val="24"/>
        </w:rPr>
        <w:t>forbear,</w:t>
      </w:r>
      <w:r w:rsidRPr="5A3DCF4D">
        <w:rPr>
          <w:rFonts w:ascii="Century" w:hAnsi="Century" w:eastAsia="Century" w:cs="Century"/>
          <w:color w:val="000000" w:themeColor="text1"/>
          <w:sz w:val="24"/>
          <w:szCs w:val="24"/>
        </w:rPr>
        <w:t xml:space="preserve"> the heavily enthused, “brotherly-prose;’ when tabling, the </w:t>
      </w:r>
      <w:proofErr w:type="spellStart"/>
      <w:r w:rsidRPr="5A3DCF4D">
        <w:rPr>
          <w:rFonts w:ascii="Century" w:hAnsi="Century" w:eastAsia="Century" w:cs="Century"/>
          <w:color w:val="000000" w:themeColor="text1"/>
          <w:sz w:val="24"/>
          <w:szCs w:val="24"/>
        </w:rPr>
        <w:t>subsequential</w:t>
      </w:r>
      <w:proofErr w:type="spellEnd"/>
      <w:r w:rsidRPr="5A3DCF4D">
        <w:rPr>
          <w:rFonts w:ascii="Century" w:hAnsi="Century" w:eastAsia="Century" w:cs="Century"/>
          <w:color w:val="000000" w:themeColor="text1"/>
          <w:sz w:val="24"/>
          <w:szCs w:val="24"/>
        </w:rPr>
        <w:t xml:space="preserve"> docket; as this would, prove to be, a sort of </w:t>
      </w:r>
      <w:r w:rsidRPr="5A3DCF4D">
        <w:rPr>
          <w:rFonts w:ascii="Century" w:hAnsi="Century" w:eastAsia="Century" w:cs="Century"/>
          <w:i/>
          <w:iCs/>
          <w:color w:val="000000" w:themeColor="text1"/>
          <w:sz w:val="24"/>
          <w:szCs w:val="24"/>
        </w:rPr>
        <w:t>guise</w:t>
      </w:r>
      <w:r w:rsidRPr="5A3DCF4D">
        <w:rPr>
          <w:rFonts w:ascii="Century" w:hAnsi="Century" w:eastAsia="Century" w:cs="Century"/>
          <w:color w:val="000000" w:themeColor="text1"/>
          <w:sz w:val="24"/>
          <w:szCs w:val="24"/>
        </w:rPr>
        <w:t xml:space="preserve">, to test the need, for these, theories at present. Minor infractions </w:t>
      </w:r>
      <w:r w:rsidRPr="5A3DCF4D">
        <w:rPr>
          <w:rFonts w:ascii="Century" w:hAnsi="Century" w:eastAsia="Century" w:cs="Century"/>
          <w:i/>
          <w:iCs/>
          <w:color w:val="000000" w:themeColor="text1"/>
          <w:sz w:val="24"/>
          <w:szCs w:val="24"/>
        </w:rPr>
        <w:t>do</w:t>
      </w:r>
      <w:r w:rsidRPr="5A3DCF4D">
        <w:rPr>
          <w:rFonts w:ascii="Century" w:hAnsi="Century" w:eastAsia="Century" w:cs="Century"/>
          <w:color w:val="000000" w:themeColor="text1"/>
          <w:sz w:val="24"/>
          <w:szCs w:val="24"/>
        </w:rPr>
        <w:t xml:space="preserve"> exist, technically redirecting each, of the other mainstream, bifocals. Vantage-point; although, maybe an, </w:t>
      </w:r>
      <w:proofErr w:type="spellStart"/>
      <w:r w:rsidRPr="5A3DCF4D">
        <w:rPr>
          <w:rFonts w:ascii="Century" w:hAnsi="Century" w:eastAsia="Century" w:cs="Century"/>
          <w:color w:val="000000" w:themeColor="text1"/>
          <w:sz w:val="24"/>
          <w:szCs w:val="24"/>
        </w:rPr>
        <w:t>omni</w:t>
      </w:r>
      <w:proofErr w:type="spellEnd"/>
      <w:r w:rsidRPr="5A3DCF4D">
        <w:rPr>
          <w:rFonts w:ascii="Century" w:hAnsi="Century" w:eastAsia="Century" w:cs="Century"/>
          <w:color w:val="000000" w:themeColor="text1"/>
          <w:sz w:val="24"/>
          <w:szCs w:val="24"/>
        </w:rPr>
        <w:t xml:space="preserve">-formatted lavation, instead would properly fit between, an ever more, appropriated-parameter...so much more then lessor, yet to meddle; within, an enclosed structure, to have me; as though I, myself be compared toward maintaining the life; within vying, and evermore </w:t>
      </w:r>
      <w:r w:rsidRPr="5A3DCF4D">
        <w:rPr>
          <w:rFonts w:ascii="Century" w:hAnsi="Century" w:eastAsia="Century" w:cs="Century"/>
          <w:i/>
          <w:iCs/>
          <w:color w:val="000000" w:themeColor="text1"/>
          <w:sz w:val="24"/>
          <w:szCs w:val="24"/>
        </w:rPr>
        <w:t>idle</w:t>
      </w:r>
      <w:r w:rsidRPr="5A3DCF4D">
        <w:rPr>
          <w:rFonts w:ascii="Century" w:hAnsi="Century" w:eastAsia="Century" w:cs="Century"/>
          <w:color w:val="000000" w:themeColor="text1"/>
          <w:sz w:val="24"/>
          <w:szCs w:val="24"/>
        </w:rPr>
        <w:t>...man.” The radio begins to cut out, again; as Christian, as he had, actually; just seen them, yet again in distress, just like this. Being, forthright, with his brother, “Throw it on Lye.” Lyle goes to turn on the radio. “Through, privilege. Or...lux...pro..</w:t>
      </w:r>
      <w:proofErr w:type="spellStart"/>
      <w:r w:rsidRPr="5A3DCF4D">
        <w:rPr>
          <w:rFonts w:ascii="Century" w:hAnsi="Century" w:eastAsia="Century" w:cs="Century"/>
          <w:color w:val="000000" w:themeColor="text1"/>
          <w:sz w:val="24"/>
          <w:szCs w:val="24"/>
        </w:rPr>
        <w:t>wa</w:t>
      </w:r>
      <w:proofErr w:type="spellEnd"/>
      <w:r w:rsidRPr="5A3DCF4D">
        <w:rPr>
          <w:rFonts w:ascii="Century" w:hAnsi="Century" w:eastAsia="Century" w:cs="Century"/>
          <w:color w:val="000000" w:themeColor="text1"/>
          <w:sz w:val="24"/>
          <w:szCs w:val="24"/>
        </w:rPr>
        <w:t xml:space="preserve">-” as the radio, now fully broken, and Lyle muttering softly, to himself. Christian, begins to grid his teeth... </w:t>
      </w:r>
    </w:p>
    <w:p w:rsidR="74A23880" w:rsidP="004111E0" w:rsidRDefault="3F1C4BF5" w14:paraId="0406F500" w14:textId="4A925590">
      <w:pPr>
        <w:ind w:firstLine="720"/>
        <w:rPr>
          <w:rFonts w:ascii="Century" w:hAnsi="Century" w:eastAsia="Century" w:cs="Century"/>
          <w:color w:val="000000" w:themeColor="text1"/>
          <w:sz w:val="24"/>
          <w:szCs w:val="24"/>
        </w:rPr>
      </w:pPr>
      <w:r w:rsidRPr="5A3DCF4D">
        <w:rPr>
          <w:rFonts w:ascii="Century" w:hAnsi="Century" w:eastAsia="Century" w:cs="Century"/>
          <w:color w:val="000000" w:themeColor="text1"/>
          <w:sz w:val="24"/>
          <w:szCs w:val="24"/>
        </w:rPr>
        <w:t>To Himself, “one-over, bye...poor doll and don’t forget his “washed up old-man”, what? They should’ve, only considered; up to his second-half, of the performance and speaks, anyway. “Dad. Had that not been, for what we’ve, learned, here.  In this baroque, a place fortune favors the best for a few</w:t>
      </w:r>
      <w:r w:rsidRPr="5A3DCF4D">
        <w:rPr>
          <w:rFonts w:ascii="Century" w:hAnsi="Century" w:eastAsia="Century" w:cs="Century"/>
          <w:i/>
          <w:iCs/>
          <w:color w:val="000000" w:themeColor="text1"/>
          <w:sz w:val="24"/>
          <w:szCs w:val="24"/>
        </w:rPr>
        <w:t>...</w:t>
      </w:r>
      <w:r w:rsidRPr="5A3DCF4D">
        <w:rPr>
          <w:rFonts w:ascii="Century" w:hAnsi="Century" w:eastAsia="Century" w:cs="Century"/>
          <w:color w:val="000000" w:themeColor="text1"/>
          <w:sz w:val="24"/>
          <w:szCs w:val="24"/>
        </w:rPr>
        <w:t>round-</w:t>
      </w:r>
      <w:proofErr w:type="spellStart"/>
      <w:r w:rsidRPr="5A3DCF4D">
        <w:rPr>
          <w:rFonts w:ascii="Century" w:hAnsi="Century" w:eastAsia="Century" w:cs="Century"/>
          <w:color w:val="000000" w:themeColor="text1"/>
          <w:sz w:val="24"/>
          <w:szCs w:val="24"/>
        </w:rPr>
        <w:t>abouts</w:t>
      </w:r>
      <w:proofErr w:type="spellEnd"/>
      <w:r w:rsidRPr="5A3DCF4D">
        <w:rPr>
          <w:rFonts w:ascii="Century" w:hAnsi="Century" w:eastAsia="Century" w:cs="Century"/>
          <w:color w:val="000000" w:themeColor="text1"/>
          <w:sz w:val="24"/>
          <w:szCs w:val="24"/>
        </w:rPr>
        <w:t xml:space="preserve">. So, listen, so;’ we know you’re talented, it’s just-” looking at his son directly in the eye, a know what kid, we’re making it work, anyway. “Ok, come here, now go, home I'll catch up later. Seven, eight and one, two. Working, burning and we fully turn. Tap, heel-toe step. </w:t>
      </w:r>
      <w:proofErr w:type="spellStart"/>
      <w:r w:rsidRPr="5A3DCF4D">
        <w:rPr>
          <w:rFonts w:ascii="Century" w:hAnsi="Century" w:eastAsia="Century" w:cs="Century"/>
          <w:color w:val="000000" w:themeColor="text1"/>
          <w:sz w:val="24"/>
          <w:szCs w:val="24"/>
        </w:rPr>
        <w:t>Ya</w:t>
      </w:r>
      <w:proofErr w:type="spellEnd"/>
      <w:r w:rsidRPr="5A3DCF4D">
        <w:rPr>
          <w:rFonts w:ascii="Century" w:hAnsi="Century" w:eastAsia="Century" w:cs="Century"/>
          <w:color w:val="000000" w:themeColor="text1"/>
          <w:sz w:val="24"/>
          <w:szCs w:val="24"/>
        </w:rPr>
        <w:t xml:space="preserve"> got that, good; now, can you, get going on, ahead of me. Tell! What; go on home for today and, I’ll finish up things here. Don’t forget to thank </w:t>
      </w:r>
      <w:proofErr w:type="spellStart"/>
      <w:r w:rsidRPr="5A3DCF4D">
        <w:rPr>
          <w:rFonts w:ascii="Century" w:hAnsi="Century" w:eastAsia="Century" w:cs="Century"/>
          <w:color w:val="000000" w:themeColor="text1"/>
          <w:sz w:val="24"/>
          <w:szCs w:val="24"/>
        </w:rPr>
        <w:t>ya</w:t>
      </w:r>
      <w:proofErr w:type="spellEnd"/>
      <w:r w:rsidRPr="5A3DCF4D">
        <w:rPr>
          <w:rFonts w:ascii="Century" w:hAnsi="Century" w:eastAsia="Century" w:cs="Century"/>
          <w:color w:val="000000" w:themeColor="text1"/>
          <w:sz w:val="24"/>
          <w:szCs w:val="24"/>
        </w:rPr>
        <w:t xml:space="preserve"> Mother after you’ve washed up and ate your supper,” The stage reminds him of the days when he too would be called by his own mother. After what seemed to be the most intense de-ja vu he’d experience. Ironically enough knowing later on, that would receive a stern talking to, later on himself. He </w:t>
      </w:r>
      <w:r w:rsidRPr="5A3DCF4D" w:rsidR="44E0F3C3">
        <w:rPr>
          <w:rFonts w:ascii="Century" w:hAnsi="Century" w:eastAsia="Century" w:cs="Century"/>
          <w:color w:val="000000" w:themeColor="text1"/>
          <w:sz w:val="24"/>
          <w:szCs w:val="24"/>
        </w:rPr>
        <w:t>depends</w:t>
      </w:r>
      <w:r w:rsidRPr="5A3DCF4D">
        <w:rPr>
          <w:rFonts w:ascii="Century" w:hAnsi="Century" w:eastAsia="Century" w:cs="Century"/>
          <w:color w:val="000000" w:themeColor="text1"/>
          <w:sz w:val="24"/>
          <w:szCs w:val="24"/>
        </w:rPr>
        <w:t xml:space="preserve"> on his; as he’s left with, no other option, he’d inevitably proceed dutifully, then Gog back to look down, t you and me, we earned supper this week, go on you, tell her I’m not too far behind. Now...</w:t>
      </w:r>
      <w:proofErr w:type="spellStart"/>
      <w:r w:rsidRPr="5A3DCF4D">
        <w:rPr>
          <w:rFonts w:ascii="Century" w:hAnsi="Century" w:eastAsia="Century" w:cs="Century"/>
          <w:color w:val="000000" w:themeColor="text1"/>
          <w:sz w:val="24"/>
          <w:szCs w:val="24"/>
        </w:rPr>
        <w:t>cham</w:t>
      </w:r>
      <w:proofErr w:type="spellEnd"/>
      <w:r w:rsidRPr="5A3DCF4D">
        <w:rPr>
          <w:rFonts w:ascii="Century" w:hAnsi="Century" w:eastAsia="Century" w:cs="Century"/>
          <w:color w:val="000000" w:themeColor="text1"/>
          <w:sz w:val="24"/>
          <w:szCs w:val="24"/>
        </w:rPr>
        <w:t>-.” Sirens, blare, effectively, waking an; altogether day- dreaming Chris. However, although, he decides, to close his eyes entirely while driving. Mom said, I’d be on this time, more and more just passes.” His father, pleading with his son says “</w:t>
      </w:r>
      <w:proofErr w:type="spellStart"/>
      <w:r w:rsidRPr="5A3DCF4D">
        <w:rPr>
          <w:rFonts w:ascii="Century" w:hAnsi="Century" w:eastAsia="Century" w:cs="Century"/>
          <w:color w:val="000000" w:themeColor="text1"/>
          <w:sz w:val="24"/>
          <w:szCs w:val="24"/>
        </w:rPr>
        <w:t>C’mere</w:t>
      </w:r>
      <w:proofErr w:type="spellEnd"/>
      <w:r w:rsidRPr="5A3DCF4D">
        <w:rPr>
          <w:rFonts w:ascii="Century" w:hAnsi="Century" w:eastAsia="Century" w:cs="Century"/>
          <w:color w:val="000000" w:themeColor="text1"/>
          <w:sz w:val="24"/>
          <w:szCs w:val="24"/>
        </w:rPr>
        <w:t xml:space="preserve">, son. Your first job, you were fantastic, altogether, with </w:t>
      </w:r>
      <w:proofErr w:type="spellStart"/>
      <w:r w:rsidRPr="5A3DCF4D">
        <w:rPr>
          <w:rFonts w:ascii="Century" w:hAnsi="Century" w:eastAsia="Century" w:cs="Century"/>
          <w:color w:val="000000" w:themeColor="text1"/>
          <w:sz w:val="24"/>
          <w:szCs w:val="24"/>
        </w:rPr>
        <w:t>ya</w:t>
      </w:r>
      <w:proofErr w:type="spellEnd"/>
      <w:r w:rsidRPr="5A3DCF4D">
        <w:rPr>
          <w:rFonts w:ascii="Century" w:hAnsi="Century" w:eastAsia="Century" w:cs="Century"/>
          <w:color w:val="000000" w:themeColor="text1"/>
          <w:sz w:val="24"/>
          <w:szCs w:val="24"/>
        </w:rPr>
        <w:t xml:space="preserve"> old man, huh, champ. Remember, that. No, just another; sloppy, take, and now it’s </w:t>
      </w:r>
      <w:r w:rsidRPr="5A3DCF4D">
        <w:rPr>
          <w:rFonts w:ascii="Century" w:hAnsi="Century" w:eastAsia="Century" w:cs="Century"/>
          <w:i/>
          <w:iCs/>
          <w:color w:val="000000" w:themeColor="text1"/>
          <w:sz w:val="24"/>
          <w:szCs w:val="24"/>
        </w:rPr>
        <w:t xml:space="preserve">time </w:t>
      </w:r>
      <w:r w:rsidRPr="5A3DCF4D">
        <w:rPr>
          <w:rFonts w:ascii="Century" w:hAnsi="Century" w:eastAsia="Century" w:cs="Century"/>
          <w:color w:val="000000" w:themeColor="text1"/>
          <w:sz w:val="24"/>
          <w:szCs w:val="24"/>
        </w:rPr>
        <w:t xml:space="preserve">to exit the altogether. C’mon, Chris...you, missed the wing, and again. Who </w:t>
      </w:r>
      <w:r w:rsidRPr="5A3DCF4D">
        <w:rPr>
          <w:rFonts w:ascii="Century" w:hAnsi="Century" w:eastAsia="Century" w:cs="Century"/>
          <w:i/>
          <w:iCs/>
          <w:color w:val="000000" w:themeColor="text1"/>
          <w:sz w:val="24"/>
          <w:szCs w:val="24"/>
        </w:rPr>
        <w:t>are</w:t>
      </w:r>
      <w:r w:rsidRPr="5A3DCF4D">
        <w:rPr>
          <w:rFonts w:ascii="Century" w:hAnsi="Century" w:eastAsia="Century" w:cs="Century"/>
          <w:color w:val="000000" w:themeColor="text1"/>
          <w:sz w:val="24"/>
          <w:szCs w:val="24"/>
        </w:rPr>
        <w:t xml:space="preserve"> you paying, all your attention to, huh? I swear, that we’d be out and done by now, even had us a bun, burger and home, just before the program. What’s not to a given, aside, from what, I’ve taken in from, my life; we’ve, only ever, </w:t>
      </w:r>
      <w:r w:rsidRPr="5A3DCF4D">
        <w:rPr>
          <w:rFonts w:ascii="Century" w:hAnsi="Century" w:eastAsia="Century" w:cs="Century"/>
          <w:i/>
          <w:iCs/>
          <w:color w:val="000000" w:themeColor="text1"/>
          <w:sz w:val="24"/>
          <w:szCs w:val="24"/>
        </w:rPr>
        <w:t>learned</w:t>
      </w:r>
      <w:r w:rsidRPr="5A3DCF4D">
        <w:rPr>
          <w:rFonts w:ascii="Century" w:hAnsi="Century" w:eastAsia="Century" w:cs="Century"/>
          <w:color w:val="000000" w:themeColor="text1"/>
          <w:sz w:val="24"/>
          <w:szCs w:val="24"/>
        </w:rPr>
        <w:t xml:space="preserve"> here. Despite, these resounding, noises of that ever once more marginalized quarter, century, or so since we’d all, but known a hereto, that. Don’t bring your passion to the </w:t>
      </w:r>
      <w:r w:rsidRPr="5A3DCF4D" w:rsidR="66708702">
        <w:rPr>
          <w:rFonts w:ascii="Century" w:hAnsi="Century" w:eastAsia="Century" w:cs="Century"/>
          <w:color w:val="000000" w:themeColor="text1"/>
          <w:sz w:val="24"/>
          <w:szCs w:val="24"/>
        </w:rPr>
        <w:t>worksite</w:t>
      </w:r>
      <w:r w:rsidRPr="5A3DCF4D">
        <w:rPr>
          <w:rFonts w:ascii="Century" w:hAnsi="Century" w:eastAsia="Century" w:cs="Century"/>
          <w:color w:val="000000" w:themeColor="text1"/>
          <w:sz w:val="24"/>
          <w:szCs w:val="24"/>
        </w:rPr>
        <w:t xml:space="preserve">; his father was a solemn man. He'd never once, proven to me to become anything, at all; </w:t>
      </w:r>
      <w:r w:rsidRPr="5A3DCF4D">
        <w:rPr>
          <w:rFonts w:ascii="Century" w:hAnsi="Century" w:eastAsia="Century" w:cs="Century"/>
          <w:i/>
          <w:iCs/>
          <w:color w:val="000000" w:themeColor="text1"/>
          <w:sz w:val="24"/>
          <w:szCs w:val="24"/>
        </w:rPr>
        <w:t>apart</w:t>
      </w:r>
      <w:r w:rsidRPr="5A3DCF4D">
        <w:rPr>
          <w:rFonts w:ascii="Century" w:hAnsi="Century" w:eastAsia="Century" w:cs="Century"/>
          <w:color w:val="000000" w:themeColor="text1"/>
          <w:sz w:val="24"/>
          <w:szCs w:val="24"/>
        </w:rPr>
        <w:t xml:space="preserve"> from who he was. His physique matched that of a meagerly, progressive, yet; somehow still mostly, humbled </w:t>
      </w:r>
      <w:proofErr w:type="spellStart"/>
      <w:r w:rsidRPr="5A3DCF4D">
        <w:rPr>
          <w:rFonts w:ascii="Century" w:hAnsi="Century" w:eastAsia="Century" w:cs="Century"/>
          <w:color w:val="000000" w:themeColor="text1"/>
          <w:sz w:val="24"/>
          <w:szCs w:val="24"/>
        </w:rPr>
        <w:t>arborer</w:t>
      </w:r>
      <w:proofErr w:type="spellEnd"/>
      <w:r w:rsidRPr="5A3DCF4D">
        <w:rPr>
          <w:rFonts w:ascii="Century" w:hAnsi="Century" w:eastAsia="Century" w:cs="Century"/>
          <w:color w:val="000000" w:themeColor="text1"/>
          <w:sz w:val="24"/>
          <w:szCs w:val="24"/>
        </w:rPr>
        <w:t xml:space="preserve">? The kind of man, you’d never you’d never see doubting; whether or not, the coupons expiration date. Let alone have, but to keep up with what he’d been told. Whenever Chris would need to refer back to the “life-lessons” of the </w:t>
      </w:r>
      <w:r w:rsidRPr="5A3DCF4D">
        <w:rPr>
          <w:rFonts w:ascii="Century" w:hAnsi="Century" w:eastAsia="Century" w:cs="Century"/>
          <w:i/>
          <w:iCs/>
          <w:color w:val="000000" w:themeColor="text1"/>
          <w:sz w:val="24"/>
          <w:szCs w:val="24"/>
        </w:rPr>
        <w:t xml:space="preserve">family traditions; </w:t>
      </w:r>
      <w:r w:rsidRPr="5A3DCF4D">
        <w:rPr>
          <w:rFonts w:ascii="Century" w:hAnsi="Century" w:eastAsia="Century" w:cs="Century"/>
          <w:color w:val="000000" w:themeColor="text1"/>
          <w:sz w:val="24"/>
          <w:szCs w:val="24"/>
        </w:rPr>
        <w:t xml:space="preserve">although, each page, would inevitably become the canvas, for a very vague declaration, of war or potentially a reflection, upon the contentious behaviors one should note; as had been, passed through his own generation to mine. I’ve stopped around the yellow tab as they each have a specific “code” for instance purple would mean...“Mid-wife-crisis". Making an effort created a rift between, he and </w:t>
      </w:r>
      <w:r w:rsidRPr="5A3DCF4D">
        <w:rPr>
          <w:rFonts w:ascii="Century" w:hAnsi="Century" w:eastAsia="Century" w:cs="Century"/>
          <w:i/>
          <w:iCs/>
          <w:color w:val="000000" w:themeColor="text1"/>
          <w:sz w:val="24"/>
          <w:szCs w:val="24"/>
        </w:rPr>
        <w:t xml:space="preserve">his father, </w:t>
      </w:r>
      <w:r w:rsidRPr="5A3DCF4D">
        <w:rPr>
          <w:rFonts w:ascii="Century" w:hAnsi="Century" w:eastAsia="Century" w:cs="Century"/>
          <w:color w:val="000000" w:themeColor="text1"/>
          <w:sz w:val="24"/>
          <w:szCs w:val="24"/>
        </w:rPr>
        <w:t>so much so that they’d use the green tab, in chronological order, “alibi’s”; just for an excuse for any kind of father-son “</w:t>
      </w:r>
      <w:r w:rsidRPr="5A3DCF4D">
        <w:rPr>
          <w:rFonts w:ascii="Century" w:hAnsi="Century" w:eastAsia="Century" w:cs="Century"/>
          <w:i/>
          <w:iCs/>
          <w:color w:val="000000" w:themeColor="text1"/>
          <w:sz w:val="24"/>
          <w:szCs w:val="24"/>
        </w:rPr>
        <w:t>bonding</w:t>
      </w:r>
      <w:r w:rsidRPr="5A3DCF4D">
        <w:rPr>
          <w:rFonts w:ascii="Century" w:hAnsi="Century" w:eastAsia="Century" w:cs="Century"/>
          <w:color w:val="000000" w:themeColor="text1"/>
          <w:sz w:val="24"/>
          <w:szCs w:val="24"/>
        </w:rPr>
        <w:t>”.  Otherwise, the remainder of the majority to which they’d spent their time would either spent cleaning the work-site to touch-up their performance routine. Mom made them practice. “For the sole-purpose, of nothing else, but dedicating towards my craft. That's all, there is to it, son</w:t>
      </w:r>
      <w:r w:rsidRPr="5A3DCF4D">
        <w:rPr>
          <w:rFonts w:ascii="Century" w:hAnsi="Century" w:eastAsia="Century" w:cs="Century"/>
          <w:i/>
          <w:iCs/>
          <w:color w:val="000000" w:themeColor="text1"/>
          <w:sz w:val="24"/>
          <w:szCs w:val="24"/>
        </w:rPr>
        <w:t>. My</w:t>
      </w:r>
      <w:r w:rsidRPr="5A3DCF4D">
        <w:rPr>
          <w:rFonts w:ascii="Century" w:hAnsi="Century" w:eastAsia="Century" w:cs="Century"/>
          <w:color w:val="000000" w:themeColor="text1"/>
          <w:sz w:val="24"/>
          <w:szCs w:val="24"/>
        </w:rPr>
        <w:t xml:space="preserve"> life, son...Now, I’m sure your as tired as I am, and yes, </w:t>
      </w:r>
      <w:proofErr w:type="spellStart"/>
      <w:r w:rsidRPr="5A3DCF4D">
        <w:rPr>
          <w:rFonts w:ascii="Century" w:hAnsi="Century" w:eastAsia="Century" w:cs="Century"/>
          <w:color w:val="000000" w:themeColor="text1"/>
          <w:sz w:val="24"/>
          <w:szCs w:val="24"/>
        </w:rPr>
        <w:t>ya</w:t>
      </w:r>
      <w:proofErr w:type="spellEnd"/>
      <w:r w:rsidRPr="5A3DCF4D">
        <w:rPr>
          <w:rFonts w:ascii="Century" w:hAnsi="Century" w:eastAsia="Century" w:cs="Century"/>
          <w:color w:val="000000" w:themeColor="text1"/>
          <w:sz w:val="24"/>
          <w:szCs w:val="24"/>
        </w:rPr>
        <w:t xml:space="preserve"> know what, I think I will take a seat, and let you take lead the routine; why? Ok, never mind, then I shouldn’t have to the steps to explain what you should know it...son. One day, as I’m sure, </w:t>
      </w:r>
      <w:proofErr w:type="spellStart"/>
      <w:r w:rsidRPr="5A3DCF4D">
        <w:rPr>
          <w:rFonts w:ascii="Century" w:hAnsi="Century" w:eastAsia="Century" w:cs="Century"/>
          <w:color w:val="000000" w:themeColor="text1"/>
          <w:sz w:val="24"/>
          <w:szCs w:val="24"/>
        </w:rPr>
        <w:t>youse</w:t>
      </w:r>
      <w:proofErr w:type="spellEnd"/>
      <w:r w:rsidRPr="5A3DCF4D">
        <w:rPr>
          <w:rFonts w:ascii="Century" w:hAnsi="Century" w:eastAsia="Century" w:cs="Century"/>
          <w:color w:val="000000" w:themeColor="text1"/>
          <w:sz w:val="24"/>
          <w:szCs w:val="24"/>
        </w:rPr>
        <w:t xml:space="preserve">, too. You’ll come to learn, that this here book and work-site, wouldn’t have begun, if not for us knowing that we were, none to wiser, none to clever, and none deserved; enough to reach the point to which we had, until now, of course. where you pondered, whether or not to scratch that itch </w:t>
      </w:r>
      <w:proofErr w:type="spellStart"/>
      <w:r w:rsidRPr="5A3DCF4D">
        <w:rPr>
          <w:rFonts w:ascii="Century" w:hAnsi="Century" w:eastAsia="Century" w:cs="Century"/>
          <w:color w:val="000000" w:themeColor="text1"/>
          <w:sz w:val="24"/>
          <w:szCs w:val="24"/>
        </w:rPr>
        <w:t>ya</w:t>
      </w:r>
      <w:proofErr w:type="spellEnd"/>
      <w:r w:rsidRPr="5A3DCF4D">
        <w:rPr>
          <w:rFonts w:ascii="Century" w:hAnsi="Century" w:eastAsia="Century" w:cs="Century"/>
          <w:color w:val="000000" w:themeColor="text1"/>
          <w:sz w:val="24"/>
          <w:szCs w:val="24"/>
        </w:rPr>
        <w:t xml:space="preserve"> got on the back of your head. Go on now, head-on, home, you’re the only thing keeping me ion these shoes, son </w:t>
      </w:r>
      <w:proofErr w:type="spellStart"/>
      <w:r w:rsidRPr="5A3DCF4D">
        <w:rPr>
          <w:rFonts w:ascii="Century" w:hAnsi="Century" w:eastAsia="Century" w:cs="Century"/>
          <w:color w:val="000000" w:themeColor="text1"/>
          <w:sz w:val="24"/>
          <w:szCs w:val="24"/>
        </w:rPr>
        <w:t>ya</w:t>
      </w:r>
      <w:proofErr w:type="spellEnd"/>
      <w:r w:rsidRPr="5A3DCF4D">
        <w:rPr>
          <w:rFonts w:ascii="Century" w:hAnsi="Century" w:eastAsia="Century" w:cs="Century"/>
          <w:color w:val="000000" w:themeColor="text1"/>
          <w:sz w:val="24"/>
          <w:szCs w:val="24"/>
        </w:rPr>
        <w:t xml:space="preserve"> have to fit them someday, won’t </w:t>
      </w:r>
      <w:proofErr w:type="spellStart"/>
      <w:r w:rsidRPr="5A3DCF4D">
        <w:rPr>
          <w:rFonts w:ascii="Century" w:hAnsi="Century" w:eastAsia="Century" w:cs="Century"/>
          <w:color w:val="000000" w:themeColor="text1"/>
          <w:sz w:val="24"/>
          <w:szCs w:val="24"/>
        </w:rPr>
        <w:t>ya</w:t>
      </w:r>
      <w:proofErr w:type="spellEnd"/>
      <w:r w:rsidRPr="5A3DCF4D">
        <w:rPr>
          <w:rFonts w:ascii="Century" w:hAnsi="Century" w:eastAsia="Century" w:cs="Century"/>
          <w:color w:val="000000" w:themeColor="text1"/>
          <w:sz w:val="24"/>
          <w:szCs w:val="24"/>
        </w:rPr>
        <w:t xml:space="preserve">? Chris, nods in </w:t>
      </w:r>
      <w:proofErr w:type="spellStart"/>
      <w:r w:rsidRPr="5A3DCF4D">
        <w:rPr>
          <w:rFonts w:ascii="Century" w:hAnsi="Century" w:eastAsia="Century" w:cs="Century"/>
          <w:color w:val="000000" w:themeColor="text1"/>
          <w:sz w:val="24"/>
          <w:szCs w:val="24"/>
        </w:rPr>
        <w:t>agreeance</w:t>
      </w:r>
      <w:proofErr w:type="spellEnd"/>
      <w:r w:rsidRPr="5A3DCF4D">
        <w:rPr>
          <w:rFonts w:ascii="Century" w:hAnsi="Century" w:eastAsia="Century" w:cs="Century"/>
          <w:color w:val="000000" w:themeColor="text1"/>
          <w:sz w:val="24"/>
          <w:szCs w:val="24"/>
        </w:rPr>
        <w:t xml:space="preserve">, his father now entirely focused; as well as engaged. “I’m working, </w:t>
      </w:r>
      <w:proofErr w:type="spellStart"/>
      <w:r w:rsidRPr="5A3DCF4D">
        <w:rPr>
          <w:rFonts w:ascii="Century" w:hAnsi="Century" w:eastAsia="Century" w:cs="Century"/>
          <w:color w:val="000000" w:themeColor="text1"/>
          <w:sz w:val="24"/>
          <w:szCs w:val="24"/>
        </w:rPr>
        <w:t>ya</w:t>
      </w:r>
      <w:proofErr w:type="spellEnd"/>
      <w:r w:rsidRPr="5A3DCF4D">
        <w:rPr>
          <w:rFonts w:ascii="Century" w:hAnsi="Century" w:eastAsia="Century" w:cs="Century"/>
          <w:color w:val="000000" w:themeColor="text1"/>
          <w:sz w:val="24"/>
          <w:szCs w:val="24"/>
        </w:rPr>
        <w:t xml:space="preserve"> </w:t>
      </w:r>
      <w:proofErr w:type="spellStart"/>
      <w:r w:rsidRPr="5A3DCF4D">
        <w:rPr>
          <w:rFonts w:ascii="Century" w:hAnsi="Century" w:eastAsia="Century" w:cs="Century"/>
          <w:color w:val="000000" w:themeColor="text1"/>
          <w:sz w:val="24"/>
          <w:szCs w:val="24"/>
        </w:rPr>
        <w:t>gotta</w:t>
      </w:r>
      <w:proofErr w:type="spellEnd"/>
      <w:r w:rsidRPr="5A3DCF4D">
        <w:rPr>
          <w:rFonts w:ascii="Century" w:hAnsi="Century" w:eastAsia="Century" w:cs="Century"/>
          <w:color w:val="000000" w:themeColor="text1"/>
          <w:sz w:val="24"/>
          <w:szCs w:val="24"/>
        </w:rPr>
        <w:t xml:space="preserve"> wake up on your own WAKE-UP</w:t>
      </w:r>
      <w:r w:rsidRPr="5A3DCF4D">
        <w:rPr>
          <w:rFonts w:ascii="Century" w:hAnsi="Century" w:eastAsia="Century" w:cs="Century"/>
          <w:i/>
          <w:iCs/>
          <w:color w:val="000000" w:themeColor="text1"/>
          <w:sz w:val="24"/>
          <w:szCs w:val="24"/>
        </w:rPr>
        <w:t>!” ,</w:t>
      </w:r>
      <w:r w:rsidRPr="5A3DCF4D">
        <w:rPr>
          <w:rFonts w:ascii="Century" w:hAnsi="Century" w:eastAsia="Century" w:cs="Century"/>
          <w:color w:val="000000" w:themeColor="text1"/>
          <w:sz w:val="24"/>
          <w:szCs w:val="24"/>
        </w:rPr>
        <w:t xml:space="preserve"> we as we go on air for the show, WILL; </w:t>
      </w:r>
      <w:r w:rsidRPr="5A3DCF4D">
        <w:rPr>
          <w:rFonts w:ascii="Century" w:hAnsi="Century" w:eastAsia="Century" w:cs="Century"/>
          <w:i/>
          <w:iCs/>
          <w:color w:val="000000" w:themeColor="text1"/>
          <w:sz w:val="24"/>
          <w:szCs w:val="24"/>
        </w:rPr>
        <w:t>go-on. Three, two wonder-bread, Am, actively-listening, I too, I be. Understood?!”.</w:t>
      </w:r>
      <w:r w:rsidRPr="5A3DCF4D">
        <w:rPr>
          <w:rFonts w:ascii="Century" w:hAnsi="Century" w:eastAsia="Century" w:cs="Century"/>
          <w:color w:val="000000" w:themeColor="text1"/>
          <w:sz w:val="24"/>
          <w:szCs w:val="24"/>
        </w:rPr>
        <w:t xml:space="preserve">  Having had, taken the time to contemplate, his own mortality, as sounds of a subway car echo throughout the enclosed space, he’s thought “Feint". Immediately following, this </w:t>
      </w:r>
      <w:proofErr w:type="spellStart"/>
      <w:r w:rsidRPr="5A3DCF4D">
        <w:rPr>
          <w:rFonts w:ascii="Century" w:hAnsi="Century" w:eastAsia="Century" w:cs="Century"/>
          <w:i/>
          <w:iCs/>
          <w:color w:val="000000" w:themeColor="text1"/>
          <w:sz w:val="24"/>
          <w:szCs w:val="24"/>
        </w:rPr>
        <w:t>Intrepidus</w:t>
      </w:r>
      <w:proofErr w:type="spellEnd"/>
      <w:r w:rsidRPr="5A3DCF4D">
        <w:rPr>
          <w:rFonts w:ascii="Century" w:hAnsi="Century" w:eastAsia="Century" w:cs="Century"/>
          <w:color w:val="000000" w:themeColor="text1"/>
          <w:sz w:val="24"/>
          <w:szCs w:val="24"/>
        </w:rPr>
        <w:t xml:space="preserve"> moment of self-realization, in the back of his mind. He’d also known, that on the outside. He’d been suffering not only from his </w:t>
      </w:r>
      <w:r w:rsidRPr="5A3DCF4D">
        <w:rPr>
          <w:rFonts w:ascii="Century" w:hAnsi="Century" w:eastAsia="Century" w:cs="Century"/>
          <w:i/>
          <w:iCs/>
          <w:color w:val="000000" w:themeColor="text1"/>
          <w:sz w:val="24"/>
          <w:szCs w:val="24"/>
        </w:rPr>
        <w:t xml:space="preserve">familial recognizance of </w:t>
      </w:r>
      <w:r w:rsidRPr="5A3DCF4D">
        <w:rPr>
          <w:rFonts w:ascii="Century" w:hAnsi="Century" w:eastAsia="Century" w:cs="Century"/>
          <w:color w:val="000000" w:themeColor="text1"/>
          <w:sz w:val="24"/>
          <w:szCs w:val="24"/>
        </w:rPr>
        <w:t xml:space="preserve">each of the </w:t>
      </w:r>
      <w:r w:rsidRPr="5A3DCF4D" w:rsidR="1BB89AAC">
        <w:rPr>
          <w:rFonts w:ascii="Century" w:hAnsi="Century" w:eastAsia="Century" w:cs="Century"/>
          <w:color w:val="000000" w:themeColor="text1"/>
          <w:sz w:val="24"/>
          <w:szCs w:val="24"/>
        </w:rPr>
        <w:t>metaphorically derived</w:t>
      </w:r>
      <w:r w:rsidRPr="5A3DCF4D">
        <w:rPr>
          <w:rFonts w:ascii="Century" w:hAnsi="Century" w:eastAsia="Century" w:cs="Century"/>
          <w:color w:val="000000" w:themeColor="text1"/>
          <w:sz w:val="24"/>
          <w:szCs w:val="24"/>
        </w:rPr>
        <w:t xml:space="preserve"> accounts, thereof. He realizes, his fathers’ harsh criticisms, soon begin to capitulate internally; as he’s </w:t>
      </w:r>
      <w:r w:rsidRPr="5A3DCF4D">
        <w:rPr>
          <w:rFonts w:ascii="Century" w:hAnsi="Century" w:eastAsia="Century" w:cs="Century"/>
          <w:i/>
          <w:iCs/>
          <w:color w:val="000000" w:themeColor="text1"/>
          <w:sz w:val="24"/>
          <w:szCs w:val="24"/>
        </w:rPr>
        <w:t>turned</w:t>
      </w:r>
      <w:r w:rsidRPr="5A3DCF4D">
        <w:rPr>
          <w:rFonts w:ascii="Century" w:hAnsi="Century" w:eastAsia="Century" w:cs="Century"/>
          <w:color w:val="000000" w:themeColor="text1"/>
          <w:sz w:val="24"/>
          <w:szCs w:val="24"/>
        </w:rPr>
        <w:t xml:space="preserve">-down, yet against all odds. He attempts to make a come-back, in his mind. “Ok...now one, and two, </w:t>
      </w:r>
      <w:proofErr w:type="spellStart"/>
      <w:r w:rsidRPr="5A3DCF4D">
        <w:rPr>
          <w:rFonts w:ascii="Century" w:hAnsi="Century" w:eastAsia="Century" w:cs="Century"/>
          <w:color w:val="000000" w:themeColor="text1"/>
          <w:sz w:val="24"/>
          <w:szCs w:val="24"/>
        </w:rPr>
        <w:t>shuf-fle</w:t>
      </w:r>
      <w:proofErr w:type="spellEnd"/>
      <w:r w:rsidRPr="5A3DCF4D">
        <w:rPr>
          <w:rFonts w:ascii="Century" w:hAnsi="Century" w:eastAsia="Century" w:cs="Century"/>
          <w:color w:val="000000" w:themeColor="text1"/>
          <w:sz w:val="24"/>
          <w:szCs w:val="24"/>
        </w:rPr>
        <w:t>". Playing a classic “</w:t>
      </w:r>
      <w:proofErr w:type="spellStart"/>
      <w:r w:rsidRPr="5A3DCF4D">
        <w:rPr>
          <w:rFonts w:ascii="Century" w:hAnsi="Century" w:eastAsia="Century" w:cs="Century"/>
          <w:color w:val="000000" w:themeColor="text1"/>
          <w:sz w:val="24"/>
          <w:szCs w:val="24"/>
        </w:rPr>
        <w:t>Balgonian</w:t>
      </w:r>
      <w:proofErr w:type="spellEnd"/>
      <w:r w:rsidRPr="5A3DCF4D">
        <w:rPr>
          <w:rFonts w:ascii="Century" w:hAnsi="Century" w:eastAsia="Century" w:cs="Century"/>
          <w:color w:val="000000" w:themeColor="text1"/>
          <w:sz w:val="24"/>
          <w:szCs w:val="24"/>
        </w:rPr>
        <w:t xml:space="preserve">-Man” quartette; within the back of </w:t>
      </w:r>
      <w:r w:rsidRPr="00CA11F5">
        <w:rPr>
          <w:rFonts w:ascii="Century" w:hAnsi="Century" w:eastAsia="Century" w:cs="Century"/>
          <w:i/>
          <w:iCs/>
          <w:color w:val="000000" w:themeColor="text1"/>
          <w:sz w:val="24"/>
          <w:szCs w:val="24"/>
        </w:rPr>
        <w:t>his</w:t>
      </w:r>
      <w:r w:rsidRPr="5A3DCF4D">
        <w:rPr>
          <w:rFonts w:ascii="Century" w:hAnsi="Century" w:eastAsia="Century" w:cs="Century"/>
          <w:color w:val="000000" w:themeColor="text1"/>
          <w:sz w:val="24"/>
          <w:szCs w:val="24"/>
        </w:rPr>
        <w:t xml:space="preserve"> mind. “They </w:t>
      </w:r>
      <w:r w:rsidRPr="5A3DCF4D">
        <w:rPr>
          <w:rFonts w:ascii="Century" w:hAnsi="Century" w:eastAsia="Century" w:cs="Century"/>
          <w:i/>
          <w:iCs/>
          <w:color w:val="000000" w:themeColor="text1"/>
          <w:sz w:val="24"/>
          <w:szCs w:val="24"/>
        </w:rPr>
        <w:t>would</w:t>
      </w:r>
      <w:r w:rsidRPr="5A3DCF4D">
        <w:rPr>
          <w:rFonts w:ascii="Century" w:hAnsi="Century" w:eastAsia="Century" w:cs="Century"/>
          <w:color w:val="000000" w:themeColor="text1"/>
          <w:sz w:val="24"/>
          <w:szCs w:val="24"/>
        </w:rPr>
        <w:t xml:space="preserve"> have been; at the rest, stop by now, seeing as high noon was around, fifteen hours, and about twenty-four exits ago. So, from what my gut’s telling m-” just, then A gasoline </w:t>
      </w:r>
      <w:r w:rsidRPr="5A3DCF4D">
        <w:rPr>
          <w:rFonts w:ascii="Century" w:hAnsi="Century" w:eastAsia="Century" w:cs="Century"/>
          <w:i/>
          <w:iCs/>
          <w:color w:val="000000" w:themeColor="text1"/>
          <w:sz w:val="24"/>
          <w:szCs w:val="24"/>
        </w:rPr>
        <w:t>Tanker-Truck, smacks</w:t>
      </w:r>
      <w:r w:rsidRPr="5A3DCF4D">
        <w:rPr>
          <w:rFonts w:ascii="Century" w:hAnsi="Century" w:eastAsia="Century" w:cs="Century"/>
          <w:color w:val="000000" w:themeColor="text1"/>
          <w:sz w:val="24"/>
          <w:szCs w:val="24"/>
        </w:rPr>
        <w:t xml:space="preserve"> into the boys Ford-Fusion, leaving only a couple seconds, for the, then unsuspecting R.V. behind the Tanker to take evasive action with. All that was left behind the 4,000lbs Ford-Ford, practically disassembled, as each of the now, flying car’s broken wind-shield and misc. pieces would, fill the air with the smell, of petroleum with a hint of </w:t>
      </w:r>
      <w:r w:rsidRPr="5A3DCF4D">
        <w:rPr>
          <w:rFonts w:ascii="Century" w:hAnsi="Century" w:eastAsia="Century" w:cs="Century"/>
          <w:i/>
          <w:iCs/>
          <w:color w:val="000000" w:themeColor="text1"/>
          <w:sz w:val="24"/>
          <w:szCs w:val="24"/>
        </w:rPr>
        <w:t>cherry-pie</w:t>
      </w:r>
      <w:r w:rsidRPr="5A3DCF4D">
        <w:rPr>
          <w:rFonts w:ascii="Century" w:hAnsi="Century" w:eastAsia="Century" w:cs="Century"/>
          <w:color w:val="000000" w:themeColor="text1"/>
          <w:sz w:val="24"/>
          <w:szCs w:val="24"/>
        </w:rPr>
        <w:t xml:space="preserve">, for good measure. Overwhelming the space; as the beat, of the Fords collision, forms a tempo as the </w:t>
      </w:r>
      <w:proofErr w:type="spellStart"/>
      <w:r w:rsidRPr="5A3DCF4D">
        <w:rPr>
          <w:rFonts w:ascii="Century" w:hAnsi="Century" w:eastAsia="Century" w:cs="Century"/>
          <w:color w:val="000000" w:themeColor="text1"/>
          <w:sz w:val="24"/>
          <w:szCs w:val="24"/>
        </w:rPr>
        <w:t>remanences</w:t>
      </w:r>
      <w:proofErr w:type="spellEnd"/>
      <w:r w:rsidRPr="5A3DCF4D">
        <w:rPr>
          <w:rFonts w:ascii="Century" w:hAnsi="Century" w:eastAsia="Century" w:cs="Century"/>
          <w:color w:val="000000" w:themeColor="text1"/>
          <w:sz w:val="24"/>
          <w:szCs w:val="24"/>
        </w:rPr>
        <w:t>, of such finally hit the ground. “</w:t>
      </w:r>
      <w:r w:rsidRPr="5A3DCF4D">
        <w:rPr>
          <w:rFonts w:ascii="Century" w:hAnsi="Century" w:eastAsia="Century" w:cs="Century"/>
          <w:i/>
          <w:iCs/>
          <w:color w:val="000000" w:themeColor="text1"/>
          <w:sz w:val="24"/>
          <w:szCs w:val="24"/>
        </w:rPr>
        <w:t>Crash-two-</w:t>
      </w:r>
      <w:r w:rsidRPr="5A3DCF4D">
        <w:rPr>
          <w:rFonts w:ascii="Century" w:hAnsi="Century" w:eastAsia="Century" w:cs="Century"/>
          <w:color w:val="000000" w:themeColor="text1"/>
          <w:sz w:val="24"/>
          <w:szCs w:val="24"/>
        </w:rPr>
        <w:t>bang-step"; synchronizing with his father’s vocal quality. Shouting, beating so that his father’s Performance &amp; routine, provide an inclination as to wherever towards; the least more, then to mere subtleties resonance; displayed. All the more to a simple sort of centripetal; even further, still pervasive kind of -double shuffled philanthropic grid. Converging between, the most “illusive o means, to validate options cost. Bid, too large an amount of blood, to be understood, rather s his now one-eye slightly open.  that his now for more than some other’s account, I suppose. Christian, we’d thought, as he did “you both had, done enough. Rougher, then motley, slippers on checkered sidewalk chalked-tile riding all the way down in the subway” I don’t want you talking like that, where’s your father?” Throughout, the duration, of the ride, he’d been “</w:t>
      </w:r>
      <w:r w:rsidRPr="5A3DCF4D">
        <w:rPr>
          <w:rFonts w:ascii="Century" w:hAnsi="Century" w:eastAsia="Century" w:cs="Century"/>
          <w:i/>
          <w:iCs/>
          <w:color w:val="000000" w:themeColor="text1"/>
          <w:sz w:val="24"/>
          <w:szCs w:val="24"/>
        </w:rPr>
        <w:t>circumnavigating</w:t>
      </w:r>
      <w:r w:rsidRPr="5A3DCF4D">
        <w:rPr>
          <w:rFonts w:ascii="Century" w:hAnsi="Century" w:eastAsia="Century" w:cs="Century"/>
          <w:color w:val="000000" w:themeColor="text1"/>
          <w:sz w:val="24"/>
          <w:szCs w:val="24"/>
        </w:rPr>
        <w:t xml:space="preserve">”; rather Habitually, each trivial formation, while using the blue tabs labeled “Index”, he’d percussively rely, upon the ladder days information all for this weeks routine; however, struggle, as though he might have, had to rush in again right after him…again. Lyle, now screaming into the ear of his brother “Chris..!”  Chris  opens his eyes slightly, remaining silent with a deafening ring, reverberating; reverberating throughout the car. Chris thinking to himself “Lyle, hadn’t always been </w:t>
      </w:r>
      <w:r w:rsidRPr="5A3DCF4D">
        <w:rPr>
          <w:rFonts w:ascii="Century" w:hAnsi="Century" w:eastAsia="Century" w:cs="Century"/>
          <w:i/>
          <w:iCs/>
          <w:color w:val="000000" w:themeColor="text1"/>
          <w:sz w:val="24"/>
          <w:szCs w:val="24"/>
        </w:rPr>
        <w:t>this</w:t>
      </w:r>
      <w:r w:rsidRPr="5A3DCF4D">
        <w:rPr>
          <w:rFonts w:ascii="Century" w:hAnsi="Century" w:eastAsia="Century" w:cs="Century"/>
          <w:color w:val="000000" w:themeColor="text1"/>
          <w:sz w:val="24"/>
          <w:szCs w:val="24"/>
        </w:rPr>
        <w:t xml:space="preserve"> precocious, as a matter of fact, if memory serves; although, he’d proven to be quite the contrived thinker. Whom else by comparison, hold themselves to such a regard, not counting more than those whom present…” he begins muttering to himself and falling in and out of consciousness, as the car begins to fill with smoke, Chris, being disoriented and desperate,  attempts to organize himself, enough; without having to use his own body weight, as leverage to escape the now </w:t>
      </w:r>
      <w:r w:rsidRPr="5A3DCF4D">
        <w:rPr>
          <w:rFonts w:ascii="Century" w:hAnsi="Century" w:eastAsia="Century" w:cs="Century"/>
          <w:i/>
          <w:iCs/>
          <w:color w:val="000000" w:themeColor="text1"/>
          <w:sz w:val="24"/>
          <w:szCs w:val="24"/>
        </w:rPr>
        <w:t>warped</w:t>
      </w:r>
      <w:r w:rsidRPr="5A3DCF4D">
        <w:rPr>
          <w:rFonts w:ascii="Century" w:hAnsi="Century" w:eastAsia="Century" w:cs="Century"/>
          <w:color w:val="000000" w:themeColor="text1"/>
          <w:sz w:val="24"/>
          <w:szCs w:val="24"/>
        </w:rPr>
        <w:t xml:space="preserve"> car. as they were within, the car presently, even still he’d soon come to wonder, how he’d offended himself. One of the most researched, poised, and politically driven men, now finding himself, in this particular position. He, then recounts to his brother “Once, at this festival, we were so close, to that; which we’d call...the uh”, as he reaches down for one of the spiral notebook under the seat. He goes to the yellow tab  “Meringue, that dance, </w:t>
      </w:r>
      <w:proofErr w:type="spellStart"/>
      <w:r w:rsidRPr="5A3DCF4D">
        <w:rPr>
          <w:rFonts w:ascii="Century" w:hAnsi="Century" w:eastAsia="Century" w:cs="Century"/>
          <w:color w:val="000000" w:themeColor="text1"/>
          <w:sz w:val="24"/>
          <w:szCs w:val="24"/>
        </w:rPr>
        <w:t>ya</w:t>
      </w:r>
      <w:proofErr w:type="spellEnd"/>
      <w:r w:rsidRPr="5A3DCF4D">
        <w:rPr>
          <w:rFonts w:ascii="Century" w:hAnsi="Century" w:eastAsia="Century" w:cs="Century"/>
          <w:color w:val="000000" w:themeColor="text1"/>
          <w:sz w:val="24"/>
          <w:szCs w:val="24"/>
        </w:rPr>
        <w:t xml:space="preserve"> know the one we’d do as a group…the </w:t>
      </w:r>
      <w:proofErr w:type="spellStart"/>
      <w:r w:rsidRPr="5A3DCF4D">
        <w:rPr>
          <w:rFonts w:ascii="Century" w:hAnsi="Century" w:eastAsia="Century" w:cs="Century"/>
          <w:color w:val="000000" w:themeColor="text1"/>
          <w:sz w:val="24"/>
          <w:szCs w:val="24"/>
        </w:rPr>
        <w:t>Merin</w:t>
      </w:r>
      <w:proofErr w:type="spellEnd"/>
      <w:r w:rsidRPr="5A3DCF4D">
        <w:rPr>
          <w:rFonts w:ascii="Century" w:hAnsi="Century" w:eastAsia="Century" w:cs="Century"/>
          <w:color w:val="000000" w:themeColor="text1"/>
          <w:sz w:val="24"/>
          <w:szCs w:val="24"/>
        </w:rPr>
        <w:t xml:space="preserve">-Gay; which just so, happened to also be the closest thing, to college we could afford” he begins to remember that the festival wasn’t of the things, he could’ve said a university. “I’d come to miss that over-time”, as he continues to think, about anything useful the black smoke, of the engine completely engulfs the interior of then Ford Fusion. His lungs filling up with smog, prevent him from, crawling out of the broken windshield into the surrounding, landscape. Having to wait for rescue wasn’t quite the quintessential activity they’d had in mind. Although, for the most part a lot of oddly. </w:t>
      </w:r>
      <w:r w:rsidRPr="5A3DCF4D">
        <w:rPr>
          <w:rFonts w:ascii="Century" w:hAnsi="Century" w:eastAsia="Century" w:cs="Century"/>
          <w:i/>
          <w:iCs/>
          <w:color w:val="000000" w:themeColor="text1"/>
          <w:sz w:val="24"/>
          <w:szCs w:val="24"/>
        </w:rPr>
        <w:t xml:space="preserve">Familiar-faced </w:t>
      </w:r>
      <w:r w:rsidRPr="5A3DCF4D">
        <w:rPr>
          <w:rFonts w:ascii="Century" w:hAnsi="Century" w:eastAsia="Century" w:cs="Century"/>
          <w:color w:val="000000" w:themeColor="text1"/>
          <w:sz w:val="24"/>
          <w:szCs w:val="24"/>
        </w:rPr>
        <w:t xml:space="preserve">individuals begin to cry out, as if they were longing for their boys safe return. At that point Chris remembered in case of emergencies, always use the GREEN tab, feeling; almost hopeful, flips to the green tab. He then reads in tears “If you’d been given diarrhea, try not to panic. I suggest minerals or those but c packets, but be sure your partner in crime knows why exactly you’re going to get some milk after that’s said and done, son. She </w:t>
      </w:r>
      <w:r w:rsidRPr="5A3DCF4D">
        <w:rPr>
          <w:rFonts w:ascii="Century" w:hAnsi="Century" w:eastAsia="Century" w:cs="Century"/>
          <w:i/>
          <w:iCs/>
          <w:color w:val="000000" w:themeColor="text1"/>
          <w:sz w:val="24"/>
          <w:szCs w:val="24"/>
        </w:rPr>
        <w:t xml:space="preserve">has </w:t>
      </w:r>
      <w:r w:rsidRPr="5A3DCF4D">
        <w:rPr>
          <w:rFonts w:ascii="Century" w:hAnsi="Century" w:eastAsia="Century" w:cs="Century"/>
          <w:color w:val="000000" w:themeColor="text1"/>
          <w:sz w:val="24"/>
          <w:szCs w:val="24"/>
        </w:rPr>
        <w:t xml:space="preserve">to know.” Choking is heard as if that were a last confession, for in that moment at the precipice of a voided, conspicuousness. Right before the rainwater, tapping like a melody so similar to the way, he’d been practicing. Being as he’s always been, a little too </w:t>
      </w:r>
      <w:r w:rsidRPr="5A3DCF4D">
        <w:rPr>
          <w:rFonts w:ascii="Century" w:hAnsi="Century" w:eastAsia="Century" w:cs="Century"/>
          <w:i/>
          <w:iCs/>
          <w:color w:val="000000" w:themeColor="text1"/>
          <w:sz w:val="24"/>
          <w:szCs w:val="24"/>
        </w:rPr>
        <w:t xml:space="preserve">eager </w:t>
      </w:r>
      <w:r w:rsidRPr="5A3DCF4D">
        <w:rPr>
          <w:rFonts w:ascii="Century" w:hAnsi="Century" w:eastAsia="Century" w:cs="Century"/>
          <w:color w:val="000000" w:themeColor="text1"/>
          <w:sz w:val="24"/>
          <w:szCs w:val="24"/>
        </w:rPr>
        <w:t xml:space="preserve">to please; the loving comfort, of an unrequited love that he’d never knew before, necessarily. Lacking, to say that regardless, of this shortcoming, at what cost, did he leave his?  To need, but to be what he’d consider, as just about enough; however, not so much as to become remembered. Wherever he’d end up, recalling all the racists and ill begotten remarks he’d known to be true, up until this point. Regarding the majority of these times, as his mind, desires to feel overwhelmed, with the promises from nature that were made before his </w:t>
      </w:r>
      <w:r w:rsidRPr="5A3DCF4D">
        <w:rPr>
          <w:rFonts w:ascii="Century" w:hAnsi="Century" w:eastAsia="Century" w:cs="Century"/>
          <w:i/>
          <w:iCs/>
          <w:color w:val="000000" w:themeColor="text1"/>
          <w:sz w:val="24"/>
          <w:szCs w:val="24"/>
        </w:rPr>
        <w:t xml:space="preserve">inadequate </w:t>
      </w:r>
      <w:r w:rsidRPr="5A3DCF4D">
        <w:rPr>
          <w:rFonts w:ascii="Century" w:hAnsi="Century" w:eastAsia="Century" w:cs="Century"/>
          <w:color w:val="000000" w:themeColor="text1"/>
          <w:sz w:val="24"/>
          <w:szCs w:val="24"/>
        </w:rPr>
        <w:t xml:space="preserve">conception; at the disparaging, thoughts imposed as what could possibly still be a little if not withal hope, he says to himself, becoming blue in the face “I wasn’t cut-out, for the afterlife, withal-that; whichever, made man prove to mean can a lie can home, how, dare you blame, the one, too bother. Before I,” he keels over. Sparks from the engine incite a flame stronger, then what we can only surmise as “hellfire”, as the flames engulf the entirety of the car. Everything inside, burned to cinders; as if a God, had-weighed the life to be as there would, become. Considered; comprised beneath a fiery fit, of fury, or rather, he’d </w:t>
      </w:r>
      <w:r w:rsidRPr="5A3DCF4D">
        <w:rPr>
          <w:rFonts w:ascii="Century" w:hAnsi="Century" w:eastAsia="Century" w:cs="Century"/>
          <w:i/>
          <w:iCs/>
          <w:color w:val="000000" w:themeColor="text1"/>
          <w:sz w:val="24"/>
          <w:szCs w:val="24"/>
        </w:rPr>
        <w:t>rather</w:t>
      </w:r>
      <w:r w:rsidRPr="5A3DCF4D">
        <w:rPr>
          <w:rFonts w:ascii="Century" w:hAnsi="Century" w:eastAsia="Century" w:cs="Century"/>
          <w:color w:val="000000" w:themeColor="text1"/>
          <w:sz w:val="24"/>
          <w:szCs w:val="24"/>
        </w:rPr>
        <w:t xml:space="preserve"> spare the least of all. Withdrawn, lover we’ve known wisteria opposed to their own conclusion. Why else thwart, such an honest attempt to please his master, besides him. “Wait”, his mind, then ruptures; as his body shakes violently, he wants to scream, to alleviate the pressure in his cranium, but with his entire body now beset in a great flame. There’s no more hope and, no there’s not a chord that can be heard, nor sung. That would determine his time, yet remaining. So, as an extension of his soul he says in an inaudible shout to the heavens “will you play that song for me, Carlyle...Lyle”. His vocal quality, degrading in years, with every second. “Why, won’t Lyle…why won’t he…play, our song, for me”. As this is happening a puppy can be heard, besides the boy’s voice. “Tracy…stop it, Tracy, stop it that tickles.” Sirens can be heard in the surrounding area, and the radio static plays a melody, of bespoke and loquacious textile-like pleasantries. Grainy</w:t>
      </w:r>
      <w:r w:rsidRPr="5A3DCF4D">
        <w:rPr>
          <w:rFonts w:ascii="Century" w:hAnsi="Century" w:eastAsia="Century" w:cs="Century"/>
          <w:i/>
          <w:iCs/>
          <w:color w:val="000000" w:themeColor="text1"/>
          <w:sz w:val="24"/>
          <w:szCs w:val="24"/>
        </w:rPr>
        <w:t xml:space="preserve">-jazz. </w:t>
      </w:r>
      <w:r w:rsidRPr="5A3DCF4D">
        <w:rPr>
          <w:rFonts w:ascii="Century" w:hAnsi="Century" w:eastAsia="Century" w:cs="Century"/>
          <w:color w:val="000000" w:themeColor="text1"/>
          <w:sz w:val="24"/>
          <w:szCs w:val="24"/>
        </w:rPr>
        <w:t xml:space="preserve">As, for them the last song they’d, ever hear again. </w:t>
      </w:r>
    </w:p>
    <w:p w:rsidR="74A23880" w:rsidP="5A3DCF4D" w:rsidRDefault="3F1C4BF5" w14:paraId="64765187" w14:textId="6B0CF9D8">
      <w:pPr>
        <w:rPr>
          <w:rFonts w:ascii="Century" w:hAnsi="Century" w:eastAsia="Century" w:cs="Century"/>
          <w:color w:val="000000" w:themeColor="text1"/>
          <w:sz w:val="24"/>
          <w:szCs w:val="24"/>
        </w:rPr>
      </w:pPr>
      <w:r w:rsidRPr="5A3DCF4D">
        <w:rPr>
          <w:rFonts w:ascii="Century" w:hAnsi="Century" w:eastAsia="Century" w:cs="Century"/>
          <w:b/>
          <w:bCs/>
          <w:color w:val="000000" w:themeColor="text1"/>
          <w:sz w:val="24"/>
          <w:szCs w:val="24"/>
          <w:u w:val="single"/>
        </w:rPr>
        <w:t>3._________________________________________</w:t>
      </w:r>
    </w:p>
    <w:p w:rsidR="74A23880" w:rsidP="5A3DCF4D" w:rsidRDefault="3F1C4BF5" w14:paraId="4F454ED7" w14:textId="18C19948">
      <w:pPr>
        <w:jc w:val="both"/>
        <w:rPr>
          <w:rFonts w:ascii="Century" w:hAnsi="Century" w:eastAsia="Century" w:cs="Century"/>
          <w:color w:val="000000" w:themeColor="text1"/>
          <w:sz w:val="24"/>
          <w:szCs w:val="24"/>
        </w:rPr>
      </w:pPr>
      <w:r w:rsidRPr="5A3DCF4D">
        <w:rPr>
          <w:rFonts w:ascii="Century" w:hAnsi="Century" w:eastAsia="Century" w:cs="Century"/>
          <w:b/>
          <w:bCs/>
          <w:color w:val="000000" w:themeColor="text1"/>
          <w:sz w:val="24"/>
          <w:szCs w:val="24"/>
        </w:rPr>
        <w:t>BEHAVIOR</w:t>
      </w:r>
    </w:p>
    <w:p w:rsidRPr="004111E0" w:rsidR="74A23880" w:rsidP="004111E0" w:rsidRDefault="3F1C4BF5" w14:paraId="41DCB8FB" w14:textId="0A7F224D">
      <w:pPr>
        <w:ind w:firstLine="720"/>
        <w:rPr>
          <w:rFonts w:ascii="Century" w:hAnsi="Century" w:eastAsia="Century" w:cs="Century"/>
          <w:color w:val="000000" w:themeColor="text1"/>
          <w:sz w:val="24"/>
          <w:szCs w:val="24"/>
        </w:rPr>
      </w:pPr>
      <w:r w:rsidRPr="5A3DCF4D">
        <w:rPr>
          <w:rFonts w:ascii="Century" w:hAnsi="Century" w:eastAsia="Century" w:cs="Century"/>
          <w:color w:val="000000" w:themeColor="text1"/>
          <w:sz w:val="24"/>
          <w:szCs w:val="24"/>
        </w:rPr>
        <w:t xml:space="preserve">Once, the news of this tragic accident spread, like a wild-fire; Throughout, each of the neighboring-communities, there associated-boroughs, and regional municipalities. </w:t>
      </w:r>
      <w:r w:rsidRPr="5A3DCF4D" w:rsidR="4E05B203">
        <w:rPr>
          <w:rFonts w:ascii="Century" w:hAnsi="Century" w:eastAsia="Century" w:cs="Century"/>
          <w:color w:val="000000" w:themeColor="text1"/>
          <w:sz w:val="24"/>
          <w:szCs w:val="24"/>
        </w:rPr>
        <w:t>An investigation</w:t>
      </w:r>
      <w:r w:rsidRPr="5A3DCF4D">
        <w:rPr>
          <w:rFonts w:ascii="Century" w:hAnsi="Century" w:eastAsia="Century" w:cs="Century"/>
          <w:color w:val="000000" w:themeColor="text1"/>
          <w:sz w:val="24"/>
          <w:szCs w:val="24"/>
        </w:rPr>
        <w:t xml:space="preserve"> was soon; to be conducted, thereafter. The authorities’ determination, of the accident, raised eyebrows; as to the undisputed, “</w:t>
      </w:r>
      <w:r w:rsidRPr="5A3DCF4D">
        <w:rPr>
          <w:rFonts w:ascii="Century" w:hAnsi="Century" w:eastAsia="Century" w:cs="Century"/>
          <w:i/>
          <w:iCs/>
          <w:color w:val="000000" w:themeColor="text1"/>
          <w:sz w:val="24"/>
          <w:szCs w:val="24"/>
        </w:rPr>
        <w:t xml:space="preserve">nature”, </w:t>
      </w:r>
      <w:r w:rsidRPr="5A3DCF4D">
        <w:rPr>
          <w:rFonts w:ascii="Century" w:hAnsi="Century" w:eastAsia="Century" w:cs="Century"/>
          <w:color w:val="000000" w:themeColor="text1"/>
          <w:sz w:val="24"/>
          <w:szCs w:val="24"/>
        </w:rPr>
        <w:t xml:space="preserve">thereof. Without, anyone filing; but not so-much, as a standardized, missing person's report. In this </w:t>
      </w:r>
      <w:r w:rsidRPr="5A3DCF4D" w:rsidR="01A2FD71">
        <w:rPr>
          <w:rFonts w:ascii="Century" w:hAnsi="Century" w:eastAsia="Century" w:cs="Century"/>
          <w:color w:val="000000" w:themeColor="text1"/>
          <w:sz w:val="24"/>
          <w:szCs w:val="24"/>
        </w:rPr>
        <w:t>case</w:t>
      </w:r>
      <w:r w:rsidRPr="5A3DCF4D">
        <w:rPr>
          <w:rFonts w:ascii="Century" w:hAnsi="Century" w:eastAsia="Century" w:cs="Century"/>
          <w:color w:val="000000" w:themeColor="text1"/>
          <w:sz w:val="24"/>
          <w:szCs w:val="24"/>
        </w:rPr>
        <w:t xml:space="preserve"> would there inevitably be, nothing especially special to take away. Leaving, every neighboring locally known news and media outlet. Baffled; as to the of the “first-hand accounts” of this supposed, “reliable” information; however, </w:t>
      </w:r>
      <w:proofErr w:type="spellStart"/>
      <w:r w:rsidRPr="5A3DCF4D">
        <w:rPr>
          <w:rFonts w:ascii="Century" w:hAnsi="Century" w:eastAsia="Century" w:cs="Century"/>
          <w:color w:val="000000" w:themeColor="text1"/>
          <w:sz w:val="24"/>
          <w:szCs w:val="24"/>
        </w:rPr>
        <w:t>OfCourse</w:t>
      </w:r>
      <w:proofErr w:type="spellEnd"/>
      <w:r w:rsidRPr="5A3DCF4D">
        <w:rPr>
          <w:rFonts w:ascii="Century" w:hAnsi="Century" w:eastAsia="Century" w:cs="Century"/>
          <w:color w:val="000000" w:themeColor="text1"/>
          <w:sz w:val="24"/>
          <w:szCs w:val="24"/>
        </w:rPr>
        <w:t xml:space="preserve">, these would later be dismissed. I failed, to see how, the presiding judge overseeing the; aforementioned, procedural-diagnostics, involved. Seeing as these alone would be the only other evidentiary remains, that would soon, become a memorial besides the already </w:t>
      </w:r>
      <w:proofErr w:type="spellStart"/>
      <w:r w:rsidRPr="5A3DCF4D">
        <w:rPr>
          <w:rFonts w:ascii="Century" w:hAnsi="Century" w:eastAsia="Century" w:cs="Century"/>
          <w:i/>
          <w:iCs/>
          <w:color w:val="000000" w:themeColor="text1"/>
          <w:sz w:val="24"/>
          <w:szCs w:val="24"/>
        </w:rPr>
        <w:t>transeunt</w:t>
      </w:r>
      <w:proofErr w:type="spellEnd"/>
      <w:r w:rsidRPr="5A3DCF4D">
        <w:rPr>
          <w:rFonts w:ascii="Century" w:hAnsi="Century" w:eastAsia="Century" w:cs="Century"/>
          <w:color w:val="000000" w:themeColor="text1"/>
          <w:sz w:val="24"/>
          <w:szCs w:val="24"/>
        </w:rPr>
        <w:t xml:space="preserve"> trail. </w:t>
      </w:r>
      <w:r w:rsidRPr="5A3DCF4D" w:rsidR="506DDE1C">
        <w:rPr>
          <w:rFonts w:ascii="Century" w:hAnsi="Century" w:eastAsia="Century" w:cs="Century"/>
          <w:color w:val="000000" w:themeColor="text1"/>
          <w:sz w:val="24"/>
          <w:szCs w:val="24"/>
        </w:rPr>
        <w:t>All</w:t>
      </w:r>
      <w:r w:rsidRPr="5A3DCF4D">
        <w:rPr>
          <w:rFonts w:ascii="Century" w:hAnsi="Century" w:eastAsia="Century" w:cs="Century"/>
          <w:color w:val="000000" w:themeColor="text1"/>
          <w:sz w:val="24"/>
          <w:szCs w:val="24"/>
        </w:rPr>
        <w:t xml:space="preserve"> information pertaining towards this “catastrophic loss”, to cite one news out-let.. “The hearts of the masses, grieve for the families of the victim(s), from that horrible RV highway catastrophe, that took place, only a few short days ago. Please, if you have any information, as to the whereabouts, of the perpetrators, and any other pertinent information to call the local authorities, to leave a statement for the ever just run cold, like...” with the lightest touch of their middle and index fingers’ “</w:t>
      </w:r>
      <w:r w:rsidRPr="5A3DCF4D">
        <w:rPr>
          <w:rFonts w:ascii="Century" w:hAnsi="Century" w:eastAsia="Century" w:cs="Century"/>
          <w:i/>
          <w:iCs/>
          <w:color w:val="000000" w:themeColor="text1"/>
          <w:sz w:val="24"/>
          <w:szCs w:val="24"/>
        </w:rPr>
        <w:t xml:space="preserve">that”. “How do you know all of this?” </w:t>
      </w:r>
      <w:r w:rsidRPr="5A3DCF4D">
        <w:rPr>
          <w:rFonts w:ascii="Century" w:hAnsi="Century" w:eastAsia="Century" w:cs="Century"/>
          <w:color w:val="000000" w:themeColor="text1"/>
          <w:sz w:val="24"/>
          <w:szCs w:val="24"/>
        </w:rPr>
        <w:t xml:space="preserve">A listener from the audience, raises their hand to catch the attention of the speaker. Motioning towards them, with an emotionless expression; as though, all care in the world, had nothing. Pressured into a defensive smirk, “That’s a good question...No one way to discover the truth of anything, but matter. On the other hand, I do find myself watching all the birds, in my free time, for I know that; through the willpower, (WM) of my own mind within me, may prove to be the lesson to which my evil decrease. To answer </w:t>
      </w:r>
      <w:r w:rsidRPr="5A3DCF4D" w:rsidR="23566F90">
        <w:rPr>
          <w:rFonts w:ascii="Century" w:hAnsi="Century" w:eastAsia="Century" w:cs="Century"/>
          <w:color w:val="000000" w:themeColor="text1"/>
          <w:sz w:val="24"/>
          <w:szCs w:val="24"/>
        </w:rPr>
        <w:t>the</w:t>
      </w:r>
      <w:r w:rsidRPr="5A3DCF4D">
        <w:rPr>
          <w:rFonts w:ascii="Century" w:hAnsi="Century" w:eastAsia="Century" w:cs="Century"/>
          <w:color w:val="000000" w:themeColor="text1"/>
          <w:sz w:val="24"/>
          <w:szCs w:val="24"/>
        </w:rPr>
        <w:t xml:space="preserve"> question; Nobody at all, coerced me for the greater good or I wouldn’t, revel; within your whisper’s, some sweet nothings. If not for, what </w:t>
      </w:r>
      <w:r w:rsidRPr="5A3DCF4D">
        <w:rPr>
          <w:rFonts w:ascii="Century" w:hAnsi="Century" w:eastAsia="Century" w:cs="Century"/>
          <w:i/>
          <w:iCs/>
          <w:color w:val="000000" w:themeColor="text1"/>
          <w:sz w:val="24"/>
          <w:szCs w:val="24"/>
        </w:rPr>
        <w:t>may</w:t>
      </w:r>
      <w:r w:rsidRPr="5A3DCF4D">
        <w:rPr>
          <w:rFonts w:ascii="Century" w:hAnsi="Century" w:eastAsia="Century" w:cs="Century"/>
          <w:color w:val="000000" w:themeColor="text1"/>
          <w:sz w:val="24"/>
          <w:szCs w:val="24"/>
        </w:rPr>
        <w:t xml:space="preserve"> I why not </w:t>
      </w:r>
      <w:r w:rsidRPr="5A3DCF4D">
        <w:rPr>
          <w:rFonts w:ascii="Century" w:hAnsi="Century" w:eastAsia="Century" w:cs="Century"/>
          <w:i/>
          <w:iCs/>
          <w:color w:val="000000" w:themeColor="text1"/>
          <w:sz w:val="24"/>
          <w:szCs w:val="24"/>
        </w:rPr>
        <w:t>believe</w:t>
      </w:r>
      <w:r w:rsidRPr="5A3DCF4D">
        <w:rPr>
          <w:rFonts w:ascii="Century" w:hAnsi="Century" w:eastAsia="Century" w:cs="Century"/>
          <w:color w:val="000000" w:themeColor="text1"/>
          <w:sz w:val="24"/>
          <w:szCs w:val="24"/>
        </w:rPr>
        <w:t>... I was there; or would you, rather I hold some other power? Least of all, have we, yet to prove, them wrong. Nor his own father, return the responsibility, a ward toward; endure. As though the need to stand to nothing, the feeling of having, yet another for yours alone, to fix. Himself...</w:t>
      </w:r>
      <w:r w:rsidRPr="5A3DCF4D">
        <w:rPr>
          <w:rFonts w:ascii="Century" w:hAnsi="Century" w:eastAsia="Century" w:cs="Century"/>
          <w:i/>
          <w:iCs/>
          <w:color w:val="000000" w:themeColor="text1"/>
          <w:sz w:val="24"/>
          <w:szCs w:val="24"/>
        </w:rPr>
        <w:t>alone.” Decidedly, taking the time to span the room for any “non-believers”; as some would in the past interfere.</w:t>
      </w:r>
      <w:r w:rsidRPr="5A3DCF4D">
        <w:rPr>
          <w:rFonts w:ascii="Century" w:hAnsi="Century" w:eastAsia="Century" w:cs="Century"/>
          <w:color w:val="000000" w:themeColor="text1"/>
          <w:sz w:val="24"/>
          <w:szCs w:val="24"/>
        </w:rPr>
        <w:t xml:space="preserve"> Oblivious and trite in their humored remarks; “</w:t>
      </w:r>
      <w:proofErr w:type="spellStart"/>
      <w:r w:rsidRPr="5A3DCF4D">
        <w:rPr>
          <w:rFonts w:ascii="Century" w:hAnsi="Century" w:eastAsia="Century" w:cs="Century"/>
          <w:color w:val="000000" w:themeColor="text1"/>
          <w:sz w:val="24"/>
          <w:szCs w:val="24"/>
        </w:rPr>
        <w:t>Mhmm</w:t>
      </w:r>
      <w:proofErr w:type="spellEnd"/>
      <w:r w:rsidRPr="5A3DCF4D">
        <w:rPr>
          <w:rFonts w:ascii="Century" w:hAnsi="Century" w:eastAsia="Century" w:cs="Century"/>
          <w:color w:val="000000" w:themeColor="text1"/>
          <w:sz w:val="24"/>
          <w:szCs w:val="24"/>
        </w:rPr>
        <w:t>, we don’t</w:t>
      </w:r>
      <w:r w:rsidRPr="5A3DCF4D">
        <w:rPr>
          <w:rFonts w:ascii="Century" w:hAnsi="Century" w:eastAsia="Century" w:cs="Century"/>
          <w:i/>
          <w:iCs/>
          <w:color w:val="000000" w:themeColor="text1"/>
          <w:sz w:val="24"/>
          <w:szCs w:val="24"/>
        </w:rPr>
        <w:t xml:space="preserve"> need, </w:t>
      </w:r>
      <w:r w:rsidRPr="5A3DCF4D">
        <w:rPr>
          <w:rFonts w:ascii="Century" w:hAnsi="Century" w:eastAsia="Century" w:cs="Century"/>
          <w:color w:val="000000" w:themeColor="text1"/>
          <w:sz w:val="24"/>
          <w:szCs w:val="24"/>
        </w:rPr>
        <w:t xml:space="preserve">you here. Go-on, now.” the listener, now being a bit confused, awkwardly, repositioned themselves; such as not to offend the now habitually triggered, and seldom detoured speaker; as they now turn away, in an attempt to salvage the meeting; unfortunately, the interruption has left them, within the most advantages state, as they face the listener, once again. </w:t>
      </w:r>
      <w:proofErr w:type="spellStart"/>
      <w:r w:rsidRPr="5A3DCF4D">
        <w:rPr>
          <w:rFonts w:ascii="Century" w:hAnsi="Century" w:eastAsia="Century" w:cs="Century"/>
          <w:color w:val="000000" w:themeColor="text1"/>
          <w:sz w:val="24"/>
          <w:szCs w:val="24"/>
        </w:rPr>
        <w:t>Ya</w:t>
      </w:r>
      <w:proofErr w:type="spellEnd"/>
      <w:r w:rsidRPr="5A3DCF4D">
        <w:rPr>
          <w:rFonts w:ascii="Century" w:hAnsi="Century" w:eastAsia="Century" w:cs="Century"/>
          <w:color w:val="000000" w:themeColor="text1"/>
          <w:sz w:val="24"/>
          <w:szCs w:val="24"/>
        </w:rPr>
        <w:t xml:space="preserve"> know, what I have... I should </w:t>
      </w:r>
      <w:r w:rsidRPr="5A3DCF4D">
        <w:rPr>
          <w:rFonts w:ascii="Century" w:hAnsi="Century" w:eastAsia="Century" w:cs="Century"/>
          <w:i/>
          <w:iCs/>
          <w:color w:val="000000" w:themeColor="text1"/>
          <w:sz w:val="24"/>
          <w:szCs w:val="24"/>
        </w:rPr>
        <w:t>NOT have,</w:t>
      </w:r>
      <w:r w:rsidRPr="5A3DCF4D">
        <w:rPr>
          <w:rFonts w:ascii="Century" w:hAnsi="Century" w:eastAsia="Century" w:cs="Century"/>
          <w:color w:val="000000" w:themeColor="text1"/>
          <w:sz w:val="24"/>
          <w:szCs w:val="24"/>
        </w:rPr>
        <w:t xml:space="preserve"> too. Can anybody else, show of hands; Please if you’d be so kind, as to explain, to me.” They continue, now pacing back and forth, in a strobe light like manner. Darting, to cover the both exits, and entryways, alike; however, though the listener, having been thoroughly prepared, with a notepad and pen. As quickly, as possible; the listener began to annotate. Whomsoever, to those who did, too; due. Should an effective transcription, </w:t>
      </w:r>
      <w:proofErr w:type="spellStart"/>
      <w:r w:rsidRPr="5A3DCF4D">
        <w:rPr>
          <w:rFonts w:ascii="Century" w:hAnsi="Century" w:eastAsia="Century" w:cs="Century"/>
          <w:color w:val="000000" w:themeColor="text1"/>
          <w:sz w:val="24"/>
          <w:szCs w:val="24"/>
        </w:rPr>
        <w:t>Subsequentially</w:t>
      </w:r>
      <w:proofErr w:type="spellEnd"/>
      <w:r w:rsidRPr="5A3DCF4D">
        <w:rPr>
          <w:rFonts w:ascii="Century" w:hAnsi="Century" w:eastAsia="Century" w:cs="Century"/>
          <w:color w:val="000000" w:themeColor="text1"/>
          <w:sz w:val="24"/>
          <w:szCs w:val="24"/>
        </w:rPr>
        <w:t xml:space="preserve">, when speaking enough, to pace, the redacted. Within, due time. What I’ve got to do, could possibly even, leave me up like </w:t>
      </w:r>
      <w:r w:rsidRPr="5A3DCF4D">
        <w:rPr>
          <w:rFonts w:ascii="Century" w:hAnsi="Century" w:eastAsia="Century" w:cs="Century"/>
          <w:i/>
          <w:iCs/>
          <w:color w:val="000000" w:themeColor="text1"/>
          <w:sz w:val="24"/>
          <w:szCs w:val="24"/>
        </w:rPr>
        <w:t xml:space="preserve">that!  </w:t>
      </w:r>
      <w:r w:rsidRPr="5A3DCF4D">
        <w:rPr>
          <w:rFonts w:ascii="Century" w:hAnsi="Century" w:eastAsia="Century" w:cs="Century"/>
          <w:color w:val="000000" w:themeColor="text1"/>
          <w:sz w:val="24"/>
          <w:szCs w:val="24"/>
        </w:rPr>
        <w:t xml:space="preserve">Just like that, be left. Oh and right, before you thought you had; </w:t>
      </w:r>
      <w:r w:rsidRPr="5A3DCF4D">
        <w:rPr>
          <w:rFonts w:ascii="Century" w:hAnsi="Century" w:eastAsia="Century" w:cs="Century"/>
          <w:i/>
          <w:iCs/>
          <w:color w:val="000000" w:themeColor="text1"/>
          <w:sz w:val="24"/>
          <w:szCs w:val="24"/>
        </w:rPr>
        <w:t>known</w:t>
      </w:r>
      <w:r w:rsidRPr="5A3DCF4D">
        <w:rPr>
          <w:rFonts w:ascii="Century" w:hAnsi="Century" w:eastAsia="Century" w:cs="Century"/>
          <w:color w:val="000000" w:themeColor="text1"/>
          <w:sz w:val="24"/>
          <w:szCs w:val="24"/>
        </w:rPr>
        <w:t xml:space="preserve">, I mean...without a shadow of a doubt. </w:t>
      </w:r>
      <w:r w:rsidRPr="5A3DCF4D">
        <w:rPr>
          <w:rFonts w:ascii="Century" w:hAnsi="Century" w:eastAsia="Century" w:cs="Century"/>
          <w:i/>
          <w:iCs/>
          <w:color w:val="000000" w:themeColor="text1"/>
          <w:sz w:val="24"/>
          <w:szCs w:val="24"/>
        </w:rPr>
        <w:t>Whole-</w:t>
      </w:r>
      <w:r w:rsidRPr="5A3DCF4D">
        <w:rPr>
          <w:rFonts w:ascii="Century" w:hAnsi="Century" w:eastAsia="Century" w:cs="Century"/>
          <w:color w:val="000000" w:themeColor="text1"/>
          <w:sz w:val="24"/>
          <w:szCs w:val="24"/>
        </w:rPr>
        <w:t>truth, and nothing, but the truth., Amen?” the Listener responds, in a desperate need for approval from the speaker; “Amen!”. The speaker slowly turns with an ere of gratitude; however, the look on their face, as well portrayed all the more vivid, their look of fatigue. As their brow, raised; within the shape of a bow. Continues their pace, as if nothing had been said,</w:t>
      </w:r>
      <w:r w:rsidRPr="5A3DCF4D">
        <w:rPr>
          <w:rFonts w:ascii="Century" w:hAnsi="Century" w:eastAsia="Century" w:cs="Century"/>
          <w:i/>
          <w:iCs/>
          <w:color w:val="000000" w:themeColor="text1"/>
          <w:sz w:val="24"/>
          <w:szCs w:val="24"/>
          <w:u w:val="single"/>
        </w:rPr>
        <w:t xml:space="preserve"> at- all</w:t>
      </w:r>
      <w:r w:rsidRPr="5A3DCF4D">
        <w:rPr>
          <w:rFonts w:ascii="Century" w:hAnsi="Century" w:eastAsia="Century" w:cs="Century"/>
          <w:color w:val="000000" w:themeColor="text1"/>
          <w:sz w:val="24"/>
          <w:szCs w:val="24"/>
        </w:rPr>
        <w:t xml:space="preserve">; “Furthermore. Let it be known that as many as two, may be true, but until the dawn, lie with the dust at dawn...my eternity would prove to be my only salvation, as I’ve grown apart, from the once novel-order, of which I formed, each “plate”; within, the mold I fixed, as though it were broken-down halves, just so I could understand the way each cabinet, was different; although, but no... give me a moment; whenever, I think back on those days I realize that. You can’t not ever look back, but you can always be </w:t>
      </w:r>
      <w:r w:rsidRPr="5A3DCF4D">
        <w:rPr>
          <w:rFonts w:ascii="Century" w:hAnsi="Century" w:eastAsia="Century" w:cs="Century"/>
          <w:i/>
          <w:iCs/>
          <w:color w:val="000000" w:themeColor="text1"/>
          <w:sz w:val="24"/>
          <w:szCs w:val="24"/>
        </w:rPr>
        <w:t xml:space="preserve">taken. </w:t>
      </w:r>
      <w:r w:rsidRPr="5A3DCF4D">
        <w:rPr>
          <w:rFonts w:ascii="Century" w:hAnsi="Century" w:eastAsia="Century" w:cs="Century"/>
          <w:color w:val="000000" w:themeColor="text1"/>
          <w:sz w:val="24"/>
          <w:szCs w:val="24"/>
        </w:rPr>
        <w:t xml:space="preserve">(aback)   and with that, too. I do collet any deposits or piles of garbage, for the foundation, to support, but the </w:t>
      </w:r>
      <w:r w:rsidRPr="5A3DCF4D">
        <w:rPr>
          <w:rFonts w:ascii="Century" w:hAnsi="Century" w:eastAsia="Century" w:cs="Century"/>
          <w:i/>
          <w:iCs/>
          <w:color w:val="000000" w:themeColor="text1"/>
          <w:sz w:val="24"/>
          <w:szCs w:val="24"/>
        </w:rPr>
        <w:t xml:space="preserve">planet. </w:t>
      </w:r>
      <w:r w:rsidRPr="5A3DCF4D">
        <w:rPr>
          <w:rFonts w:ascii="Century" w:hAnsi="Century" w:eastAsia="Century" w:cs="Century"/>
          <w:color w:val="000000" w:themeColor="text1"/>
          <w:sz w:val="24"/>
          <w:szCs w:val="24"/>
        </w:rPr>
        <w:t>Least we all come from whatsoever wasn’t there, before.” The speaker is now feeling faint and begins to stumble muttering to themselves; “C’mon now, I need something else to</w:t>
      </w:r>
      <w:r w:rsidRPr="5A3DCF4D">
        <w:rPr>
          <w:rFonts w:ascii="Century" w:hAnsi="Century" w:eastAsia="Century" w:cs="Century"/>
          <w:i/>
          <w:iCs/>
          <w:color w:val="000000" w:themeColor="text1"/>
          <w:sz w:val="24"/>
          <w:szCs w:val="24"/>
        </w:rPr>
        <w:t>...</w:t>
      </w:r>
      <w:r w:rsidRPr="5A3DCF4D">
        <w:rPr>
          <w:rFonts w:ascii="Century" w:hAnsi="Century" w:eastAsia="Century" w:cs="Century"/>
          <w:color w:val="000000" w:themeColor="text1"/>
          <w:sz w:val="24"/>
          <w:szCs w:val="24"/>
        </w:rPr>
        <w:t xml:space="preserve"> Clean-up and or renew my lease,” the Member gives the speaker a bottle of water, and watches as they “guzzle” the now16 ounce, bottle. Hurriedly; “at the very, least when I’m housed? I’m not too, sure... or they should’ve had us vote, on that... Misinterpreting, my needs for their own schedules, imitating, playground bullies; is </w:t>
      </w:r>
      <w:r w:rsidRPr="5A3DCF4D">
        <w:rPr>
          <w:rFonts w:ascii="Century" w:hAnsi="Century" w:eastAsia="Century" w:cs="Century"/>
          <w:i/>
          <w:iCs/>
          <w:color w:val="000000" w:themeColor="text1"/>
          <w:sz w:val="24"/>
          <w:szCs w:val="24"/>
        </w:rPr>
        <w:t>exactly</w:t>
      </w:r>
      <w:r w:rsidRPr="5A3DCF4D">
        <w:rPr>
          <w:rFonts w:ascii="Century" w:hAnsi="Century" w:eastAsia="Century" w:cs="Century"/>
          <w:color w:val="000000" w:themeColor="text1"/>
          <w:sz w:val="24"/>
          <w:szCs w:val="24"/>
        </w:rPr>
        <w:t xml:space="preserve"> the reason Parliament, sells their own brand of </w:t>
      </w:r>
      <w:r w:rsidRPr="5A3DCF4D">
        <w:rPr>
          <w:rFonts w:ascii="Century" w:hAnsi="Century" w:eastAsia="Century" w:cs="Century"/>
          <w:i/>
          <w:iCs/>
          <w:color w:val="000000" w:themeColor="text1"/>
          <w:sz w:val="24"/>
          <w:szCs w:val="24"/>
        </w:rPr>
        <w:t xml:space="preserve">cigarette. Respected, </w:t>
      </w:r>
      <w:r w:rsidRPr="5A3DCF4D">
        <w:rPr>
          <w:rFonts w:ascii="Century" w:hAnsi="Century" w:eastAsia="Century" w:cs="Century"/>
          <w:color w:val="000000" w:themeColor="text1"/>
          <w:sz w:val="24"/>
          <w:szCs w:val="24"/>
        </w:rPr>
        <w:t>by the world,</w:t>
      </w:r>
      <w:r w:rsidRPr="5A3DCF4D">
        <w:rPr>
          <w:rFonts w:ascii="Century" w:hAnsi="Century" w:eastAsia="Century" w:cs="Century"/>
          <w:i/>
          <w:iCs/>
          <w:color w:val="000000" w:themeColor="text1"/>
          <w:sz w:val="24"/>
          <w:szCs w:val="24"/>
        </w:rPr>
        <w:t xml:space="preserve"> even still </w:t>
      </w:r>
      <w:r w:rsidRPr="5A3DCF4D">
        <w:rPr>
          <w:rFonts w:ascii="Century" w:hAnsi="Century" w:eastAsia="Century" w:cs="Century"/>
          <w:color w:val="000000" w:themeColor="text1"/>
          <w:sz w:val="24"/>
          <w:szCs w:val="24"/>
        </w:rPr>
        <w:t>had you not, seen your own shelves, candidly speaking, that too. Played a role in how the focal point of your;</w:t>
      </w:r>
      <w:r w:rsidRPr="5A3DCF4D">
        <w:rPr>
          <w:rFonts w:ascii="Century" w:hAnsi="Century" w:eastAsia="Century" w:cs="Century"/>
          <w:i/>
          <w:iCs/>
          <w:color w:val="000000" w:themeColor="text1"/>
          <w:sz w:val="24"/>
          <w:szCs w:val="24"/>
        </w:rPr>
        <w:t xml:space="preserve"> almost, or rather bespoke</w:t>
      </w:r>
      <w:r w:rsidRPr="5A3DCF4D">
        <w:rPr>
          <w:rFonts w:ascii="Century" w:hAnsi="Century" w:eastAsia="Century" w:cs="Century"/>
          <w:color w:val="000000" w:themeColor="text1"/>
          <w:sz w:val="24"/>
          <w:szCs w:val="24"/>
        </w:rPr>
        <w:t xml:space="preserve">, home. “Is on the need to </w:t>
      </w:r>
      <w:r w:rsidRPr="5A3DCF4D" w:rsidR="1C92BCE7">
        <w:rPr>
          <w:rFonts w:ascii="Century" w:hAnsi="Century" w:eastAsia="Century" w:cs="Century"/>
          <w:color w:val="000000" w:themeColor="text1"/>
          <w:sz w:val="24"/>
          <w:szCs w:val="24"/>
        </w:rPr>
        <w:t>break</w:t>
      </w:r>
      <w:r w:rsidRPr="5A3DCF4D">
        <w:rPr>
          <w:rFonts w:ascii="Century" w:hAnsi="Century" w:eastAsia="Century" w:cs="Century"/>
          <w:color w:val="000000" w:themeColor="text1"/>
          <w:sz w:val="24"/>
          <w:szCs w:val="24"/>
        </w:rPr>
        <w:t xml:space="preserve">, basis”; so I wouldn’t have to guess the exact percentage, </w:t>
      </w:r>
      <w:proofErr w:type="spellStart"/>
      <w:r w:rsidRPr="5A3DCF4D">
        <w:rPr>
          <w:rFonts w:ascii="Century" w:hAnsi="Century" w:eastAsia="Century" w:cs="Century"/>
          <w:color w:val="000000" w:themeColor="text1"/>
          <w:sz w:val="24"/>
          <w:szCs w:val="24"/>
        </w:rPr>
        <w:t>y’all</w:t>
      </w:r>
      <w:proofErr w:type="spellEnd"/>
      <w:r w:rsidRPr="5A3DCF4D">
        <w:rPr>
          <w:rFonts w:ascii="Century" w:hAnsi="Century" w:eastAsia="Century" w:cs="Century"/>
          <w:color w:val="000000" w:themeColor="text1"/>
          <w:sz w:val="24"/>
          <w:szCs w:val="24"/>
        </w:rPr>
        <w:t xml:space="preserve"> be demanding withal them packages. I see you from my bedroom window, no need to go online. You know the </w:t>
      </w:r>
      <w:r w:rsidRPr="5A3DCF4D" w:rsidR="4CF29211">
        <w:rPr>
          <w:rFonts w:ascii="Century" w:hAnsi="Century" w:eastAsia="Century" w:cs="Century"/>
          <w:color w:val="000000" w:themeColor="text1"/>
          <w:sz w:val="24"/>
          <w:szCs w:val="24"/>
        </w:rPr>
        <w:t>mailman</w:t>
      </w:r>
      <w:r w:rsidRPr="5A3DCF4D">
        <w:rPr>
          <w:rFonts w:ascii="Century" w:hAnsi="Century" w:eastAsia="Century" w:cs="Century"/>
          <w:color w:val="000000" w:themeColor="text1"/>
          <w:sz w:val="24"/>
          <w:szCs w:val="24"/>
        </w:rPr>
        <w:t xml:space="preserve"> wouldn’t discount my paper, but his anonymous shopper program, we compromised on, so he gave me your news </w:t>
      </w:r>
      <w:r w:rsidRPr="5A3DCF4D">
        <w:rPr>
          <w:rFonts w:ascii="Century" w:hAnsi="Century" w:eastAsia="Century" w:cs="Century"/>
          <w:i/>
          <w:iCs/>
          <w:color w:val="000000" w:themeColor="text1"/>
          <w:sz w:val="24"/>
          <w:szCs w:val="24"/>
        </w:rPr>
        <w:t>anyway</w:t>
      </w:r>
      <w:r w:rsidRPr="5A3DCF4D">
        <w:rPr>
          <w:rFonts w:ascii="Century" w:hAnsi="Century" w:eastAsia="Century" w:cs="Century"/>
          <w:color w:val="000000" w:themeColor="text1"/>
          <w:sz w:val="24"/>
          <w:szCs w:val="24"/>
        </w:rPr>
        <w:t xml:space="preserve">. Spoiler-alert, you got the </w:t>
      </w:r>
      <w:r w:rsidRPr="5A3DCF4D">
        <w:rPr>
          <w:rFonts w:ascii="Century" w:hAnsi="Century" w:eastAsia="Century" w:cs="Century"/>
          <w:i/>
          <w:iCs/>
          <w:color w:val="000000" w:themeColor="text1"/>
          <w:sz w:val="24"/>
          <w:szCs w:val="24"/>
        </w:rPr>
        <w:t xml:space="preserve">plastic </w:t>
      </w:r>
      <w:r w:rsidRPr="5A3DCF4D">
        <w:rPr>
          <w:rFonts w:ascii="Century" w:hAnsi="Century" w:eastAsia="Century" w:cs="Century"/>
          <w:color w:val="000000" w:themeColor="text1"/>
          <w:sz w:val="24"/>
          <w:szCs w:val="24"/>
        </w:rPr>
        <w:t>where, yes, you know better, than I about</w:t>
      </w:r>
      <w:r w:rsidRPr="5A3DCF4D">
        <w:rPr>
          <w:rFonts w:ascii="Century" w:hAnsi="Century" w:eastAsia="Century" w:cs="Century"/>
          <w:i/>
          <w:iCs/>
          <w:color w:val="000000" w:themeColor="text1"/>
          <w:sz w:val="24"/>
          <w:szCs w:val="24"/>
        </w:rPr>
        <w:t xml:space="preserve"> all that</w:t>
      </w:r>
      <w:r w:rsidRPr="5A3DCF4D">
        <w:rPr>
          <w:rFonts w:ascii="Century" w:hAnsi="Century" w:eastAsia="Century" w:cs="Century"/>
          <w:color w:val="000000" w:themeColor="text1"/>
          <w:sz w:val="24"/>
          <w:szCs w:val="24"/>
        </w:rPr>
        <w:t>. I’m sure... yeah, no... Get up, yes go, she should’ve been out of here by now. I mean, I’m sweating, just a little...bit.</w:t>
      </w:r>
      <w:r w:rsidR="00587C9D">
        <w:rPr>
          <w:rFonts w:ascii="Century" w:hAnsi="Century" w:eastAsia="Century" w:cs="Century"/>
          <w:color w:val="000000" w:themeColor="text1"/>
          <w:sz w:val="24"/>
          <w:szCs w:val="24"/>
        </w:rPr>
        <w:t xml:space="preserve"> </w:t>
      </w:r>
      <w:r w:rsidRPr="5A3DCF4D" w:rsidR="42ACF6DF">
        <w:rPr>
          <w:rFonts w:ascii="Century" w:hAnsi="Century"/>
          <w:sz w:val="24"/>
          <w:szCs w:val="24"/>
        </w:rPr>
        <w:t>of that old, “</w:t>
      </w:r>
      <w:r w:rsidRPr="5A3DCF4D" w:rsidR="4A15BC69">
        <w:rPr>
          <w:rFonts w:ascii="Century" w:hAnsi="Century"/>
          <w:sz w:val="24"/>
          <w:szCs w:val="24"/>
        </w:rPr>
        <w:t>Sardonic</w:t>
      </w:r>
      <w:r w:rsidRPr="5A3DCF4D" w:rsidR="6506AD8A">
        <w:rPr>
          <w:rFonts w:ascii="Century" w:hAnsi="Century"/>
          <w:sz w:val="24"/>
          <w:szCs w:val="24"/>
        </w:rPr>
        <w:t>ally toned</w:t>
      </w:r>
      <w:r w:rsidRPr="5A3DCF4D" w:rsidR="4FB0FC05">
        <w:rPr>
          <w:rFonts w:ascii="Century" w:hAnsi="Century"/>
          <w:sz w:val="24"/>
          <w:szCs w:val="24"/>
        </w:rPr>
        <w:t xml:space="preserve">”, and humanely ratified obelisk so empty, </w:t>
      </w:r>
      <w:r w:rsidRPr="5A3DCF4D" w:rsidR="6506AD8A">
        <w:rPr>
          <w:rFonts w:ascii="Century" w:hAnsi="Century"/>
          <w:sz w:val="24"/>
          <w:szCs w:val="24"/>
        </w:rPr>
        <w:t xml:space="preserve">as </w:t>
      </w:r>
      <w:r w:rsidRPr="5A3DCF4D" w:rsidR="7CDD1471">
        <w:rPr>
          <w:rFonts w:ascii="Century" w:hAnsi="Century"/>
          <w:sz w:val="24"/>
          <w:szCs w:val="24"/>
        </w:rPr>
        <w:t>to w</w:t>
      </w:r>
      <w:r w:rsidRPr="5A3DCF4D" w:rsidR="437C6616">
        <w:rPr>
          <w:rFonts w:ascii="Century" w:hAnsi="Century"/>
          <w:sz w:val="24"/>
          <w:szCs w:val="24"/>
        </w:rPr>
        <w:t>ander</w:t>
      </w:r>
      <w:r w:rsidRPr="5A3DCF4D" w:rsidR="6506AD8A">
        <w:rPr>
          <w:rFonts w:ascii="Century" w:hAnsi="Century"/>
          <w:sz w:val="24"/>
          <w:szCs w:val="24"/>
        </w:rPr>
        <w:t>,</w:t>
      </w:r>
      <w:r w:rsidRPr="5A3DCF4D" w:rsidR="1127D3C1">
        <w:rPr>
          <w:rFonts w:ascii="Century" w:hAnsi="Century"/>
          <w:sz w:val="24"/>
          <w:szCs w:val="24"/>
        </w:rPr>
        <w:t xml:space="preserve"> in an attempted</w:t>
      </w:r>
      <w:r w:rsidRPr="5A3DCF4D" w:rsidR="6506AD8A">
        <w:rPr>
          <w:rFonts w:ascii="Century" w:hAnsi="Century"/>
          <w:sz w:val="24"/>
          <w:szCs w:val="24"/>
        </w:rPr>
        <w:t xml:space="preserve"> toward</w:t>
      </w:r>
      <w:r w:rsidRPr="5A3DCF4D" w:rsidR="6583C578">
        <w:rPr>
          <w:rFonts w:ascii="Century" w:hAnsi="Century"/>
          <w:sz w:val="24"/>
          <w:szCs w:val="24"/>
        </w:rPr>
        <w:t>.</w:t>
      </w:r>
      <w:r w:rsidRPr="5A3DCF4D" w:rsidR="6506AD8A">
        <w:rPr>
          <w:rFonts w:ascii="Century" w:hAnsi="Century"/>
          <w:sz w:val="24"/>
          <w:szCs w:val="24"/>
        </w:rPr>
        <w:t xml:space="preserve"> </w:t>
      </w:r>
      <w:r w:rsidRPr="5A3DCF4D" w:rsidR="6B13BE7D">
        <w:rPr>
          <w:rFonts w:ascii="Century" w:hAnsi="Century"/>
          <w:sz w:val="24"/>
          <w:szCs w:val="24"/>
        </w:rPr>
        <w:t>T</w:t>
      </w:r>
      <w:r w:rsidRPr="5A3DCF4D" w:rsidR="088B967B">
        <w:rPr>
          <w:rFonts w:ascii="Century" w:hAnsi="Century"/>
          <w:sz w:val="24"/>
          <w:szCs w:val="24"/>
        </w:rPr>
        <w:t xml:space="preserve">hwarting </w:t>
      </w:r>
      <w:r w:rsidRPr="5A3DCF4D" w:rsidR="76B7DDE1">
        <w:rPr>
          <w:rFonts w:ascii="Century" w:hAnsi="Century"/>
          <w:sz w:val="24"/>
          <w:szCs w:val="24"/>
        </w:rPr>
        <w:t xml:space="preserve">off </w:t>
      </w:r>
      <w:r w:rsidRPr="5A3DCF4D" w:rsidR="088B967B">
        <w:rPr>
          <w:rFonts w:ascii="Century" w:hAnsi="Century"/>
          <w:sz w:val="24"/>
          <w:szCs w:val="24"/>
        </w:rPr>
        <w:t xml:space="preserve">a misguided </w:t>
      </w:r>
      <w:r w:rsidRPr="5A3DCF4D" w:rsidR="6506AD8A">
        <w:rPr>
          <w:rFonts w:ascii="Century" w:hAnsi="Century"/>
          <w:sz w:val="24"/>
          <w:szCs w:val="24"/>
        </w:rPr>
        <w:t>empathy</w:t>
      </w:r>
      <w:r w:rsidRPr="5A3DCF4D" w:rsidR="75A9E2F2">
        <w:rPr>
          <w:rFonts w:ascii="Century" w:hAnsi="Century"/>
          <w:sz w:val="24"/>
          <w:szCs w:val="24"/>
        </w:rPr>
        <w:t xml:space="preserve">, ironically enough we still have a lot more rain on </w:t>
      </w:r>
      <w:r w:rsidRPr="5A3DCF4D" w:rsidR="57E91716">
        <w:rPr>
          <w:rFonts w:ascii="Century" w:hAnsi="Century"/>
          <w:sz w:val="24"/>
          <w:szCs w:val="24"/>
        </w:rPr>
        <w:t>this, monotony</w:t>
      </w:r>
      <w:r w:rsidRPr="5A3DCF4D" w:rsidR="67FD4924">
        <w:rPr>
          <w:rFonts w:ascii="Century" w:hAnsi="Century"/>
          <w:sz w:val="24"/>
          <w:szCs w:val="24"/>
        </w:rPr>
        <w:t xml:space="preserve">-gilded </w:t>
      </w:r>
      <w:r w:rsidRPr="5A3DCF4D" w:rsidR="75A9E2F2">
        <w:rPr>
          <w:rFonts w:ascii="Century" w:hAnsi="Century"/>
          <w:sz w:val="24"/>
          <w:szCs w:val="24"/>
        </w:rPr>
        <w:t>nigh</w:t>
      </w:r>
      <w:r w:rsidRPr="5A3DCF4D" w:rsidR="33D86F40">
        <w:rPr>
          <w:rFonts w:ascii="Century" w:hAnsi="Century"/>
          <w:sz w:val="24"/>
          <w:szCs w:val="24"/>
        </w:rPr>
        <w:t>t</w:t>
      </w:r>
      <w:r w:rsidRPr="5A3DCF4D" w:rsidR="78EC5A93">
        <w:rPr>
          <w:rFonts w:ascii="Century" w:hAnsi="Century"/>
          <w:sz w:val="24"/>
          <w:szCs w:val="24"/>
        </w:rPr>
        <w:t>, with temperatures reaching sub-</w:t>
      </w:r>
      <w:r w:rsidRPr="5A3DCF4D" w:rsidR="1B428D0E">
        <w:rPr>
          <w:rFonts w:ascii="Century" w:hAnsi="Century"/>
          <w:sz w:val="24"/>
          <w:szCs w:val="24"/>
        </w:rPr>
        <w:t>zero degrees</w:t>
      </w:r>
      <w:r w:rsidRPr="5A3DCF4D" w:rsidR="3646F6DE">
        <w:rPr>
          <w:rFonts w:ascii="Century" w:hAnsi="Century"/>
          <w:sz w:val="24"/>
          <w:szCs w:val="24"/>
        </w:rPr>
        <w:t xml:space="preserve">; </w:t>
      </w:r>
      <w:r w:rsidRPr="5A3DCF4D" w:rsidR="796C622F">
        <w:rPr>
          <w:rFonts w:ascii="Century" w:hAnsi="Century"/>
          <w:sz w:val="24"/>
          <w:szCs w:val="24"/>
        </w:rPr>
        <w:t>w</w:t>
      </w:r>
      <w:r w:rsidRPr="5A3DCF4D" w:rsidR="1C72C95C">
        <w:rPr>
          <w:rFonts w:ascii="Century" w:hAnsi="Century"/>
          <w:sz w:val="24"/>
          <w:szCs w:val="24"/>
        </w:rPr>
        <w:t>herein,</w:t>
      </w:r>
      <w:r w:rsidRPr="5A3DCF4D" w:rsidR="502F6772">
        <w:rPr>
          <w:rFonts w:ascii="Century" w:hAnsi="Century"/>
          <w:sz w:val="24"/>
          <w:szCs w:val="24"/>
        </w:rPr>
        <w:t xml:space="preserve"> there’s</w:t>
      </w:r>
      <w:r w:rsidRPr="5A3DCF4D" w:rsidR="1C72C95C">
        <w:rPr>
          <w:rFonts w:ascii="Century" w:hAnsi="Century"/>
          <w:sz w:val="24"/>
          <w:szCs w:val="24"/>
        </w:rPr>
        <w:t xml:space="preserve"> </w:t>
      </w:r>
      <w:r w:rsidRPr="5A3DCF4D" w:rsidR="375FB6D0">
        <w:rPr>
          <w:rFonts w:ascii="Century" w:hAnsi="Century"/>
          <w:sz w:val="24"/>
          <w:szCs w:val="24"/>
        </w:rPr>
        <w:t>just</w:t>
      </w:r>
      <w:r w:rsidRPr="5A3DCF4D" w:rsidR="423C6371">
        <w:rPr>
          <w:rFonts w:ascii="Century" w:hAnsi="Century"/>
          <w:sz w:val="24"/>
          <w:szCs w:val="24"/>
        </w:rPr>
        <w:t>-</w:t>
      </w:r>
      <w:r w:rsidRPr="5A3DCF4D" w:rsidR="53392AB9">
        <w:rPr>
          <w:rFonts w:ascii="Century" w:hAnsi="Century"/>
          <w:sz w:val="24"/>
          <w:szCs w:val="24"/>
        </w:rPr>
        <w:t>us</w:t>
      </w:r>
      <w:r w:rsidRPr="5A3DCF4D" w:rsidR="09BEF26F">
        <w:rPr>
          <w:rFonts w:ascii="Century" w:hAnsi="Century"/>
          <w:sz w:val="24"/>
          <w:szCs w:val="24"/>
        </w:rPr>
        <w:t xml:space="preserve">. Herein, “The </w:t>
      </w:r>
      <w:r w:rsidRPr="5A3DCF4D" w:rsidR="5FB171BA">
        <w:rPr>
          <w:rFonts w:ascii="Century" w:hAnsi="Century"/>
          <w:sz w:val="24"/>
          <w:szCs w:val="24"/>
        </w:rPr>
        <w:t>Amazonian</w:t>
      </w:r>
      <w:r w:rsidRPr="5A3DCF4D" w:rsidR="1C72C95C">
        <w:rPr>
          <w:rFonts w:ascii="Century" w:hAnsi="Century"/>
          <w:sz w:val="24"/>
          <w:szCs w:val="24"/>
        </w:rPr>
        <w:t>-</w:t>
      </w:r>
      <w:r w:rsidRPr="5A3DCF4D" w:rsidR="1C72C95C">
        <w:rPr>
          <w:rFonts w:ascii="Century" w:hAnsi="Century"/>
          <w:i/>
          <w:iCs/>
          <w:sz w:val="24"/>
          <w:szCs w:val="24"/>
        </w:rPr>
        <w:t>deser</w:t>
      </w:r>
      <w:r w:rsidRPr="5A3DCF4D" w:rsidR="33D86F40">
        <w:rPr>
          <w:rFonts w:ascii="Century" w:hAnsi="Century"/>
          <w:sz w:val="24"/>
          <w:szCs w:val="24"/>
        </w:rPr>
        <w:t>t</w:t>
      </w:r>
      <w:r w:rsidRPr="5A3DCF4D" w:rsidR="39FF478E">
        <w:rPr>
          <w:rFonts w:ascii="Century" w:hAnsi="Century"/>
          <w:sz w:val="24"/>
          <w:szCs w:val="24"/>
        </w:rPr>
        <w:t>(s)</w:t>
      </w:r>
      <w:r w:rsidRPr="5A3DCF4D" w:rsidR="320E053E">
        <w:rPr>
          <w:rFonts w:ascii="Century" w:hAnsi="Century"/>
          <w:sz w:val="24"/>
          <w:szCs w:val="24"/>
        </w:rPr>
        <w:t>”</w:t>
      </w:r>
      <w:r w:rsidRPr="5A3DCF4D" w:rsidR="33D86F40">
        <w:rPr>
          <w:rFonts w:ascii="Century" w:hAnsi="Century"/>
          <w:sz w:val="24"/>
          <w:szCs w:val="24"/>
        </w:rPr>
        <w:t xml:space="preserve"> you really</w:t>
      </w:r>
      <w:r w:rsidRPr="5A3DCF4D" w:rsidR="4D982A3F">
        <w:rPr>
          <w:rFonts w:ascii="Century" w:hAnsi="Century"/>
          <w:sz w:val="24"/>
          <w:szCs w:val="24"/>
        </w:rPr>
        <w:t xml:space="preserve"> don</w:t>
      </w:r>
      <w:r w:rsidRPr="5A3DCF4D" w:rsidR="6C0C5D55">
        <w:rPr>
          <w:rFonts w:ascii="Century" w:hAnsi="Century"/>
          <w:sz w:val="24"/>
          <w:szCs w:val="24"/>
        </w:rPr>
        <w:t xml:space="preserve">’t </w:t>
      </w:r>
      <w:r w:rsidRPr="5A3DCF4D" w:rsidR="33D86F40">
        <w:rPr>
          <w:rFonts w:ascii="Century" w:hAnsi="Century"/>
          <w:sz w:val="24"/>
          <w:szCs w:val="24"/>
        </w:rPr>
        <w:t>get to</w:t>
      </w:r>
      <w:r w:rsidRPr="5A3DCF4D" w:rsidR="19F82111">
        <w:rPr>
          <w:rFonts w:ascii="Century" w:hAnsi="Century"/>
          <w:sz w:val="24"/>
          <w:szCs w:val="24"/>
        </w:rPr>
        <w:t>,</w:t>
      </w:r>
      <w:r w:rsidRPr="5A3DCF4D" w:rsidR="33D86F40">
        <w:rPr>
          <w:rFonts w:ascii="Century" w:hAnsi="Century"/>
          <w:sz w:val="24"/>
          <w:szCs w:val="24"/>
        </w:rPr>
        <w:t xml:space="preserve"> experience </w:t>
      </w:r>
      <w:r w:rsidRPr="5A3DCF4D" w:rsidR="7378D545">
        <w:rPr>
          <w:rFonts w:ascii="Century" w:hAnsi="Century"/>
          <w:sz w:val="24"/>
          <w:szCs w:val="24"/>
        </w:rPr>
        <w:t>that sort of</w:t>
      </w:r>
      <w:r w:rsidRPr="5A3DCF4D" w:rsidR="33D86F40">
        <w:rPr>
          <w:rFonts w:ascii="Century" w:hAnsi="Century"/>
          <w:sz w:val="24"/>
          <w:szCs w:val="24"/>
        </w:rPr>
        <w:t xml:space="preserve"> a short-t</w:t>
      </w:r>
      <w:r w:rsidRPr="5A3DCF4D" w:rsidR="05C2F325">
        <w:rPr>
          <w:rFonts w:ascii="Century" w:hAnsi="Century"/>
          <w:sz w:val="24"/>
          <w:szCs w:val="24"/>
        </w:rPr>
        <w:t>erm</w:t>
      </w:r>
      <w:r w:rsidRPr="5A3DCF4D" w:rsidR="66BBE17E">
        <w:rPr>
          <w:rFonts w:ascii="Century" w:hAnsi="Century"/>
          <w:sz w:val="24"/>
          <w:szCs w:val="24"/>
        </w:rPr>
        <w:t>; “sesquipedalian-</w:t>
      </w:r>
      <w:proofErr w:type="spellStart"/>
      <w:r w:rsidRPr="5A3DCF4D" w:rsidR="66BBE17E">
        <w:rPr>
          <w:rFonts w:ascii="Century" w:hAnsi="Century"/>
          <w:sz w:val="24"/>
          <w:szCs w:val="24"/>
        </w:rPr>
        <w:t>ed</w:t>
      </w:r>
      <w:proofErr w:type="spellEnd"/>
      <w:r w:rsidRPr="5A3DCF4D" w:rsidR="66BBE17E">
        <w:rPr>
          <w:rFonts w:ascii="Century" w:hAnsi="Century"/>
          <w:sz w:val="24"/>
          <w:szCs w:val="24"/>
        </w:rPr>
        <w:t>"</w:t>
      </w:r>
      <w:r w:rsidRPr="5A3DCF4D" w:rsidR="05C2F325">
        <w:rPr>
          <w:rFonts w:ascii="Century" w:hAnsi="Century"/>
          <w:sz w:val="24"/>
          <w:szCs w:val="24"/>
        </w:rPr>
        <w:t xml:space="preserve"> </w:t>
      </w:r>
      <w:r w:rsidRPr="5A3DCF4D" w:rsidR="66AF7A01">
        <w:rPr>
          <w:rFonts w:ascii="Century" w:hAnsi="Century"/>
          <w:sz w:val="24"/>
          <w:szCs w:val="24"/>
        </w:rPr>
        <w:t xml:space="preserve">night caps as a </w:t>
      </w:r>
      <w:r w:rsidRPr="5A3DCF4D" w:rsidR="05C2F325">
        <w:rPr>
          <w:rFonts w:ascii="Century" w:hAnsi="Century"/>
          <w:sz w:val="24"/>
          <w:szCs w:val="24"/>
        </w:rPr>
        <w:t>local</w:t>
      </w:r>
      <w:r w:rsidRPr="5A3DCF4D" w:rsidR="6CC01750">
        <w:rPr>
          <w:rFonts w:ascii="Century" w:hAnsi="Century"/>
          <w:sz w:val="24"/>
          <w:szCs w:val="24"/>
        </w:rPr>
        <w:t>.</w:t>
      </w:r>
      <w:r w:rsidRPr="5A3DCF4D" w:rsidR="05C2F325">
        <w:rPr>
          <w:rFonts w:ascii="Century" w:hAnsi="Century"/>
          <w:sz w:val="24"/>
          <w:szCs w:val="24"/>
        </w:rPr>
        <w:t xml:space="preserve"> </w:t>
      </w:r>
      <w:r w:rsidRPr="5A3DCF4D" w:rsidR="10337B84">
        <w:rPr>
          <w:rFonts w:ascii="Century" w:hAnsi="Century"/>
          <w:sz w:val="24"/>
          <w:szCs w:val="24"/>
        </w:rPr>
        <w:t>Surely,</w:t>
      </w:r>
      <w:r w:rsidRPr="5A3DCF4D" w:rsidR="718A34DE">
        <w:rPr>
          <w:rFonts w:ascii="Century" w:hAnsi="Century"/>
          <w:sz w:val="24"/>
          <w:szCs w:val="24"/>
        </w:rPr>
        <w:t xml:space="preserve"> these would be closer to a</w:t>
      </w:r>
      <w:r w:rsidRPr="5A3DCF4D" w:rsidR="05C2F325">
        <w:rPr>
          <w:rFonts w:ascii="Century" w:hAnsi="Century"/>
          <w:sz w:val="24"/>
          <w:szCs w:val="24"/>
        </w:rPr>
        <w:t xml:space="preserve"> long</w:t>
      </w:r>
      <w:r w:rsidRPr="5A3DCF4D" w:rsidR="505E1810">
        <w:rPr>
          <w:rFonts w:ascii="Century" w:hAnsi="Century"/>
          <w:sz w:val="24"/>
          <w:szCs w:val="24"/>
        </w:rPr>
        <w:t>-</w:t>
      </w:r>
      <w:r w:rsidRPr="5A3DCF4D" w:rsidR="05C2F325">
        <w:rPr>
          <w:rFonts w:ascii="Century" w:hAnsi="Century"/>
          <w:sz w:val="24"/>
          <w:szCs w:val="24"/>
        </w:rPr>
        <w:t>weekend</w:t>
      </w:r>
      <w:r w:rsidRPr="5A3DCF4D" w:rsidR="2A6492D1">
        <w:rPr>
          <w:rFonts w:ascii="Century" w:hAnsi="Century"/>
          <w:sz w:val="24"/>
          <w:szCs w:val="24"/>
        </w:rPr>
        <w:t>,</w:t>
      </w:r>
      <w:r w:rsidRPr="5A3DCF4D" w:rsidR="05C2F325">
        <w:rPr>
          <w:rFonts w:ascii="Century" w:hAnsi="Century"/>
          <w:sz w:val="24"/>
          <w:szCs w:val="24"/>
        </w:rPr>
        <w:t xml:space="preserve"> vacationer</w:t>
      </w:r>
      <w:r w:rsidRPr="5A3DCF4D" w:rsidR="5FF15923">
        <w:rPr>
          <w:rFonts w:ascii="Century" w:hAnsi="Century"/>
          <w:sz w:val="24"/>
          <w:szCs w:val="24"/>
        </w:rPr>
        <w:t xml:space="preserve"> vibe</w:t>
      </w:r>
      <w:r w:rsidRPr="5A3DCF4D" w:rsidR="1A27EFE0">
        <w:rPr>
          <w:rFonts w:ascii="Century" w:hAnsi="Century"/>
          <w:sz w:val="24"/>
          <w:szCs w:val="24"/>
        </w:rPr>
        <w:t>.</w:t>
      </w:r>
      <w:r w:rsidRPr="5A3DCF4D" w:rsidR="182670E8">
        <w:rPr>
          <w:rFonts w:ascii="Century" w:hAnsi="Century"/>
          <w:sz w:val="24"/>
          <w:szCs w:val="24"/>
        </w:rPr>
        <w:t xml:space="preserve"> </w:t>
      </w:r>
      <w:r w:rsidRPr="5A3DCF4D" w:rsidR="7F9CAB61">
        <w:rPr>
          <w:rFonts w:ascii="Century" w:hAnsi="Century"/>
          <w:sz w:val="24"/>
          <w:szCs w:val="24"/>
        </w:rPr>
        <w:t>Oppos</w:t>
      </w:r>
      <w:r w:rsidRPr="5A3DCF4D" w:rsidR="391502CA">
        <w:rPr>
          <w:rFonts w:ascii="Century" w:hAnsi="Century"/>
          <w:sz w:val="24"/>
          <w:szCs w:val="24"/>
        </w:rPr>
        <w:t xml:space="preserve">ed to each meager gestation, of one of, the gods greater and </w:t>
      </w:r>
      <w:proofErr w:type="spellStart"/>
      <w:r w:rsidRPr="5A3DCF4D" w:rsidR="391502CA">
        <w:rPr>
          <w:rFonts w:ascii="Century" w:hAnsi="Century"/>
          <w:sz w:val="24"/>
          <w:szCs w:val="24"/>
        </w:rPr>
        <w:t>unde</w:t>
      </w:r>
      <w:r w:rsidRPr="5A3DCF4D" w:rsidR="6D228BF7">
        <w:rPr>
          <w:rFonts w:ascii="Century" w:hAnsi="Century"/>
          <w:sz w:val="24"/>
          <w:szCs w:val="24"/>
        </w:rPr>
        <w:t>rmining</w:t>
      </w:r>
      <w:r w:rsidRPr="5A3DCF4D" w:rsidR="017C53DE">
        <w:rPr>
          <w:rFonts w:ascii="Century" w:hAnsi="Century"/>
          <w:sz w:val="24"/>
          <w:szCs w:val="24"/>
        </w:rPr>
        <w:t>ly</w:t>
      </w:r>
      <w:proofErr w:type="spellEnd"/>
      <w:r w:rsidRPr="5A3DCF4D" w:rsidR="017C53DE">
        <w:rPr>
          <w:rFonts w:ascii="Century" w:hAnsi="Century"/>
          <w:sz w:val="24"/>
          <w:szCs w:val="24"/>
        </w:rPr>
        <w:t xml:space="preserve">, </w:t>
      </w:r>
      <w:r w:rsidRPr="5A3DCF4D" w:rsidR="391502CA">
        <w:rPr>
          <w:rFonts w:ascii="Century" w:hAnsi="Century"/>
          <w:sz w:val="24"/>
          <w:szCs w:val="24"/>
        </w:rPr>
        <w:t>dep</w:t>
      </w:r>
      <w:r w:rsidRPr="5A3DCF4D" w:rsidR="5C892496">
        <w:rPr>
          <w:rFonts w:ascii="Century" w:hAnsi="Century"/>
          <w:sz w:val="24"/>
          <w:szCs w:val="24"/>
        </w:rPr>
        <w:t>o</w:t>
      </w:r>
      <w:r w:rsidRPr="5A3DCF4D" w:rsidR="391502CA">
        <w:rPr>
          <w:rFonts w:ascii="Century" w:hAnsi="Century"/>
          <w:sz w:val="24"/>
          <w:szCs w:val="24"/>
        </w:rPr>
        <w:t>se</w:t>
      </w:r>
      <w:r w:rsidRPr="5A3DCF4D" w:rsidR="02BB3A2B">
        <w:rPr>
          <w:rFonts w:ascii="Century" w:hAnsi="Century"/>
          <w:sz w:val="24"/>
          <w:szCs w:val="24"/>
        </w:rPr>
        <w:t>d</w:t>
      </w:r>
      <w:r w:rsidRPr="5A3DCF4D" w:rsidR="3AF8ADCB">
        <w:rPr>
          <w:rFonts w:ascii="Century" w:hAnsi="Century"/>
          <w:sz w:val="24"/>
          <w:szCs w:val="24"/>
        </w:rPr>
        <w:t>-</w:t>
      </w:r>
      <w:r w:rsidRPr="5A3DCF4D" w:rsidR="391502CA">
        <w:rPr>
          <w:rFonts w:ascii="Century" w:hAnsi="Century"/>
          <w:sz w:val="24"/>
          <w:szCs w:val="24"/>
        </w:rPr>
        <w:t>hum</w:t>
      </w:r>
      <w:r w:rsidRPr="5A3DCF4D" w:rsidR="4420FA17">
        <w:rPr>
          <w:rFonts w:ascii="Century" w:hAnsi="Century"/>
          <w:sz w:val="24"/>
          <w:szCs w:val="24"/>
        </w:rPr>
        <w:t>an</w:t>
      </w:r>
      <w:r w:rsidRPr="5A3DCF4D" w:rsidR="5653E9B2">
        <w:rPr>
          <w:rFonts w:ascii="Century" w:hAnsi="Century"/>
          <w:sz w:val="24"/>
          <w:szCs w:val="24"/>
        </w:rPr>
        <w:t xml:space="preserve"> </w:t>
      </w:r>
      <w:r w:rsidRPr="5A3DCF4D" w:rsidR="5653E9B2">
        <w:rPr>
          <w:rFonts w:ascii="Century" w:hAnsi="Century"/>
          <w:i/>
          <w:iCs/>
          <w:sz w:val="24"/>
          <w:szCs w:val="24"/>
        </w:rPr>
        <w:t xml:space="preserve">behavior. </w:t>
      </w:r>
      <w:r w:rsidRPr="5A3DCF4D" w:rsidR="5653E9B2">
        <w:rPr>
          <w:rFonts w:ascii="Century" w:hAnsi="Century"/>
          <w:sz w:val="24"/>
          <w:szCs w:val="24"/>
        </w:rPr>
        <w:t>In</w:t>
      </w:r>
      <w:r w:rsidRPr="5A3DCF4D" w:rsidR="310CDC5C">
        <w:rPr>
          <w:rFonts w:ascii="Century" w:hAnsi="Century"/>
          <w:sz w:val="24"/>
          <w:szCs w:val="24"/>
        </w:rPr>
        <w:t>side now that which so often cover a rather a</w:t>
      </w:r>
      <w:r w:rsidRPr="5A3DCF4D" w:rsidR="4ED6BE78">
        <w:rPr>
          <w:rFonts w:ascii="Century" w:hAnsi="Century"/>
          <w:sz w:val="24"/>
          <w:szCs w:val="24"/>
        </w:rPr>
        <w:t xml:space="preserve">rbitrarily drafted </w:t>
      </w:r>
      <w:r w:rsidRPr="5A3DCF4D" w:rsidR="38CF354E">
        <w:rPr>
          <w:rFonts w:ascii="Century" w:hAnsi="Century"/>
          <w:sz w:val="24"/>
          <w:szCs w:val="24"/>
        </w:rPr>
        <w:t>rendition</w:t>
      </w:r>
      <w:r w:rsidRPr="5A3DCF4D" w:rsidR="4ED6BE78">
        <w:rPr>
          <w:rFonts w:ascii="Century" w:hAnsi="Century"/>
          <w:sz w:val="24"/>
          <w:szCs w:val="24"/>
        </w:rPr>
        <w:t>.</w:t>
      </w:r>
      <w:r w:rsidRPr="5A3DCF4D" w:rsidR="391502CA">
        <w:rPr>
          <w:rFonts w:ascii="Century" w:hAnsi="Century"/>
          <w:sz w:val="24"/>
          <w:szCs w:val="24"/>
        </w:rPr>
        <w:t xml:space="preserve"> nature; however</w:t>
      </w:r>
      <w:r w:rsidRPr="5A3DCF4D" w:rsidR="755F0467">
        <w:rPr>
          <w:rFonts w:ascii="Century" w:hAnsi="Century"/>
          <w:sz w:val="24"/>
          <w:szCs w:val="24"/>
        </w:rPr>
        <w:t>,</w:t>
      </w:r>
      <w:r w:rsidRPr="5A3DCF4D" w:rsidR="391502CA">
        <w:rPr>
          <w:rFonts w:ascii="Century" w:hAnsi="Century"/>
          <w:sz w:val="24"/>
          <w:szCs w:val="24"/>
        </w:rPr>
        <w:t xml:space="preserve"> </w:t>
      </w:r>
      <w:r w:rsidRPr="5A3DCF4D" w:rsidR="3F8AE60A">
        <w:rPr>
          <w:rFonts w:ascii="Century" w:hAnsi="Century"/>
          <w:sz w:val="24"/>
          <w:szCs w:val="24"/>
        </w:rPr>
        <w:t xml:space="preserve">do they seem </w:t>
      </w:r>
      <w:r w:rsidRPr="5A3DCF4D" w:rsidR="43939BD3">
        <w:rPr>
          <w:rFonts w:ascii="Century" w:hAnsi="Century"/>
          <w:sz w:val="24"/>
          <w:szCs w:val="24"/>
        </w:rPr>
        <w:t>to</w:t>
      </w:r>
      <w:r w:rsidRPr="5A3DCF4D" w:rsidR="391502CA">
        <w:rPr>
          <w:rFonts w:ascii="Century" w:hAnsi="Century"/>
          <w:sz w:val="24"/>
          <w:szCs w:val="24"/>
        </w:rPr>
        <w:t xml:space="preserve"> agree</w:t>
      </w:r>
      <w:r w:rsidRPr="5A3DCF4D" w:rsidR="3FBB65A0">
        <w:rPr>
          <w:rFonts w:ascii="Century" w:hAnsi="Century"/>
          <w:sz w:val="24"/>
          <w:szCs w:val="24"/>
        </w:rPr>
        <w:t>.</w:t>
      </w:r>
      <w:r w:rsidRPr="5A3DCF4D" w:rsidR="643D6879">
        <w:rPr>
          <w:rFonts w:ascii="Century" w:hAnsi="Century"/>
          <w:sz w:val="24"/>
          <w:szCs w:val="24"/>
        </w:rPr>
        <w:t xml:space="preserve"> </w:t>
      </w:r>
      <w:r w:rsidRPr="5A3DCF4D" w:rsidR="0CC02CAE">
        <w:rPr>
          <w:rFonts w:ascii="Century" w:hAnsi="Century"/>
          <w:sz w:val="24"/>
          <w:szCs w:val="24"/>
        </w:rPr>
        <w:t>And t</w:t>
      </w:r>
      <w:r w:rsidRPr="5A3DCF4D" w:rsidR="02227C05">
        <w:rPr>
          <w:rFonts w:ascii="Century" w:hAnsi="Century"/>
          <w:sz w:val="24"/>
          <w:szCs w:val="24"/>
        </w:rPr>
        <w:t>o</w:t>
      </w:r>
      <w:r w:rsidRPr="5A3DCF4D" w:rsidR="6A9F7684">
        <w:rPr>
          <w:rFonts w:ascii="Century" w:hAnsi="Century"/>
          <w:sz w:val="24"/>
          <w:szCs w:val="24"/>
        </w:rPr>
        <w:t>o</w:t>
      </w:r>
      <w:r w:rsidRPr="5A3DCF4D" w:rsidR="79374F7F">
        <w:rPr>
          <w:rFonts w:ascii="Century" w:hAnsi="Century"/>
          <w:sz w:val="24"/>
          <w:szCs w:val="24"/>
        </w:rPr>
        <w:t>,</w:t>
      </w:r>
      <w:r w:rsidRPr="5A3DCF4D" w:rsidR="643D6879">
        <w:rPr>
          <w:rFonts w:ascii="Century" w:hAnsi="Century"/>
          <w:sz w:val="24"/>
          <w:szCs w:val="24"/>
        </w:rPr>
        <w:t xml:space="preserve"> </w:t>
      </w:r>
      <w:r w:rsidRPr="5A3DCF4D" w:rsidR="2C71710A">
        <w:rPr>
          <w:rFonts w:ascii="Century" w:hAnsi="Century"/>
          <w:sz w:val="24"/>
          <w:szCs w:val="24"/>
        </w:rPr>
        <w:t xml:space="preserve">mean </w:t>
      </w:r>
      <w:r w:rsidRPr="5A3DCF4D" w:rsidR="643D6879">
        <w:rPr>
          <w:rFonts w:ascii="Century" w:hAnsi="Century"/>
          <w:sz w:val="24"/>
          <w:szCs w:val="24"/>
        </w:rPr>
        <w:t>that</w:t>
      </w:r>
      <w:r w:rsidRPr="5A3DCF4D" w:rsidR="22303F2B">
        <w:rPr>
          <w:rFonts w:ascii="Century" w:hAnsi="Century"/>
          <w:sz w:val="24"/>
          <w:szCs w:val="24"/>
        </w:rPr>
        <w:t>;</w:t>
      </w:r>
      <w:r w:rsidRPr="5A3DCF4D" w:rsidR="643D6879">
        <w:rPr>
          <w:rFonts w:ascii="Century" w:hAnsi="Century"/>
          <w:sz w:val="24"/>
          <w:szCs w:val="24"/>
        </w:rPr>
        <w:t xml:space="preserve"> which</w:t>
      </w:r>
      <w:r w:rsidRPr="5A3DCF4D" w:rsidR="268B1D2F">
        <w:rPr>
          <w:rFonts w:ascii="Century" w:hAnsi="Century"/>
          <w:sz w:val="24"/>
          <w:szCs w:val="24"/>
        </w:rPr>
        <w:t xml:space="preserve"> so ever,</w:t>
      </w:r>
      <w:r w:rsidRPr="5A3DCF4D" w:rsidR="643D6879">
        <w:rPr>
          <w:rFonts w:ascii="Century" w:hAnsi="Century"/>
          <w:sz w:val="24"/>
          <w:szCs w:val="24"/>
        </w:rPr>
        <w:t xml:space="preserve"> may</w:t>
      </w:r>
      <w:r w:rsidRPr="5A3DCF4D" w:rsidR="49B2D0D1">
        <w:rPr>
          <w:rFonts w:ascii="Century" w:hAnsi="Century"/>
          <w:sz w:val="24"/>
          <w:szCs w:val="24"/>
        </w:rPr>
        <w:t>.</w:t>
      </w:r>
      <w:r w:rsidRPr="5A3DCF4D" w:rsidR="643D6879">
        <w:rPr>
          <w:rFonts w:ascii="Century" w:hAnsi="Century"/>
          <w:sz w:val="24"/>
          <w:szCs w:val="24"/>
        </w:rPr>
        <w:t xml:space="preserve"> </w:t>
      </w:r>
      <w:r w:rsidRPr="5A3DCF4D" w:rsidR="42FAE830">
        <w:rPr>
          <w:rFonts w:ascii="Century" w:hAnsi="Century"/>
          <w:sz w:val="24"/>
          <w:szCs w:val="24"/>
        </w:rPr>
        <w:t>B</w:t>
      </w:r>
      <w:r w:rsidRPr="5A3DCF4D" w:rsidR="643D6879">
        <w:rPr>
          <w:rFonts w:ascii="Century" w:hAnsi="Century"/>
          <w:sz w:val="24"/>
          <w:szCs w:val="24"/>
        </w:rPr>
        <w:t>e</w:t>
      </w:r>
      <w:r w:rsidRPr="5A3DCF4D" w:rsidR="08F0F9D0">
        <w:rPr>
          <w:rFonts w:ascii="Century" w:hAnsi="Century"/>
          <w:sz w:val="24"/>
          <w:szCs w:val="24"/>
        </w:rPr>
        <w:t xml:space="preserve"> such a least as you to read</w:t>
      </w:r>
      <w:r w:rsidRPr="5A3DCF4D" w:rsidR="52BE0785">
        <w:rPr>
          <w:rFonts w:ascii="Century" w:hAnsi="Century"/>
          <w:sz w:val="24"/>
          <w:szCs w:val="24"/>
        </w:rPr>
        <w:t>;</w:t>
      </w:r>
      <w:r w:rsidRPr="5A3DCF4D" w:rsidR="0061B7CB">
        <w:rPr>
          <w:rFonts w:ascii="Century" w:hAnsi="Century"/>
          <w:sz w:val="24"/>
          <w:szCs w:val="24"/>
        </w:rPr>
        <w:t xml:space="preserve"> </w:t>
      </w:r>
      <w:r w:rsidRPr="5A3DCF4D" w:rsidR="391502CA">
        <w:rPr>
          <w:rFonts w:ascii="Century" w:hAnsi="Century"/>
          <w:sz w:val="24"/>
          <w:szCs w:val="24"/>
        </w:rPr>
        <w:t>with</w:t>
      </w:r>
      <w:r w:rsidRPr="5A3DCF4D" w:rsidR="42357787">
        <w:rPr>
          <w:rFonts w:ascii="Century" w:hAnsi="Century"/>
          <w:sz w:val="24"/>
          <w:szCs w:val="24"/>
        </w:rPr>
        <w:t>out</w:t>
      </w:r>
      <w:r w:rsidRPr="5A3DCF4D" w:rsidR="330998FD">
        <w:rPr>
          <w:rFonts w:ascii="Century" w:hAnsi="Century"/>
          <w:sz w:val="24"/>
          <w:szCs w:val="24"/>
        </w:rPr>
        <w:t>,</w:t>
      </w:r>
      <w:r w:rsidRPr="5A3DCF4D" w:rsidR="6BD203A3">
        <w:rPr>
          <w:rFonts w:ascii="Century" w:hAnsi="Century"/>
          <w:sz w:val="24"/>
          <w:szCs w:val="24"/>
        </w:rPr>
        <w:t xml:space="preserve"> legitimate cause, too. How, </w:t>
      </w:r>
      <w:r w:rsidRPr="5A3DCF4D" w:rsidR="14B3B351">
        <w:rPr>
          <w:rFonts w:ascii="Century" w:hAnsi="Century"/>
          <w:sz w:val="24"/>
          <w:szCs w:val="24"/>
        </w:rPr>
        <w:t>every other pledge a</w:t>
      </w:r>
      <w:r w:rsidRPr="5A3DCF4D" w:rsidR="6BD203A3">
        <w:rPr>
          <w:rFonts w:ascii="Century" w:hAnsi="Century"/>
          <w:sz w:val="24"/>
          <w:szCs w:val="24"/>
        </w:rPr>
        <w:t>ll</w:t>
      </w:r>
      <w:r w:rsidRPr="5A3DCF4D" w:rsidR="5BB9DE27">
        <w:rPr>
          <w:rFonts w:ascii="Century" w:hAnsi="Century"/>
          <w:sz w:val="24"/>
          <w:szCs w:val="24"/>
        </w:rPr>
        <w:t>,</w:t>
      </w:r>
      <w:r w:rsidRPr="5A3DCF4D" w:rsidR="6BD203A3">
        <w:rPr>
          <w:rFonts w:ascii="Century" w:hAnsi="Century"/>
          <w:sz w:val="24"/>
          <w:szCs w:val="24"/>
        </w:rPr>
        <w:t xml:space="preserve"> but t</w:t>
      </w:r>
      <w:r w:rsidRPr="5A3DCF4D" w:rsidR="391502CA">
        <w:rPr>
          <w:rFonts w:ascii="Century" w:hAnsi="Century"/>
          <w:sz w:val="24"/>
          <w:szCs w:val="24"/>
        </w:rPr>
        <w:t>hem</w:t>
      </w:r>
      <w:r w:rsidRPr="5A3DCF4D" w:rsidR="48A5FFEA">
        <w:rPr>
          <w:rFonts w:ascii="Century" w:hAnsi="Century"/>
          <w:sz w:val="24"/>
          <w:szCs w:val="24"/>
        </w:rPr>
        <w:t>selves</w:t>
      </w:r>
      <w:r w:rsidRPr="5A3DCF4D" w:rsidR="792ED7A8">
        <w:rPr>
          <w:rFonts w:ascii="Century" w:hAnsi="Century"/>
          <w:sz w:val="24"/>
          <w:szCs w:val="24"/>
        </w:rPr>
        <w:t>, too.</w:t>
      </w:r>
      <w:r w:rsidRPr="5A3DCF4D" w:rsidR="564BBAEE">
        <w:rPr>
          <w:rFonts w:ascii="Century" w:hAnsi="Century"/>
          <w:sz w:val="24"/>
          <w:szCs w:val="24"/>
        </w:rPr>
        <w:t xml:space="preserve"> As he continues, </w:t>
      </w:r>
      <w:r w:rsidRPr="5A3DCF4D" w:rsidR="74930E3E">
        <w:rPr>
          <w:rFonts w:ascii="Century" w:hAnsi="Century"/>
          <w:sz w:val="24"/>
          <w:szCs w:val="24"/>
        </w:rPr>
        <w:t>“</w:t>
      </w:r>
      <w:r w:rsidRPr="5A3DCF4D" w:rsidR="3DDECEB5">
        <w:rPr>
          <w:rFonts w:ascii="Century" w:hAnsi="Century"/>
          <w:sz w:val="24"/>
          <w:szCs w:val="24"/>
        </w:rPr>
        <w:t>L</w:t>
      </w:r>
      <w:r w:rsidRPr="5A3DCF4D" w:rsidR="15EE1716">
        <w:rPr>
          <w:rFonts w:ascii="Century" w:hAnsi="Century"/>
          <w:sz w:val="24"/>
          <w:szCs w:val="24"/>
        </w:rPr>
        <w:t>uc</w:t>
      </w:r>
      <w:r w:rsidRPr="5A3DCF4D" w:rsidR="0F5590E5">
        <w:rPr>
          <w:rFonts w:ascii="Century" w:hAnsi="Century"/>
          <w:sz w:val="24"/>
          <w:szCs w:val="24"/>
        </w:rPr>
        <w:t>k.</w:t>
      </w:r>
      <w:r w:rsidRPr="5A3DCF4D" w:rsidR="15EE1716">
        <w:rPr>
          <w:rFonts w:ascii="Century" w:hAnsi="Century"/>
          <w:sz w:val="24"/>
          <w:szCs w:val="24"/>
        </w:rPr>
        <w:t>,</w:t>
      </w:r>
      <w:r w:rsidRPr="5A3DCF4D" w:rsidR="097B2A9E">
        <w:rPr>
          <w:rFonts w:ascii="Century" w:hAnsi="Century"/>
          <w:sz w:val="24"/>
          <w:szCs w:val="24"/>
        </w:rPr>
        <w:t xml:space="preserve"> or even</w:t>
      </w:r>
      <w:r w:rsidRPr="5A3DCF4D" w:rsidR="3EEF7111">
        <w:rPr>
          <w:rFonts w:ascii="Century" w:hAnsi="Century"/>
          <w:sz w:val="24"/>
          <w:szCs w:val="24"/>
        </w:rPr>
        <w:t xml:space="preserve"> the</w:t>
      </w:r>
      <w:r w:rsidRPr="5A3DCF4D" w:rsidR="097B2A9E">
        <w:rPr>
          <w:rFonts w:ascii="Century" w:hAnsi="Century"/>
          <w:sz w:val="24"/>
          <w:szCs w:val="24"/>
        </w:rPr>
        <w:t xml:space="preserve"> light of my life. Would</w:t>
      </w:r>
      <w:r w:rsidRPr="5A3DCF4D" w:rsidR="06BBD07F">
        <w:rPr>
          <w:rFonts w:ascii="Century" w:hAnsi="Century"/>
          <w:sz w:val="24"/>
          <w:szCs w:val="24"/>
        </w:rPr>
        <w:t>n’t</w:t>
      </w:r>
      <w:r w:rsidRPr="5A3DCF4D" w:rsidR="097B2A9E">
        <w:rPr>
          <w:rFonts w:ascii="Century" w:hAnsi="Century"/>
          <w:sz w:val="24"/>
          <w:szCs w:val="24"/>
        </w:rPr>
        <w:t xml:space="preserve"> br</w:t>
      </w:r>
      <w:r w:rsidRPr="5A3DCF4D" w:rsidR="7A4946B9">
        <w:rPr>
          <w:rFonts w:ascii="Century" w:hAnsi="Century"/>
          <w:sz w:val="24"/>
          <w:szCs w:val="24"/>
        </w:rPr>
        <w:t>ing</w:t>
      </w:r>
      <w:r w:rsidRPr="5A3DCF4D" w:rsidR="0C479F56">
        <w:rPr>
          <w:rFonts w:ascii="Century" w:hAnsi="Century"/>
          <w:sz w:val="24"/>
          <w:szCs w:val="24"/>
        </w:rPr>
        <w:t xml:space="preserve">, such as </w:t>
      </w:r>
      <w:r w:rsidRPr="5A3DCF4D" w:rsidR="744724AE">
        <w:rPr>
          <w:rFonts w:ascii="Century" w:hAnsi="Century"/>
          <w:sz w:val="24"/>
          <w:szCs w:val="24"/>
        </w:rPr>
        <w:t xml:space="preserve">the Lords love for the </w:t>
      </w:r>
      <w:r w:rsidRPr="5A3DCF4D" w:rsidR="6BDF4DD6">
        <w:rPr>
          <w:rFonts w:ascii="Century" w:hAnsi="Century"/>
          <w:sz w:val="24"/>
          <w:szCs w:val="24"/>
        </w:rPr>
        <w:t>awful</w:t>
      </w:r>
      <w:r w:rsidRPr="5A3DCF4D" w:rsidR="786E5804">
        <w:rPr>
          <w:rFonts w:ascii="Century" w:hAnsi="Century"/>
          <w:sz w:val="24"/>
          <w:szCs w:val="24"/>
        </w:rPr>
        <w:t xml:space="preserve">; however, </w:t>
      </w:r>
      <w:r w:rsidRPr="5A3DCF4D" w:rsidR="66A578CA">
        <w:rPr>
          <w:rFonts w:ascii="Century" w:hAnsi="Century"/>
          <w:sz w:val="24"/>
          <w:szCs w:val="24"/>
        </w:rPr>
        <w:t xml:space="preserve">hated </w:t>
      </w:r>
      <w:r w:rsidRPr="5A3DCF4D" w:rsidR="786E5804">
        <w:rPr>
          <w:rFonts w:ascii="Century" w:hAnsi="Century"/>
          <w:sz w:val="24"/>
          <w:szCs w:val="24"/>
        </w:rPr>
        <w:t xml:space="preserve">lost and </w:t>
      </w:r>
      <w:r w:rsidRPr="5A3DCF4D" w:rsidR="744724AE">
        <w:rPr>
          <w:rFonts w:ascii="Century" w:hAnsi="Century"/>
          <w:sz w:val="24"/>
          <w:szCs w:val="24"/>
        </w:rPr>
        <w:t>wicked</w:t>
      </w:r>
      <w:r w:rsidRPr="5A3DCF4D" w:rsidR="46540368">
        <w:rPr>
          <w:rFonts w:ascii="Century" w:hAnsi="Century"/>
          <w:sz w:val="24"/>
          <w:szCs w:val="24"/>
        </w:rPr>
        <w:t xml:space="preserve"> </w:t>
      </w:r>
      <w:r w:rsidRPr="5A3DCF4D" w:rsidR="1493A804">
        <w:rPr>
          <w:rFonts w:ascii="Century" w:hAnsi="Century"/>
          <w:sz w:val="24"/>
          <w:szCs w:val="24"/>
        </w:rPr>
        <w:t>soul</w:t>
      </w:r>
      <w:r w:rsidRPr="5A3DCF4D" w:rsidR="744724AE">
        <w:rPr>
          <w:rFonts w:ascii="Century" w:hAnsi="Century"/>
          <w:sz w:val="24"/>
          <w:szCs w:val="24"/>
        </w:rPr>
        <w:t xml:space="preserve">, </w:t>
      </w:r>
      <w:r w:rsidRPr="5A3DCF4D" w:rsidR="5B4E8294">
        <w:rPr>
          <w:rFonts w:ascii="Century" w:hAnsi="Century"/>
          <w:sz w:val="24"/>
          <w:szCs w:val="24"/>
        </w:rPr>
        <w:t>the</w:t>
      </w:r>
      <w:r w:rsidRPr="5A3DCF4D" w:rsidR="35E799A9">
        <w:rPr>
          <w:rFonts w:ascii="Century" w:hAnsi="Century"/>
          <w:sz w:val="24"/>
          <w:szCs w:val="24"/>
        </w:rPr>
        <w:t xml:space="preserve"> </w:t>
      </w:r>
      <w:r w:rsidRPr="5A3DCF4D" w:rsidR="58F509D8">
        <w:rPr>
          <w:rFonts w:ascii="Century" w:hAnsi="Century"/>
          <w:sz w:val="24"/>
          <w:szCs w:val="24"/>
        </w:rPr>
        <w:t>like</w:t>
      </w:r>
      <w:r w:rsidRPr="5A3DCF4D" w:rsidR="5CAB282E">
        <w:rPr>
          <w:rFonts w:ascii="Century" w:hAnsi="Century"/>
          <w:sz w:val="24"/>
          <w:szCs w:val="24"/>
        </w:rPr>
        <w:t xml:space="preserve">s for which I’m sure </w:t>
      </w:r>
      <w:r w:rsidRPr="5A3DCF4D" w:rsidR="63DDFF2A">
        <w:rPr>
          <w:rFonts w:ascii="Century" w:hAnsi="Century"/>
          <w:sz w:val="24"/>
          <w:szCs w:val="24"/>
        </w:rPr>
        <w:t>compared to</w:t>
      </w:r>
      <w:r w:rsidRPr="5A3DCF4D" w:rsidR="744724AE">
        <w:rPr>
          <w:rFonts w:ascii="Century" w:hAnsi="Century"/>
          <w:sz w:val="24"/>
          <w:szCs w:val="24"/>
        </w:rPr>
        <w:t xml:space="preserve"> myself</w:t>
      </w:r>
      <w:r w:rsidRPr="5A3DCF4D" w:rsidR="4B1A85C3">
        <w:rPr>
          <w:rFonts w:ascii="Century" w:hAnsi="Century"/>
          <w:sz w:val="24"/>
          <w:szCs w:val="24"/>
        </w:rPr>
        <w:t>.</w:t>
      </w:r>
      <w:r w:rsidRPr="5A3DCF4D" w:rsidR="35E799A9">
        <w:rPr>
          <w:rFonts w:ascii="Century" w:hAnsi="Century"/>
          <w:sz w:val="24"/>
          <w:szCs w:val="24"/>
        </w:rPr>
        <w:t xml:space="preserve"> </w:t>
      </w:r>
      <w:r w:rsidRPr="5A3DCF4D" w:rsidR="3643FF72">
        <w:rPr>
          <w:rFonts w:ascii="Century" w:hAnsi="Century"/>
          <w:sz w:val="24"/>
          <w:szCs w:val="24"/>
        </w:rPr>
        <w:t xml:space="preserve"> Greed sow </w:t>
      </w:r>
      <w:r w:rsidRPr="5A3DCF4D" w:rsidR="35E799A9">
        <w:rPr>
          <w:rFonts w:ascii="Century" w:hAnsi="Century"/>
          <w:sz w:val="24"/>
          <w:szCs w:val="24"/>
        </w:rPr>
        <w:t xml:space="preserve">well, </w:t>
      </w:r>
      <w:r w:rsidRPr="5A3DCF4D" w:rsidR="43CE320E">
        <w:rPr>
          <w:rFonts w:ascii="Century" w:hAnsi="Century"/>
          <w:sz w:val="24"/>
          <w:szCs w:val="24"/>
        </w:rPr>
        <w:t xml:space="preserve">as we </w:t>
      </w:r>
      <w:r w:rsidRPr="5A3DCF4D" w:rsidR="7DF468FB">
        <w:rPr>
          <w:rFonts w:ascii="Century" w:hAnsi="Century"/>
          <w:i/>
          <w:iCs/>
          <w:sz w:val="24"/>
          <w:szCs w:val="24"/>
        </w:rPr>
        <w:t>are</w:t>
      </w:r>
      <w:r w:rsidRPr="5A3DCF4D" w:rsidR="0B0C52A0">
        <w:rPr>
          <w:rFonts w:ascii="Century" w:hAnsi="Century"/>
          <w:i/>
          <w:iCs/>
          <w:sz w:val="24"/>
          <w:szCs w:val="24"/>
        </w:rPr>
        <w:t>;</w:t>
      </w:r>
      <w:r w:rsidRPr="5A3DCF4D" w:rsidR="7DF468FB">
        <w:rPr>
          <w:rFonts w:ascii="Century" w:hAnsi="Century"/>
          <w:i/>
          <w:iCs/>
          <w:sz w:val="24"/>
          <w:szCs w:val="24"/>
        </w:rPr>
        <w:t xml:space="preserve"> </w:t>
      </w:r>
      <w:r w:rsidRPr="5A3DCF4D" w:rsidR="7DF468FB">
        <w:rPr>
          <w:rFonts w:ascii="Century" w:hAnsi="Century"/>
          <w:sz w:val="24"/>
          <w:szCs w:val="24"/>
        </w:rPr>
        <w:t>being</w:t>
      </w:r>
      <w:r w:rsidRPr="5A3DCF4D" w:rsidR="15DE3E56">
        <w:rPr>
          <w:rFonts w:ascii="Century" w:hAnsi="Century"/>
          <w:sz w:val="24"/>
          <w:szCs w:val="24"/>
        </w:rPr>
        <w:t>s.</w:t>
      </w:r>
      <w:r w:rsidRPr="5A3DCF4D" w:rsidR="7DF468FB">
        <w:rPr>
          <w:rFonts w:ascii="Century" w:hAnsi="Century"/>
          <w:sz w:val="24"/>
          <w:szCs w:val="24"/>
        </w:rPr>
        <w:t xml:space="preserve"> </w:t>
      </w:r>
      <w:r w:rsidRPr="5A3DCF4D" w:rsidR="4073FC21">
        <w:rPr>
          <w:rFonts w:ascii="Century" w:hAnsi="Century"/>
          <w:sz w:val="24"/>
          <w:szCs w:val="24"/>
        </w:rPr>
        <w:t>J</w:t>
      </w:r>
      <w:r w:rsidRPr="5A3DCF4D" w:rsidR="7DF468FB">
        <w:rPr>
          <w:rFonts w:ascii="Century" w:hAnsi="Century"/>
          <w:sz w:val="24"/>
          <w:szCs w:val="24"/>
        </w:rPr>
        <w:t xml:space="preserve">ust </w:t>
      </w:r>
      <w:r w:rsidRPr="5A3DCF4D" w:rsidR="67C6BC08">
        <w:rPr>
          <w:rFonts w:ascii="Century" w:hAnsi="Century"/>
          <w:sz w:val="24"/>
          <w:szCs w:val="24"/>
        </w:rPr>
        <w:t>a like to</w:t>
      </w:r>
      <w:r w:rsidRPr="5A3DCF4D" w:rsidR="7DF468FB">
        <w:rPr>
          <w:rFonts w:ascii="Century" w:hAnsi="Century"/>
          <w:sz w:val="24"/>
          <w:szCs w:val="24"/>
        </w:rPr>
        <w:t xml:space="preserve"> </w:t>
      </w:r>
      <w:r w:rsidRPr="5A3DCF4D" w:rsidR="2C3017BE">
        <w:rPr>
          <w:rFonts w:ascii="Century" w:hAnsi="Century"/>
          <w:sz w:val="24"/>
          <w:szCs w:val="24"/>
        </w:rPr>
        <w:t>myself.</w:t>
      </w:r>
      <w:r w:rsidRPr="5A3DCF4D" w:rsidR="2699BCE4">
        <w:rPr>
          <w:rFonts w:ascii="Century" w:hAnsi="Century"/>
          <w:sz w:val="24"/>
          <w:szCs w:val="24"/>
        </w:rPr>
        <w:t xml:space="preserve"> </w:t>
      </w:r>
      <w:r w:rsidRPr="5A3DCF4D" w:rsidR="066324CE">
        <w:rPr>
          <w:rFonts w:ascii="Century" w:hAnsi="Century"/>
          <w:sz w:val="24"/>
          <w:szCs w:val="24"/>
        </w:rPr>
        <w:t>If</w:t>
      </w:r>
      <w:r w:rsidRPr="5A3DCF4D" w:rsidR="6918ADB1">
        <w:rPr>
          <w:rFonts w:ascii="Century" w:hAnsi="Century"/>
          <w:sz w:val="24"/>
          <w:szCs w:val="24"/>
        </w:rPr>
        <w:t xml:space="preserve"> </w:t>
      </w:r>
      <w:r w:rsidRPr="5A3DCF4D" w:rsidR="5EBFD767">
        <w:rPr>
          <w:rFonts w:ascii="Century" w:hAnsi="Century"/>
          <w:sz w:val="24"/>
          <w:szCs w:val="24"/>
        </w:rPr>
        <w:t>c</w:t>
      </w:r>
      <w:r w:rsidRPr="5A3DCF4D" w:rsidR="6918ADB1">
        <w:rPr>
          <w:rFonts w:ascii="Century" w:hAnsi="Century"/>
          <w:sz w:val="24"/>
          <w:szCs w:val="24"/>
        </w:rPr>
        <w:t>ould,</w:t>
      </w:r>
      <w:r w:rsidRPr="5A3DCF4D" w:rsidR="2CE483B0">
        <w:rPr>
          <w:rFonts w:ascii="Century" w:hAnsi="Century"/>
          <w:sz w:val="24"/>
          <w:szCs w:val="24"/>
        </w:rPr>
        <w:t xml:space="preserve"> offer </w:t>
      </w:r>
      <w:proofErr w:type="spellStart"/>
      <w:r w:rsidRPr="5A3DCF4D" w:rsidR="2CE483B0">
        <w:rPr>
          <w:rFonts w:ascii="Century" w:hAnsi="Century"/>
          <w:sz w:val="24"/>
          <w:szCs w:val="24"/>
        </w:rPr>
        <w:t>wha</w:t>
      </w:r>
      <w:proofErr w:type="spellEnd"/>
      <w:r w:rsidRPr="5A3DCF4D" w:rsidR="2CE483B0">
        <w:rPr>
          <w:rFonts w:ascii="Century" w:hAnsi="Century"/>
          <w:sz w:val="24"/>
          <w:szCs w:val="24"/>
        </w:rPr>
        <w:t>...” the speaker begins to sound;</w:t>
      </w:r>
      <w:r w:rsidRPr="5A3DCF4D" w:rsidR="1499D480">
        <w:rPr>
          <w:rFonts w:ascii="Century" w:hAnsi="Century"/>
          <w:sz w:val="24"/>
          <w:szCs w:val="24"/>
        </w:rPr>
        <w:t xml:space="preserve"> as though his voice is muddled-through, “Will</w:t>
      </w:r>
      <w:r w:rsidRPr="5A3DCF4D" w:rsidR="2699BCE4">
        <w:rPr>
          <w:rFonts w:ascii="Century" w:hAnsi="Century"/>
          <w:sz w:val="24"/>
          <w:szCs w:val="24"/>
        </w:rPr>
        <w:t xml:space="preserve"> you </w:t>
      </w:r>
      <w:r w:rsidRPr="5A3DCF4D" w:rsidR="19087AF2">
        <w:rPr>
          <w:rFonts w:ascii="Century" w:hAnsi="Century"/>
          <w:sz w:val="24"/>
          <w:szCs w:val="24"/>
        </w:rPr>
        <w:t>NOT</w:t>
      </w:r>
      <w:r w:rsidRPr="5A3DCF4D" w:rsidR="2699BCE4">
        <w:rPr>
          <w:rFonts w:ascii="Century" w:hAnsi="Century"/>
          <w:sz w:val="24"/>
          <w:szCs w:val="24"/>
        </w:rPr>
        <w:t>, rejoice through the power, pr</w:t>
      </w:r>
      <w:r w:rsidRPr="5A3DCF4D" w:rsidR="47667D28">
        <w:rPr>
          <w:rFonts w:ascii="Century" w:hAnsi="Century"/>
          <w:sz w:val="24"/>
          <w:szCs w:val="24"/>
        </w:rPr>
        <w:t xml:space="preserve">ayer of the lord...” He goes to turn up the radio, on high. “Stand with </w:t>
      </w:r>
      <w:r w:rsidRPr="5A3DCF4D" w:rsidR="5F2D798A">
        <w:rPr>
          <w:rFonts w:ascii="Century" w:hAnsi="Century"/>
          <w:sz w:val="24"/>
          <w:szCs w:val="24"/>
        </w:rPr>
        <w:t>full-bellies brothers and sisters, are you not consumed; whereby, unaccountability</w:t>
      </w:r>
      <w:r w:rsidRPr="5A3DCF4D" w:rsidR="26A1C053">
        <w:rPr>
          <w:rFonts w:ascii="Century" w:hAnsi="Century"/>
          <w:sz w:val="24"/>
          <w:szCs w:val="24"/>
        </w:rPr>
        <w:t xml:space="preserve"> righteous responsibility; at just the mention </w:t>
      </w:r>
      <w:r w:rsidRPr="5A3DCF4D" w:rsidR="54A2C466">
        <w:rPr>
          <w:rFonts w:ascii="Century" w:hAnsi="Century"/>
          <w:sz w:val="24"/>
          <w:szCs w:val="24"/>
        </w:rPr>
        <w:t>of his name, Lord Jesus</w:t>
      </w:r>
      <w:r w:rsidRPr="5A3DCF4D" w:rsidR="095071E4">
        <w:rPr>
          <w:rFonts w:ascii="Century" w:hAnsi="Century"/>
          <w:sz w:val="24"/>
          <w:szCs w:val="24"/>
        </w:rPr>
        <w:t xml:space="preserve">, </w:t>
      </w:r>
      <w:r w:rsidRPr="5A3DCF4D" w:rsidR="54A2C466">
        <w:rPr>
          <w:rFonts w:ascii="Century" w:hAnsi="Century"/>
          <w:sz w:val="24"/>
          <w:szCs w:val="24"/>
        </w:rPr>
        <w:t>Jesus</w:t>
      </w:r>
      <w:r w:rsidRPr="5A3DCF4D" w:rsidR="221D72B9">
        <w:rPr>
          <w:rFonts w:ascii="Century" w:hAnsi="Century"/>
          <w:sz w:val="24"/>
          <w:szCs w:val="24"/>
        </w:rPr>
        <w:t xml:space="preserve">. </w:t>
      </w:r>
      <w:r w:rsidRPr="5A3DCF4D" w:rsidR="54A2C466">
        <w:rPr>
          <w:rFonts w:ascii="Century" w:hAnsi="Century"/>
          <w:sz w:val="24"/>
          <w:szCs w:val="24"/>
        </w:rPr>
        <w:t>Oh</w:t>
      </w:r>
      <w:r w:rsidRPr="5A3DCF4D" w:rsidR="784A4040">
        <w:rPr>
          <w:rFonts w:ascii="Century" w:hAnsi="Century"/>
          <w:sz w:val="24"/>
          <w:szCs w:val="24"/>
        </w:rPr>
        <w:t>,</w:t>
      </w:r>
      <w:r w:rsidRPr="5A3DCF4D" w:rsidR="54A2C466">
        <w:rPr>
          <w:rFonts w:ascii="Century" w:hAnsi="Century"/>
          <w:sz w:val="24"/>
          <w:szCs w:val="24"/>
        </w:rPr>
        <w:t xml:space="preserve"> bless </w:t>
      </w:r>
      <w:r w:rsidRPr="5A3DCF4D" w:rsidR="42F9BD24">
        <w:rPr>
          <w:rFonts w:ascii="Century" w:hAnsi="Century"/>
          <w:sz w:val="24"/>
          <w:szCs w:val="24"/>
        </w:rPr>
        <w:t>it be praise let it become my pea</w:t>
      </w:r>
      <w:r w:rsidRPr="5A3DCF4D" w:rsidR="5EEAB153">
        <w:rPr>
          <w:rFonts w:ascii="Century" w:hAnsi="Century"/>
          <w:sz w:val="24"/>
          <w:szCs w:val="24"/>
        </w:rPr>
        <w:t>...why,</w:t>
      </w:r>
      <w:r w:rsidRPr="5A3DCF4D" w:rsidR="42F9BD24">
        <w:rPr>
          <w:rFonts w:ascii="Century" w:hAnsi="Century"/>
          <w:sz w:val="24"/>
          <w:szCs w:val="24"/>
        </w:rPr>
        <w:t xml:space="preserve"> </w:t>
      </w:r>
      <w:r w:rsidRPr="5A3DCF4D" w:rsidR="54A2C466">
        <w:rPr>
          <w:rFonts w:ascii="Century" w:hAnsi="Century"/>
          <w:sz w:val="24"/>
          <w:szCs w:val="24"/>
        </w:rPr>
        <w:t>y</w:t>
      </w:r>
      <w:r w:rsidRPr="5A3DCF4D" w:rsidR="4F299FD3">
        <w:rPr>
          <w:rFonts w:ascii="Century" w:hAnsi="Century"/>
          <w:sz w:val="24"/>
          <w:szCs w:val="24"/>
        </w:rPr>
        <w:t>es</w:t>
      </w:r>
      <w:r w:rsidRPr="5A3DCF4D" w:rsidR="54A2C466">
        <w:rPr>
          <w:rFonts w:ascii="Century" w:hAnsi="Century"/>
          <w:sz w:val="24"/>
          <w:szCs w:val="24"/>
        </w:rPr>
        <w:t xml:space="preserve"> dear</w:t>
      </w:r>
      <w:r w:rsidRPr="5A3DCF4D" w:rsidR="79A00A97">
        <w:rPr>
          <w:rFonts w:ascii="Century" w:hAnsi="Century"/>
          <w:sz w:val="24"/>
          <w:szCs w:val="24"/>
        </w:rPr>
        <w:t>.</w:t>
      </w:r>
      <w:r w:rsidRPr="5A3DCF4D" w:rsidR="54A2C466">
        <w:rPr>
          <w:rFonts w:ascii="Century" w:hAnsi="Century"/>
          <w:sz w:val="24"/>
          <w:szCs w:val="24"/>
        </w:rPr>
        <w:t xml:space="preserve"> </w:t>
      </w:r>
      <w:r w:rsidRPr="5A3DCF4D" w:rsidR="182BE1D0">
        <w:rPr>
          <w:rFonts w:ascii="Century" w:hAnsi="Century"/>
          <w:sz w:val="24"/>
          <w:szCs w:val="24"/>
        </w:rPr>
        <w:t>Absolutely, y</w:t>
      </w:r>
      <w:r w:rsidRPr="5A3DCF4D" w:rsidR="6E87B216">
        <w:rPr>
          <w:rFonts w:ascii="Century" w:hAnsi="Century"/>
          <w:sz w:val="24"/>
          <w:szCs w:val="24"/>
        </w:rPr>
        <w:t>es</w:t>
      </w:r>
      <w:r w:rsidRPr="5A3DCF4D" w:rsidR="2B69EE29">
        <w:rPr>
          <w:rFonts w:ascii="Century" w:hAnsi="Century"/>
          <w:sz w:val="24"/>
          <w:szCs w:val="24"/>
        </w:rPr>
        <w:t xml:space="preserve">, </w:t>
      </w:r>
      <w:r w:rsidRPr="5A3DCF4D" w:rsidR="57ECACAD">
        <w:rPr>
          <w:rFonts w:ascii="Century" w:hAnsi="Century"/>
          <w:sz w:val="24"/>
          <w:szCs w:val="24"/>
        </w:rPr>
        <w:t>with</w:t>
      </w:r>
      <w:r w:rsidRPr="5A3DCF4D" w:rsidR="154F793D">
        <w:rPr>
          <w:rFonts w:ascii="Century" w:hAnsi="Century"/>
          <w:sz w:val="24"/>
          <w:szCs w:val="24"/>
        </w:rPr>
        <w:t>in</w:t>
      </w:r>
      <w:r w:rsidRPr="5A3DCF4D" w:rsidR="57ECACAD">
        <w:rPr>
          <w:rFonts w:ascii="Century" w:hAnsi="Century"/>
          <w:sz w:val="24"/>
          <w:szCs w:val="24"/>
        </w:rPr>
        <w:t xml:space="preserve"> the Lord</w:t>
      </w:r>
      <w:r w:rsidRPr="5A3DCF4D" w:rsidR="77B226CF">
        <w:rPr>
          <w:rFonts w:ascii="Century" w:hAnsi="Century"/>
          <w:sz w:val="24"/>
          <w:szCs w:val="24"/>
        </w:rPr>
        <w:t>.</w:t>
      </w:r>
      <w:r w:rsidRPr="5A3DCF4D" w:rsidR="57ECACAD">
        <w:rPr>
          <w:rFonts w:ascii="Century" w:hAnsi="Century"/>
          <w:sz w:val="24"/>
          <w:szCs w:val="24"/>
        </w:rPr>
        <w:t xml:space="preserve"> </w:t>
      </w:r>
      <w:r w:rsidRPr="5A3DCF4D" w:rsidR="3C6E9588">
        <w:rPr>
          <w:rFonts w:ascii="Century" w:hAnsi="Century"/>
          <w:sz w:val="24"/>
          <w:szCs w:val="24"/>
        </w:rPr>
        <w:t>A</w:t>
      </w:r>
      <w:r w:rsidRPr="5A3DCF4D" w:rsidR="57ECACAD">
        <w:rPr>
          <w:rFonts w:ascii="Century" w:hAnsi="Century"/>
          <w:sz w:val="24"/>
          <w:szCs w:val="24"/>
        </w:rPr>
        <w:t xml:space="preserve">s </w:t>
      </w:r>
      <w:r w:rsidRPr="5A3DCF4D" w:rsidR="17EC1C11">
        <w:rPr>
          <w:rFonts w:ascii="Century" w:hAnsi="Century"/>
          <w:sz w:val="24"/>
          <w:szCs w:val="24"/>
        </w:rPr>
        <w:t xml:space="preserve">he’s our, </w:t>
      </w:r>
      <w:r w:rsidRPr="5A3DCF4D" w:rsidR="57ECACAD">
        <w:rPr>
          <w:rFonts w:ascii="Century" w:hAnsi="Century"/>
          <w:sz w:val="24"/>
          <w:szCs w:val="24"/>
        </w:rPr>
        <w:t>shepherd</w:t>
      </w:r>
      <w:r w:rsidRPr="5A3DCF4D" w:rsidR="280E7A95">
        <w:rPr>
          <w:rFonts w:ascii="Century" w:hAnsi="Century"/>
          <w:sz w:val="24"/>
          <w:szCs w:val="24"/>
        </w:rPr>
        <w:t>!</w:t>
      </w:r>
      <w:r w:rsidRPr="5A3DCF4D" w:rsidR="57ECACAD">
        <w:rPr>
          <w:rFonts w:ascii="Century" w:hAnsi="Century"/>
          <w:sz w:val="24"/>
          <w:szCs w:val="24"/>
        </w:rPr>
        <w:t xml:space="preserve"> </w:t>
      </w:r>
      <w:r w:rsidRPr="5A3DCF4D" w:rsidR="07314E9C">
        <w:rPr>
          <w:rFonts w:ascii="Century" w:hAnsi="Century"/>
          <w:sz w:val="24"/>
          <w:szCs w:val="24"/>
        </w:rPr>
        <w:t>We</w:t>
      </w:r>
      <w:r w:rsidRPr="5A3DCF4D" w:rsidR="1CBDE82A">
        <w:rPr>
          <w:rFonts w:ascii="Century" w:hAnsi="Century"/>
          <w:sz w:val="24"/>
          <w:szCs w:val="24"/>
        </w:rPr>
        <w:t xml:space="preserve"> will pray</w:t>
      </w:r>
      <w:r w:rsidRPr="5A3DCF4D" w:rsidR="1F5B138A">
        <w:rPr>
          <w:rFonts w:ascii="Century" w:hAnsi="Century"/>
          <w:sz w:val="24"/>
          <w:szCs w:val="24"/>
        </w:rPr>
        <w:t>...yes,</w:t>
      </w:r>
      <w:r w:rsidRPr="5A3DCF4D" w:rsidR="1CBDE82A">
        <w:rPr>
          <w:rFonts w:ascii="Century" w:hAnsi="Century"/>
          <w:sz w:val="24"/>
          <w:szCs w:val="24"/>
        </w:rPr>
        <w:t xml:space="preserve"> </w:t>
      </w:r>
      <w:r w:rsidRPr="5A3DCF4D" w:rsidR="5BF0704C">
        <w:rPr>
          <w:rFonts w:ascii="Century" w:hAnsi="Century"/>
          <w:sz w:val="24"/>
          <w:szCs w:val="24"/>
        </w:rPr>
        <w:t>you’d like to pray</w:t>
      </w:r>
      <w:r w:rsidRPr="5A3DCF4D" w:rsidR="2FC27D63">
        <w:rPr>
          <w:rFonts w:ascii="Century" w:hAnsi="Century"/>
          <w:sz w:val="24"/>
          <w:szCs w:val="24"/>
        </w:rPr>
        <w:t xml:space="preserve"> </w:t>
      </w:r>
      <w:r w:rsidRPr="5A3DCF4D" w:rsidR="1CBDE82A">
        <w:rPr>
          <w:rFonts w:ascii="Century" w:hAnsi="Century"/>
          <w:sz w:val="24"/>
          <w:szCs w:val="24"/>
        </w:rPr>
        <w:t xml:space="preserve">for </w:t>
      </w:r>
      <w:r w:rsidRPr="5A3DCF4D" w:rsidR="19C862B4">
        <w:rPr>
          <w:rFonts w:ascii="Century" w:hAnsi="Century"/>
          <w:sz w:val="24"/>
          <w:szCs w:val="24"/>
        </w:rPr>
        <w:t>a</w:t>
      </w:r>
      <w:r w:rsidRPr="5A3DCF4D" w:rsidR="1CBDE82A">
        <w:rPr>
          <w:rFonts w:ascii="Century" w:hAnsi="Century"/>
          <w:sz w:val="24"/>
          <w:szCs w:val="24"/>
        </w:rPr>
        <w:t xml:space="preserve"> loved one</w:t>
      </w:r>
      <w:r w:rsidRPr="5A3DCF4D" w:rsidR="49392CCC">
        <w:rPr>
          <w:rFonts w:ascii="Century" w:hAnsi="Century"/>
          <w:sz w:val="24"/>
          <w:szCs w:val="24"/>
        </w:rPr>
        <w:t>.</w:t>
      </w:r>
      <w:r w:rsidRPr="5A3DCF4D" w:rsidR="2B69EE29">
        <w:rPr>
          <w:rFonts w:ascii="Century" w:hAnsi="Century"/>
          <w:sz w:val="24"/>
          <w:szCs w:val="24"/>
        </w:rPr>
        <w:t xml:space="preserve"> </w:t>
      </w:r>
      <w:proofErr w:type="spellStart"/>
      <w:r w:rsidRPr="5A3DCF4D" w:rsidR="2B69EE29">
        <w:rPr>
          <w:rFonts w:ascii="Century" w:hAnsi="Century"/>
          <w:sz w:val="24"/>
          <w:szCs w:val="24"/>
        </w:rPr>
        <w:t>Mh</w:t>
      </w:r>
      <w:r w:rsidRPr="5A3DCF4D" w:rsidR="2773AEA5">
        <w:rPr>
          <w:rFonts w:ascii="Century" w:hAnsi="Century"/>
          <w:sz w:val="24"/>
          <w:szCs w:val="24"/>
        </w:rPr>
        <w:t>m</w:t>
      </w:r>
      <w:r w:rsidRPr="5A3DCF4D" w:rsidR="2B69EE29">
        <w:rPr>
          <w:rFonts w:ascii="Century" w:hAnsi="Century"/>
          <w:sz w:val="24"/>
          <w:szCs w:val="24"/>
        </w:rPr>
        <w:t>m</w:t>
      </w:r>
      <w:proofErr w:type="spellEnd"/>
      <w:r w:rsidRPr="5A3DCF4D" w:rsidR="2B69EE29">
        <w:rPr>
          <w:rFonts w:ascii="Century" w:hAnsi="Century"/>
          <w:sz w:val="24"/>
          <w:szCs w:val="24"/>
        </w:rPr>
        <w:t>, I see</w:t>
      </w:r>
      <w:r w:rsidRPr="5A3DCF4D" w:rsidR="364B087D">
        <w:rPr>
          <w:rFonts w:ascii="Century" w:hAnsi="Century"/>
          <w:sz w:val="24"/>
          <w:szCs w:val="24"/>
        </w:rPr>
        <w:t xml:space="preserve"> this</w:t>
      </w:r>
      <w:r w:rsidRPr="5A3DCF4D" w:rsidR="2B69EE29">
        <w:rPr>
          <w:rFonts w:ascii="Century" w:hAnsi="Century"/>
          <w:sz w:val="24"/>
          <w:szCs w:val="24"/>
        </w:rPr>
        <w:t xml:space="preserve"> well</w:t>
      </w:r>
      <w:r w:rsidRPr="5A3DCF4D" w:rsidR="121527F7">
        <w:rPr>
          <w:rFonts w:ascii="Century" w:hAnsi="Century"/>
          <w:sz w:val="24"/>
          <w:szCs w:val="24"/>
        </w:rPr>
        <w:t>...</w:t>
      </w:r>
      <w:r w:rsidRPr="5A3DCF4D" w:rsidR="2B69EE29">
        <w:rPr>
          <w:rFonts w:ascii="Century" w:hAnsi="Century"/>
          <w:sz w:val="24"/>
          <w:szCs w:val="24"/>
        </w:rPr>
        <w:t xml:space="preserve"> can you</w:t>
      </w:r>
      <w:r w:rsidRPr="5A3DCF4D" w:rsidR="16EBD09D">
        <w:rPr>
          <w:rFonts w:ascii="Century" w:hAnsi="Century"/>
          <w:sz w:val="24"/>
          <w:szCs w:val="24"/>
        </w:rPr>
        <w:t>,</w:t>
      </w:r>
      <w:r w:rsidRPr="5A3DCF4D" w:rsidR="2B69EE29">
        <w:rPr>
          <w:rFonts w:ascii="Century" w:hAnsi="Century"/>
          <w:sz w:val="24"/>
          <w:szCs w:val="24"/>
        </w:rPr>
        <w:t xml:space="preserve"> whisper</w:t>
      </w:r>
      <w:r w:rsidRPr="5A3DCF4D" w:rsidR="5D926521">
        <w:rPr>
          <w:rFonts w:ascii="Century" w:hAnsi="Century"/>
          <w:sz w:val="24"/>
          <w:szCs w:val="24"/>
        </w:rPr>
        <w:t xml:space="preserve">, no other soul need know, but what more </w:t>
      </w:r>
      <w:r w:rsidRPr="5A3DCF4D" w:rsidR="41824FE4">
        <w:rPr>
          <w:rFonts w:ascii="Century" w:hAnsi="Century"/>
          <w:sz w:val="24"/>
          <w:szCs w:val="24"/>
        </w:rPr>
        <w:t>than</w:t>
      </w:r>
      <w:r w:rsidRPr="5A3DCF4D" w:rsidR="5D926521">
        <w:rPr>
          <w:rFonts w:ascii="Century" w:hAnsi="Century"/>
          <w:sz w:val="24"/>
          <w:szCs w:val="24"/>
        </w:rPr>
        <w:t xml:space="preserve"> our feet walk beyond the entirety</w:t>
      </w:r>
      <w:r w:rsidRPr="5A3DCF4D" w:rsidR="707CE445">
        <w:rPr>
          <w:rFonts w:ascii="Century" w:hAnsi="Century"/>
          <w:sz w:val="24"/>
          <w:szCs w:val="24"/>
        </w:rPr>
        <w:t xml:space="preserve"> repulsive and least requited </w:t>
      </w:r>
      <w:r w:rsidRPr="5A3DCF4D" w:rsidR="68153BCE">
        <w:rPr>
          <w:rFonts w:ascii="Century" w:hAnsi="Century"/>
          <w:sz w:val="24"/>
          <w:szCs w:val="24"/>
        </w:rPr>
        <w:t>people. Pull</w:t>
      </w:r>
      <w:r w:rsidRPr="5A3DCF4D" w:rsidR="16B20372">
        <w:rPr>
          <w:rFonts w:ascii="Century" w:hAnsi="Century"/>
          <w:sz w:val="24"/>
          <w:szCs w:val="24"/>
        </w:rPr>
        <w:t xml:space="preserve">, request incite, </w:t>
      </w:r>
      <w:r w:rsidRPr="5A3DCF4D" w:rsidR="5A33E49B">
        <w:rPr>
          <w:rFonts w:ascii="Century" w:hAnsi="Century"/>
          <w:sz w:val="24"/>
          <w:szCs w:val="24"/>
        </w:rPr>
        <w:t>kill overjoyed even. So,</w:t>
      </w:r>
      <w:r w:rsidRPr="5A3DCF4D" w:rsidR="2B69EE29">
        <w:rPr>
          <w:rFonts w:ascii="Century" w:hAnsi="Century"/>
          <w:sz w:val="24"/>
          <w:szCs w:val="24"/>
        </w:rPr>
        <w:t xml:space="preserve"> quickly</w:t>
      </w:r>
      <w:r w:rsidRPr="5A3DCF4D" w:rsidR="189E7A05">
        <w:rPr>
          <w:rFonts w:ascii="Century" w:hAnsi="Century"/>
          <w:sz w:val="24"/>
          <w:szCs w:val="24"/>
        </w:rPr>
        <w:t>,</w:t>
      </w:r>
      <w:r w:rsidRPr="5A3DCF4D" w:rsidR="2B69EE29">
        <w:rPr>
          <w:rFonts w:ascii="Century" w:hAnsi="Century"/>
          <w:sz w:val="24"/>
          <w:szCs w:val="24"/>
        </w:rPr>
        <w:t xml:space="preserve"> </w:t>
      </w:r>
      <w:r w:rsidRPr="5A3DCF4D" w:rsidR="4EF54440">
        <w:rPr>
          <w:rFonts w:ascii="Century" w:hAnsi="Century"/>
          <w:sz w:val="24"/>
          <w:szCs w:val="24"/>
        </w:rPr>
        <w:t>we’ve overcome many</w:t>
      </w:r>
      <w:r w:rsidRPr="5A3DCF4D" w:rsidR="7B83B0F0">
        <w:rPr>
          <w:rFonts w:ascii="Century" w:hAnsi="Century"/>
          <w:sz w:val="24"/>
          <w:szCs w:val="24"/>
        </w:rPr>
        <w:t xml:space="preserve"> wherever</w:t>
      </w:r>
      <w:r w:rsidRPr="5A3DCF4D" w:rsidR="5263D034">
        <w:rPr>
          <w:rFonts w:ascii="Century" w:hAnsi="Century"/>
          <w:sz w:val="24"/>
          <w:szCs w:val="24"/>
        </w:rPr>
        <w:t xml:space="preserve"> </w:t>
      </w:r>
      <w:r w:rsidRPr="5A3DCF4D" w:rsidR="29447660">
        <w:rPr>
          <w:rFonts w:ascii="Century" w:hAnsi="Century"/>
          <w:sz w:val="24"/>
          <w:szCs w:val="24"/>
        </w:rPr>
        <w:t xml:space="preserve">one </w:t>
      </w:r>
      <w:r w:rsidRPr="5A3DCF4D" w:rsidR="5263D034">
        <w:rPr>
          <w:rFonts w:ascii="Century" w:hAnsi="Century"/>
          <w:sz w:val="24"/>
          <w:szCs w:val="24"/>
        </w:rPr>
        <w:t>another</w:t>
      </w:r>
      <w:r w:rsidRPr="5A3DCF4D" w:rsidR="419C5226">
        <w:rPr>
          <w:rFonts w:ascii="Century" w:hAnsi="Century"/>
          <w:sz w:val="24"/>
          <w:szCs w:val="24"/>
        </w:rPr>
        <w:t xml:space="preserve"> meant</w:t>
      </w:r>
      <w:r w:rsidRPr="5A3DCF4D" w:rsidR="535C2270">
        <w:rPr>
          <w:rFonts w:ascii="Century" w:hAnsi="Century"/>
          <w:sz w:val="24"/>
          <w:szCs w:val="24"/>
        </w:rPr>
        <w:t>...” If it hadn’t been for the deep-seeded manifestation of these</w:t>
      </w:r>
      <w:r w:rsidRPr="5A3DCF4D" w:rsidR="56BD934B">
        <w:rPr>
          <w:rFonts w:ascii="Century" w:hAnsi="Century"/>
          <w:sz w:val="24"/>
          <w:szCs w:val="24"/>
        </w:rPr>
        <w:t xml:space="preserve"> </w:t>
      </w:r>
      <w:r w:rsidRPr="5A3DCF4D" w:rsidR="4B01C5A9">
        <w:rPr>
          <w:rFonts w:ascii="Century" w:hAnsi="Century"/>
          <w:i/>
          <w:iCs/>
          <w:sz w:val="24"/>
          <w:szCs w:val="24"/>
        </w:rPr>
        <w:t>men</w:t>
      </w:r>
      <w:r w:rsidRPr="5A3DCF4D" w:rsidR="56BD934B">
        <w:rPr>
          <w:rFonts w:ascii="Century" w:hAnsi="Century"/>
          <w:sz w:val="24"/>
          <w:szCs w:val="24"/>
        </w:rPr>
        <w:t>,</w:t>
      </w:r>
      <w:r w:rsidRPr="5A3DCF4D" w:rsidR="03FAE879">
        <w:rPr>
          <w:rFonts w:ascii="Century" w:hAnsi="Century"/>
          <w:sz w:val="24"/>
          <w:szCs w:val="24"/>
        </w:rPr>
        <w:t xml:space="preserve"> </w:t>
      </w:r>
      <w:proofErr w:type="spellStart"/>
      <w:r w:rsidRPr="5A3DCF4D" w:rsidR="705C8813">
        <w:rPr>
          <w:rFonts w:ascii="Century" w:hAnsi="Century"/>
          <w:i/>
          <w:iCs/>
          <w:sz w:val="24"/>
          <w:szCs w:val="24"/>
        </w:rPr>
        <w:t>adjoint</w:t>
      </w:r>
      <w:proofErr w:type="spellEnd"/>
      <w:r w:rsidRPr="5A3DCF4D" w:rsidR="705C8813">
        <w:rPr>
          <w:rFonts w:ascii="Century" w:hAnsi="Century"/>
          <w:i/>
          <w:iCs/>
          <w:sz w:val="24"/>
          <w:szCs w:val="24"/>
        </w:rPr>
        <w:t xml:space="preserve"> </w:t>
      </w:r>
      <w:r w:rsidRPr="5A3DCF4D" w:rsidR="42296E16">
        <w:rPr>
          <w:rFonts w:ascii="Century" w:hAnsi="Century"/>
          <w:sz w:val="24"/>
          <w:szCs w:val="24"/>
        </w:rPr>
        <w:t>Wayfair</w:t>
      </w:r>
      <w:r w:rsidRPr="5A3DCF4D" w:rsidR="705C8813">
        <w:rPr>
          <w:rFonts w:ascii="Century" w:hAnsi="Century"/>
          <w:sz w:val="24"/>
          <w:szCs w:val="24"/>
        </w:rPr>
        <w:t xml:space="preserve"> beseech </w:t>
      </w:r>
      <w:r w:rsidRPr="5A3DCF4D" w:rsidR="1BFE7943">
        <w:rPr>
          <w:rFonts w:ascii="Century" w:hAnsi="Century"/>
          <w:sz w:val="24"/>
          <w:szCs w:val="24"/>
        </w:rPr>
        <w:t>O’</w:t>
      </w:r>
      <w:r w:rsidRPr="5A3DCF4D" w:rsidR="705C8813">
        <w:rPr>
          <w:rFonts w:ascii="Century" w:hAnsi="Century"/>
          <w:sz w:val="24"/>
          <w:szCs w:val="24"/>
        </w:rPr>
        <w:t xml:space="preserve"> </w:t>
      </w:r>
      <w:proofErr w:type="spellStart"/>
      <w:r w:rsidRPr="5A3DCF4D" w:rsidR="705C8813">
        <w:rPr>
          <w:rFonts w:ascii="Century" w:hAnsi="Century"/>
          <w:sz w:val="24"/>
          <w:szCs w:val="24"/>
        </w:rPr>
        <w:t>Leotha</w:t>
      </w:r>
      <w:proofErr w:type="spellEnd"/>
      <w:r w:rsidRPr="5A3DCF4D" w:rsidR="705C8813">
        <w:rPr>
          <w:rFonts w:ascii="Century" w:hAnsi="Century"/>
          <w:sz w:val="24"/>
          <w:szCs w:val="24"/>
        </w:rPr>
        <w:t xml:space="preserve"> tic</w:t>
      </w:r>
      <w:r w:rsidRPr="5A3DCF4D" w:rsidR="03FAE879">
        <w:rPr>
          <w:rFonts w:ascii="Century" w:hAnsi="Century"/>
          <w:sz w:val="24"/>
          <w:szCs w:val="24"/>
        </w:rPr>
        <w:t xml:space="preserve"> </w:t>
      </w:r>
      <w:r w:rsidRPr="5A3DCF4D" w:rsidR="3DB8FF04">
        <w:rPr>
          <w:rFonts w:ascii="Century" w:hAnsi="Century"/>
          <w:sz w:val="24"/>
          <w:szCs w:val="24"/>
        </w:rPr>
        <w:t>hue(s), an affinity</w:t>
      </w:r>
      <w:r w:rsidRPr="5A3DCF4D" w:rsidR="523EA139">
        <w:rPr>
          <w:rFonts w:ascii="Century" w:hAnsi="Century"/>
          <w:sz w:val="24"/>
          <w:szCs w:val="24"/>
        </w:rPr>
        <w:t>,</w:t>
      </w:r>
      <w:r w:rsidRPr="5A3DCF4D" w:rsidR="3DB8FF04">
        <w:rPr>
          <w:rFonts w:ascii="Century" w:hAnsi="Century"/>
          <w:sz w:val="24"/>
          <w:szCs w:val="24"/>
        </w:rPr>
        <w:t xml:space="preserve"> indeed</w:t>
      </w:r>
      <w:r w:rsidRPr="5A3DCF4D" w:rsidR="76E4EBF9">
        <w:rPr>
          <w:rFonts w:ascii="Century" w:hAnsi="Century"/>
          <w:sz w:val="24"/>
          <w:szCs w:val="24"/>
        </w:rPr>
        <w:t>;</w:t>
      </w:r>
      <w:r w:rsidRPr="5A3DCF4D" w:rsidR="3DB8FF04">
        <w:rPr>
          <w:rFonts w:ascii="Century" w:hAnsi="Century"/>
          <w:sz w:val="24"/>
          <w:szCs w:val="24"/>
        </w:rPr>
        <w:t xml:space="preserve"> </w:t>
      </w:r>
      <w:r w:rsidRPr="5A3DCF4D" w:rsidR="76EC734C">
        <w:rPr>
          <w:rFonts w:ascii="Century" w:hAnsi="Century"/>
          <w:sz w:val="24"/>
          <w:szCs w:val="24"/>
        </w:rPr>
        <w:t>“</w:t>
      </w:r>
      <w:r w:rsidRPr="5A3DCF4D" w:rsidR="21313641">
        <w:rPr>
          <w:rFonts w:ascii="Century" w:hAnsi="Century"/>
          <w:sz w:val="24"/>
          <w:szCs w:val="24"/>
        </w:rPr>
        <w:t>AMEN!</w:t>
      </w:r>
      <w:r w:rsidRPr="5A3DCF4D" w:rsidR="6E87B216">
        <w:rPr>
          <w:rFonts w:ascii="Century" w:hAnsi="Century"/>
          <w:sz w:val="24"/>
          <w:szCs w:val="24"/>
        </w:rPr>
        <w:t xml:space="preserve"> </w:t>
      </w:r>
      <w:r w:rsidRPr="5A3DCF4D" w:rsidR="585A0CF1">
        <w:rPr>
          <w:rFonts w:ascii="Century" w:hAnsi="Century"/>
          <w:sz w:val="24"/>
          <w:szCs w:val="24"/>
        </w:rPr>
        <w:t>H</w:t>
      </w:r>
      <w:r w:rsidRPr="5A3DCF4D" w:rsidR="738A2BBA">
        <w:rPr>
          <w:rFonts w:ascii="Century" w:hAnsi="Century"/>
          <w:sz w:val="24"/>
          <w:szCs w:val="24"/>
        </w:rPr>
        <w:t>ow</w:t>
      </w:r>
      <w:r w:rsidRPr="5A3DCF4D" w:rsidR="585A0CF1">
        <w:rPr>
          <w:rFonts w:ascii="Century" w:hAnsi="Century"/>
          <w:sz w:val="24"/>
          <w:szCs w:val="24"/>
        </w:rPr>
        <w:t>, if ever loathe breath, w</w:t>
      </w:r>
      <w:r w:rsidRPr="5A3DCF4D" w:rsidR="09BE2E42">
        <w:rPr>
          <w:rFonts w:ascii="Century" w:hAnsi="Century"/>
          <w:sz w:val="24"/>
          <w:szCs w:val="24"/>
        </w:rPr>
        <w:t>hy</w:t>
      </w:r>
      <w:r w:rsidRPr="5A3DCF4D" w:rsidR="70740DDC">
        <w:rPr>
          <w:rFonts w:ascii="Century" w:hAnsi="Century"/>
          <w:sz w:val="24"/>
          <w:szCs w:val="24"/>
        </w:rPr>
        <w:t xml:space="preserve"> lose </w:t>
      </w:r>
      <w:r w:rsidRPr="5A3DCF4D" w:rsidR="738A2BBA">
        <w:rPr>
          <w:rFonts w:ascii="Century" w:hAnsi="Century"/>
          <w:sz w:val="24"/>
          <w:szCs w:val="24"/>
        </w:rPr>
        <w:t xml:space="preserve">often </w:t>
      </w:r>
      <w:r w:rsidRPr="5A3DCF4D" w:rsidR="5207D7C4">
        <w:rPr>
          <w:rFonts w:ascii="Century" w:hAnsi="Century"/>
          <w:sz w:val="24"/>
          <w:szCs w:val="24"/>
        </w:rPr>
        <w:t>bring truth f</w:t>
      </w:r>
      <w:r w:rsidRPr="5A3DCF4D" w:rsidR="2F295352">
        <w:rPr>
          <w:rFonts w:ascii="Century" w:hAnsi="Century"/>
          <w:sz w:val="24"/>
          <w:szCs w:val="24"/>
        </w:rPr>
        <w:t xml:space="preserve">or; although, </w:t>
      </w:r>
      <w:r w:rsidRPr="5A3DCF4D" w:rsidR="738A2BBA">
        <w:rPr>
          <w:rFonts w:ascii="Century" w:hAnsi="Century"/>
          <w:sz w:val="24"/>
          <w:szCs w:val="24"/>
        </w:rPr>
        <w:t>he</w:t>
      </w:r>
      <w:r w:rsidRPr="5A3DCF4D" w:rsidR="031298A3">
        <w:rPr>
          <w:rFonts w:ascii="Century" w:hAnsi="Century"/>
          <w:sz w:val="24"/>
          <w:szCs w:val="24"/>
        </w:rPr>
        <w:t>ed and</w:t>
      </w:r>
      <w:r w:rsidRPr="5A3DCF4D" w:rsidR="738A2BBA">
        <w:rPr>
          <w:rFonts w:ascii="Century" w:hAnsi="Century"/>
          <w:sz w:val="24"/>
          <w:szCs w:val="24"/>
        </w:rPr>
        <w:t xml:space="preserve"> </w:t>
      </w:r>
      <w:r w:rsidRPr="5A3DCF4D" w:rsidR="04D92B40">
        <w:rPr>
          <w:rFonts w:ascii="Century" w:hAnsi="Century"/>
          <w:sz w:val="24"/>
          <w:szCs w:val="24"/>
        </w:rPr>
        <w:t>“</w:t>
      </w:r>
      <w:r w:rsidRPr="5A3DCF4D" w:rsidR="738A2BBA">
        <w:rPr>
          <w:rFonts w:ascii="Century" w:hAnsi="Century"/>
          <w:sz w:val="24"/>
          <w:szCs w:val="24"/>
        </w:rPr>
        <w:t>go</w:t>
      </w:r>
      <w:r w:rsidRPr="5A3DCF4D" w:rsidR="62AF1BF6">
        <w:rPr>
          <w:rFonts w:ascii="Century" w:hAnsi="Century"/>
          <w:sz w:val="24"/>
          <w:szCs w:val="24"/>
        </w:rPr>
        <w:t>-</w:t>
      </w:r>
      <w:r w:rsidRPr="5A3DCF4D" w:rsidR="738A2BBA">
        <w:rPr>
          <w:rFonts w:ascii="Century" w:hAnsi="Century"/>
          <w:sz w:val="24"/>
          <w:szCs w:val="24"/>
        </w:rPr>
        <w:t>out</w:t>
      </w:r>
      <w:r w:rsidRPr="5A3DCF4D" w:rsidR="232D218C">
        <w:rPr>
          <w:rFonts w:ascii="Century" w:hAnsi="Century"/>
          <w:sz w:val="24"/>
          <w:szCs w:val="24"/>
        </w:rPr>
        <w:t>,</w:t>
      </w:r>
      <w:r w:rsidRPr="5A3DCF4D" w:rsidR="7E5972FD">
        <w:rPr>
          <w:rFonts w:ascii="Century" w:hAnsi="Century"/>
          <w:sz w:val="24"/>
          <w:szCs w:val="24"/>
        </w:rPr>
        <w:t>” -Openly</w:t>
      </w:r>
      <w:r w:rsidRPr="5A3DCF4D" w:rsidR="70C76D54">
        <w:rPr>
          <w:rFonts w:ascii="Century" w:hAnsi="Century"/>
          <w:sz w:val="24"/>
          <w:szCs w:val="24"/>
        </w:rPr>
        <w:t xml:space="preserve"> cries</w:t>
      </w:r>
      <w:r w:rsidRPr="5A3DCF4D" w:rsidR="738A2BBA">
        <w:rPr>
          <w:rFonts w:ascii="Century" w:hAnsi="Century"/>
          <w:sz w:val="24"/>
          <w:szCs w:val="24"/>
        </w:rPr>
        <w:t xml:space="preserve"> </w:t>
      </w:r>
      <w:r w:rsidRPr="5A3DCF4D" w:rsidR="0438B3B2">
        <w:rPr>
          <w:rFonts w:ascii="Century" w:hAnsi="Century"/>
          <w:sz w:val="24"/>
          <w:szCs w:val="24"/>
        </w:rPr>
        <w:t>residual</w:t>
      </w:r>
      <w:r w:rsidRPr="5A3DCF4D" w:rsidR="3D55D71F">
        <w:rPr>
          <w:rFonts w:ascii="Century" w:hAnsi="Century"/>
          <w:sz w:val="24"/>
          <w:szCs w:val="24"/>
        </w:rPr>
        <w:t>ly</w:t>
      </w:r>
      <w:r w:rsidRPr="5A3DCF4D" w:rsidR="738A2BBA">
        <w:rPr>
          <w:rFonts w:ascii="Century" w:hAnsi="Century"/>
          <w:sz w:val="24"/>
          <w:szCs w:val="24"/>
        </w:rPr>
        <w:t xml:space="preserve"> </w:t>
      </w:r>
      <w:r w:rsidRPr="5A3DCF4D" w:rsidR="396188A2">
        <w:rPr>
          <w:rFonts w:ascii="Century" w:hAnsi="Century"/>
          <w:sz w:val="24"/>
          <w:szCs w:val="24"/>
        </w:rPr>
        <w:t>participat</w:t>
      </w:r>
      <w:r w:rsidRPr="5A3DCF4D" w:rsidR="7444C0B9">
        <w:rPr>
          <w:rFonts w:ascii="Century" w:hAnsi="Century"/>
          <w:sz w:val="24"/>
          <w:szCs w:val="24"/>
        </w:rPr>
        <w:t>ory</w:t>
      </w:r>
      <w:r w:rsidRPr="5A3DCF4D" w:rsidR="36FD682C">
        <w:rPr>
          <w:rFonts w:ascii="Century" w:hAnsi="Century"/>
          <w:sz w:val="24"/>
          <w:szCs w:val="24"/>
        </w:rPr>
        <w:t xml:space="preserve"> murmurs</w:t>
      </w:r>
      <w:r w:rsidRPr="5A3DCF4D" w:rsidR="738A2BBA">
        <w:rPr>
          <w:rFonts w:ascii="Century" w:hAnsi="Century"/>
          <w:sz w:val="24"/>
          <w:szCs w:val="24"/>
        </w:rPr>
        <w:t xml:space="preserve"> </w:t>
      </w:r>
      <w:r w:rsidRPr="5A3DCF4D" w:rsidR="1920D28B">
        <w:rPr>
          <w:rFonts w:ascii="Century" w:hAnsi="Century"/>
          <w:sz w:val="24"/>
          <w:szCs w:val="24"/>
        </w:rPr>
        <w:t>where</w:t>
      </w:r>
      <w:r w:rsidRPr="5A3DCF4D" w:rsidR="74F30036">
        <w:rPr>
          <w:rFonts w:ascii="Century" w:hAnsi="Century"/>
          <w:sz w:val="24"/>
          <w:szCs w:val="24"/>
        </w:rPr>
        <w:t>in</w:t>
      </w:r>
      <w:r w:rsidRPr="5A3DCF4D" w:rsidR="54C58A17">
        <w:rPr>
          <w:rFonts w:ascii="Century" w:hAnsi="Century"/>
          <w:sz w:val="24"/>
          <w:szCs w:val="24"/>
        </w:rPr>
        <w:t>, addressed by way of how the speaker calls,</w:t>
      </w:r>
      <w:r w:rsidRPr="5A3DCF4D" w:rsidR="74F30036">
        <w:rPr>
          <w:rFonts w:ascii="Century" w:hAnsi="Century"/>
          <w:sz w:val="24"/>
          <w:szCs w:val="24"/>
        </w:rPr>
        <w:t xml:space="preserve"> </w:t>
      </w:r>
      <w:r w:rsidRPr="5A3DCF4D" w:rsidR="5D4159D0">
        <w:rPr>
          <w:rFonts w:ascii="Century" w:hAnsi="Century"/>
          <w:sz w:val="24"/>
          <w:szCs w:val="24"/>
        </w:rPr>
        <w:t>“</w:t>
      </w:r>
      <w:r w:rsidRPr="5A3DCF4D" w:rsidR="74F30036">
        <w:rPr>
          <w:rFonts w:ascii="Century" w:hAnsi="Century"/>
          <w:sz w:val="24"/>
          <w:szCs w:val="24"/>
        </w:rPr>
        <w:t xml:space="preserve">the </w:t>
      </w:r>
      <w:r w:rsidRPr="5A3DCF4D" w:rsidR="227713FE">
        <w:rPr>
          <w:rFonts w:ascii="Century" w:hAnsi="Century"/>
          <w:sz w:val="24"/>
          <w:szCs w:val="24"/>
        </w:rPr>
        <w:t>devil's</w:t>
      </w:r>
      <w:r w:rsidRPr="5A3DCF4D" w:rsidR="74F30036">
        <w:rPr>
          <w:rFonts w:ascii="Century" w:hAnsi="Century"/>
          <w:sz w:val="24"/>
          <w:szCs w:val="24"/>
        </w:rPr>
        <w:t xml:space="preserve"> wisdom</w:t>
      </w:r>
      <w:r w:rsidRPr="5A3DCF4D" w:rsidR="5A0896FC">
        <w:rPr>
          <w:rFonts w:ascii="Century" w:hAnsi="Century"/>
          <w:sz w:val="24"/>
          <w:szCs w:val="24"/>
        </w:rPr>
        <w:t>”</w:t>
      </w:r>
      <w:r w:rsidRPr="5A3DCF4D" w:rsidR="74F30036">
        <w:rPr>
          <w:rFonts w:ascii="Century" w:hAnsi="Century"/>
          <w:sz w:val="24"/>
          <w:szCs w:val="24"/>
        </w:rPr>
        <w:t xml:space="preserve"> and you said; </w:t>
      </w:r>
      <w:r w:rsidRPr="5A3DCF4D" w:rsidR="64B777EC">
        <w:rPr>
          <w:rFonts w:ascii="Century" w:hAnsi="Century"/>
          <w:sz w:val="24"/>
          <w:szCs w:val="24"/>
        </w:rPr>
        <w:t>“</w:t>
      </w:r>
      <w:r w:rsidRPr="5A3DCF4D" w:rsidR="74F30036">
        <w:rPr>
          <w:rFonts w:ascii="Century" w:hAnsi="Century"/>
          <w:sz w:val="24"/>
          <w:szCs w:val="24"/>
        </w:rPr>
        <w:t>what was it, along, with his wise-men</w:t>
      </w:r>
      <w:r w:rsidRPr="5A3DCF4D" w:rsidR="2294095B">
        <w:rPr>
          <w:rFonts w:ascii="Century" w:hAnsi="Century"/>
          <w:sz w:val="24"/>
          <w:szCs w:val="24"/>
        </w:rPr>
        <w:t>, again,</w:t>
      </w:r>
      <w:r w:rsidRPr="5A3DCF4D" w:rsidR="3B820E83">
        <w:rPr>
          <w:rFonts w:ascii="Century" w:hAnsi="Century"/>
          <w:sz w:val="24"/>
          <w:szCs w:val="24"/>
        </w:rPr>
        <w:t xml:space="preserve"> whether </w:t>
      </w:r>
      <w:r w:rsidRPr="5A3DCF4D" w:rsidR="64135717">
        <w:rPr>
          <w:rFonts w:ascii="Century" w:hAnsi="Century"/>
          <w:sz w:val="24"/>
          <w:szCs w:val="24"/>
        </w:rPr>
        <w:t>there’s</w:t>
      </w:r>
      <w:r w:rsidRPr="5A3DCF4D" w:rsidR="599AC6E3">
        <w:rPr>
          <w:rFonts w:ascii="Century" w:hAnsi="Century"/>
          <w:sz w:val="24"/>
          <w:szCs w:val="24"/>
        </w:rPr>
        <w:t xml:space="preserve"> a simulated-world</w:t>
      </w:r>
      <w:r w:rsidRPr="5A3DCF4D" w:rsidR="0D74D811">
        <w:rPr>
          <w:rFonts w:ascii="Century" w:hAnsi="Century"/>
          <w:sz w:val="24"/>
          <w:szCs w:val="24"/>
        </w:rPr>
        <w:t>,</w:t>
      </w:r>
      <w:r w:rsidRPr="5A3DCF4D" w:rsidR="64135717">
        <w:rPr>
          <w:rFonts w:ascii="Century" w:hAnsi="Century"/>
          <w:sz w:val="24"/>
          <w:szCs w:val="24"/>
        </w:rPr>
        <w:t xml:space="preserve"> that </w:t>
      </w:r>
      <w:r w:rsidRPr="5A3DCF4D" w:rsidR="5B1ABB3E">
        <w:rPr>
          <w:rFonts w:ascii="Century" w:hAnsi="Century"/>
          <w:sz w:val="24"/>
          <w:szCs w:val="24"/>
        </w:rPr>
        <w:t xml:space="preserve">some </w:t>
      </w:r>
      <w:r w:rsidRPr="5A3DCF4D" w:rsidR="18F10B5D">
        <w:rPr>
          <w:rFonts w:ascii="Century" w:hAnsi="Century"/>
          <w:sz w:val="24"/>
          <w:szCs w:val="24"/>
        </w:rPr>
        <w:t>p</w:t>
      </w:r>
      <w:r w:rsidRPr="5A3DCF4D" w:rsidR="4B0A9355">
        <w:rPr>
          <w:rFonts w:ascii="Century" w:hAnsi="Century"/>
          <w:sz w:val="24"/>
          <w:szCs w:val="24"/>
        </w:rPr>
        <w:t>oor</w:t>
      </w:r>
      <w:r w:rsidRPr="5A3DCF4D" w:rsidR="18F10B5D">
        <w:rPr>
          <w:rFonts w:ascii="Century" w:hAnsi="Century"/>
          <w:sz w:val="24"/>
          <w:szCs w:val="24"/>
        </w:rPr>
        <w:t xml:space="preserve"> reformation</w:t>
      </w:r>
      <w:r w:rsidRPr="5A3DCF4D" w:rsidR="28DF7DC4">
        <w:rPr>
          <w:rFonts w:ascii="Century" w:hAnsi="Century"/>
          <w:sz w:val="24"/>
          <w:szCs w:val="24"/>
        </w:rPr>
        <w:t>-</w:t>
      </w:r>
      <w:r w:rsidRPr="5A3DCF4D" w:rsidR="18F10B5D">
        <w:rPr>
          <w:rFonts w:ascii="Century" w:hAnsi="Century"/>
          <w:sz w:val="24"/>
          <w:szCs w:val="24"/>
        </w:rPr>
        <w:t xml:space="preserve">involved </w:t>
      </w:r>
      <w:r w:rsidRPr="5A3DCF4D" w:rsidR="487CC8FE">
        <w:rPr>
          <w:rFonts w:ascii="Century" w:hAnsi="Century"/>
          <w:sz w:val="24"/>
          <w:szCs w:val="24"/>
        </w:rPr>
        <w:t>,</w:t>
      </w:r>
      <w:r w:rsidRPr="5A3DCF4D" w:rsidR="18F10B5D">
        <w:rPr>
          <w:rFonts w:ascii="Century" w:hAnsi="Century"/>
          <w:sz w:val="24"/>
          <w:szCs w:val="24"/>
        </w:rPr>
        <w:t>commit</w:t>
      </w:r>
      <w:r w:rsidRPr="5A3DCF4D" w:rsidR="4ABD834C">
        <w:rPr>
          <w:rFonts w:ascii="Century" w:hAnsi="Century"/>
          <w:sz w:val="24"/>
          <w:szCs w:val="24"/>
        </w:rPr>
        <w:t xml:space="preserve"> –</w:t>
      </w:r>
      <w:r w:rsidRPr="5A3DCF4D" w:rsidR="18F10B5D">
        <w:rPr>
          <w:rFonts w:ascii="Century" w:hAnsi="Century"/>
          <w:sz w:val="24"/>
          <w:szCs w:val="24"/>
        </w:rPr>
        <w:t>me</w:t>
      </w:r>
      <w:r w:rsidRPr="5A3DCF4D" w:rsidR="25CF1D83">
        <w:rPr>
          <w:rFonts w:ascii="Century" w:hAnsi="Century"/>
          <w:sz w:val="24"/>
          <w:szCs w:val="24"/>
        </w:rPr>
        <w:t>a</w:t>
      </w:r>
      <w:r w:rsidRPr="5A3DCF4D" w:rsidR="18F10B5D">
        <w:rPr>
          <w:rFonts w:ascii="Century" w:hAnsi="Century"/>
          <w:sz w:val="24"/>
          <w:szCs w:val="24"/>
        </w:rPr>
        <w:t>n</w:t>
      </w:r>
      <w:r w:rsidRPr="5A3DCF4D" w:rsidR="4ABD834C">
        <w:rPr>
          <w:rFonts w:ascii="Century" w:hAnsi="Century"/>
          <w:sz w:val="24"/>
          <w:szCs w:val="24"/>
        </w:rPr>
        <w:t>t</w:t>
      </w:r>
      <w:r w:rsidRPr="5A3DCF4D" w:rsidR="579433B1">
        <w:rPr>
          <w:rFonts w:ascii="Century" w:hAnsi="Century"/>
          <w:sz w:val="24"/>
          <w:szCs w:val="24"/>
        </w:rPr>
        <w:t>,</w:t>
      </w:r>
      <w:r w:rsidRPr="5A3DCF4D" w:rsidR="4ABD834C">
        <w:rPr>
          <w:rFonts w:ascii="Century" w:hAnsi="Century"/>
          <w:sz w:val="24"/>
          <w:szCs w:val="24"/>
        </w:rPr>
        <w:t xml:space="preserve"> </w:t>
      </w:r>
      <w:r w:rsidRPr="5A3DCF4D" w:rsidR="020462D3">
        <w:rPr>
          <w:rFonts w:ascii="Century" w:hAnsi="Century"/>
          <w:sz w:val="24"/>
          <w:szCs w:val="24"/>
        </w:rPr>
        <w:t>to</w:t>
      </w:r>
      <w:r w:rsidRPr="5A3DCF4D" w:rsidR="58E32923">
        <w:rPr>
          <w:rFonts w:ascii="Century" w:hAnsi="Century"/>
          <w:sz w:val="24"/>
          <w:szCs w:val="24"/>
        </w:rPr>
        <w:t xml:space="preserve"> </w:t>
      </w:r>
      <w:r w:rsidRPr="5A3DCF4D" w:rsidR="78BCFEDB">
        <w:rPr>
          <w:rFonts w:ascii="Century" w:hAnsi="Century"/>
          <w:sz w:val="24"/>
          <w:szCs w:val="24"/>
        </w:rPr>
        <w:t>white</w:t>
      </w:r>
      <w:r w:rsidRPr="5A3DCF4D" w:rsidR="58E32923">
        <w:rPr>
          <w:rFonts w:ascii="Century" w:hAnsi="Century"/>
          <w:sz w:val="24"/>
          <w:szCs w:val="24"/>
        </w:rPr>
        <w:t>paper</w:t>
      </w:r>
      <w:r w:rsidRPr="5A3DCF4D" w:rsidR="13F8E3C1">
        <w:rPr>
          <w:rFonts w:ascii="Century" w:hAnsi="Century"/>
          <w:sz w:val="24"/>
          <w:szCs w:val="24"/>
        </w:rPr>
        <w:t xml:space="preserve"> on permissible grounds</w:t>
      </w:r>
      <w:r w:rsidRPr="5A3DCF4D" w:rsidR="52E1A569">
        <w:rPr>
          <w:rFonts w:ascii="Century" w:hAnsi="Century"/>
          <w:sz w:val="24"/>
          <w:szCs w:val="24"/>
        </w:rPr>
        <w:t xml:space="preserve"> </w:t>
      </w:r>
      <w:r w:rsidRPr="5A3DCF4D" w:rsidR="4ABD834C">
        <w:rPr>
          <w:rFonts w:ascii="Century" w:hAnsi="Century"/>
          <w:sz w:val="24"/>
          <w:szCs w:val="24"/>
        </w:rPr>
        <w:t xml:space="preserve"> </w:t>
      </w:r>
      <w:r w:rsidRPr="5A3DCF4D" w:rsidR="18F10B5D">
        <w:rPr>
          <w:rFonts w:ascii="Century" w:hAnsi="Century"/>
          <w:sz w:val="24"/>
          <w:szCs w:val="24"/>
        </w:rPr>
        <w:t>concep</w:t>
      </w:r>
      <w:r w:rsidRPr="5A3DCF4D" w:rsidR="4A3C34EB">
        <w:rPr>
          <w:rFonts w:ascii="Century" w:hAnsi="Century"/>
          <w:sz w:val="24"/>
          <w:szCs w:val="24"/>
        </w:rPr>
        <w:t xml:space="preserve">tualize a </w:t>
      </w:r>
      <w:proofErr w:type="spellStart"/>
      <w:r w:rsidRPr="5A3DCF4D" w:rsidR="18F10B5D">
        <w:rPr>
          <w:rFonts w:ascii="Century" w:hAnsi="Century"/>
          <w:sz w:val="24"/>
          <w:szCs w:val="24"/>
        </w:rPr>
        <w:t>git</w:t>
      </w:r>
      <w:proofErr w:type="spellEnd"/>
      <w:r w:rsidRPr="5A3DCF4D" w:rsidR="54DC1175">
        <w:rPr>
          <w:rFonts w:ascii="Century" w:hAnsi="Century"/>
          <w:sz w:val="24"/>
          <w:szCs w:val="24"/>
        </w:rPr>
        <w:t xml:space="preserve"> a ford</w:t>
      </w:r>
      <w:r w:rsidRPr="5A3DCF4D" w:rsidR="3A496ADA">
        <w:rPr>
          <w:rFonts w:ascii="Century" w:hAnsi="Century"/>
          <w:sz w:val="24"/>
          <w:szCs w:val="24"/>
        </w:rPr>
        <w:t xml:space="preserve"> and</w:t>
      </w:r>
      <w:r w:rsidRPr="5A3DCF4D" w:rsidR="18F10B5D">
        <w:rPr>
          <w:rFonts w:ascii="Century" w:hAnsi="Century"/>
          <w:sz w:val="24"/>
          <w:szCs w:val="24"/>
        </w:rPr>
        <w:t xml:space="preserve"> </w:t>
      </w:r>
      <w:r w:rsidRPr="5A3DCF4D" w:rsidR="2709AF81">
        <w:rPr>
          <w:rFonts w:ascii="Century" w:hAnsi="Century"/>
          <w:sz w:val="24"/>
          <w:szCs w:val="24"/>
        </w:rPr>
        <w:t>m</w:t>
      </w:r>
      <w:r w:rsidRPr="5A3DCF4D" w:rsidR="18F10B5D">
        <w:rPr>
          <w:rFonts w:ascii="Century" w:hAnsi="Century"/>
          <w:sz w:val="24"/>
          <w:szCs w:val="24"/>
        </w:rPr>
        <w:t>yself</w:t>
      </w:r>
      <w:r w:rsidRPr="5A3DCF4D" w:rsidR="1EF6C62D">
        <w:rPr>
          <w:rFonts w:ascii="Century" w:hAnsi="Century"/>
          <w:sz w:val="24"/>
          <w:szCs w:val="24"/>
        </w:rPr>
        <w:t>;</w:t>
      </w:r>
      <w:r w:rsidRPr="5A3DCF4D" w:rsidR="07D37029">
        <w:rPr>
          <w:rFonts w:ascii="Century" w:hAnsi="Century"/>
          <w:sz w:val="24"/>
          <w:szCs w:val="24"/>
        </w:rPr>
        <w:t xml:space="preserve"> can take away what we </w:t>
      </w:r>
      <w:proofErr w:type="spellStart"/>
      <w:r w:rsidRPr="5A3DCF4D" w:rsidR="07D37029">
        <w:rPr>
          <w:rFonts w:ascii="Century" w:hAnsi="Century"/>
          <w:sz w:val="24"/>
          <w:szCs w:val="24"/>
        </w:rPr>
        <w:t>git</w:t>
      </w:r>
      <w:proofErr w:type="spellEnd"/>
      <w:r w:rsidRPr="5A3DCF4D" w:rsidR="07D37029">
        <w:rPr>
          <w:rFonts w:ascii="Century" w:hAnsi="Century"/>
          <w:sz w:val="24"/>
          <w:szCs w:val="24"/>
        </w:rPr>
        <w:t xml:space="preserve"> </w:t>
      </w:r>
      <w:r w:rsidRPr="5A3DCF4D" w:rsidR="1EF6C62D">
        <w:rPr>
          <w:rFonts w:ascii="Century" w:hAnsi="Century"/>
          <w:sz w:val="24"/>
          <w:szCs w:val="24"/>
        </w:rPr>
        <w:t>python</w:t>
      </w:r>
      <w:r w:rsidRPr="5A3DCF4D" w:rsidR="40FBACDF">
        <w:rPr>
          <w:rFonts w:ascii="Century" w:hAnsi="Century"/>
          <w:sz w:val="24"/>
          <w:szCs w:val="24"/>
        </w:rPr>
        <w:t xml:space="preserve"> using a draconian-standby solution</w:t>
      </w:r>
      <w:r w:rsidRPr="5A3DCF4D" w:rsidR="0BB0EEDD">
        <w:rPr>
          <w:rFonts w:ascii="Century" w:hAnsi="Century"/>
          <w:sz w:val="24"/>
          <w:szCs w:val="24"/>
        </w:rPr>
        <w:t xml:space="preserve"> under </w:t>
      </w:r>
      <w:r w:rsidRPr="5A3DCF4D" w:rsidR="6CE6E7C0">
        <w:rPr>
          <w:rFonts w:ascii="Century" w:hAnsi="Century"/>
          <w:sz w:val="24"/>
          <w:szCs w:val="24"/>
        </w:rPr>
        <w:t xml:space="preserve">a </w:t>
      </w:r>
      <w:r w:rsidRPr="5A3DCF4D" w:rsidR="40FBACDF">
        <w:rPr>
          <w:rFonts w:ascii="Century" w:hAnsi="Century"/>
          <w:i/>
          <w:iCs/>
          <w:sz w:val="24"/>
          <w:szCs w:val="24"/>
        </w:rPr>
        <w:t>turnkey</w:t>
      </w:r>
      <w:r w:rsidRPr="5A3DCF4D" w:rsidR="2986638B">
        <w:rPr>
          <w:rFonts w:ascii="Century" w:hAnsi="Century"/>
          <w:i/>
          <w:iCs/>
          <w:sz w:val="24"/>
          <w:szCs w:val="24"/>
        </w:rPr>
        <w:t xml:space="preserve"> </w:t>
      </w:r>
      <w:proofErr w:type="spellStart"/>
      <w:r w:rsidRPr="5A3DCF4D" w:rsidR="585D2EDA">
        <w:rPr>
          <w:rFonts w:ascii="Century" w:hAnsi="Century"/>
          <w:i/>
          <w:iCs/>
          <w:sz w:val="24"/>
          <w:szCs w:val="24"/>
        </w:rPr>
        <w:t>depo</w:t>
      </w:r>
      <w:proofErr w:type="spellEnd"/>
      <w:r w:rsidRPr="5A3DCF4D" w:rsidR="40FBACDF">
        <w:rPr>
          <w:rFonts w:ascii="Century" w:hAnsi="Century"/>
          <w:i/>
          <w:iCs/>
          <w:sz w:val="24"/>
          <w:szCs w:val="24"/>
        </w:rPr>
        <w:t xml:space="preserve"> </w:t>
      </w:r>
      <w:r w:rsidRPr="5A3DCF4D" w:rsidR="14AAC14B">
        <w:rPr>
          <w:rFonts w:ascii="Century" w:hAnsi="Century"/>
          <w:sz w:val="24"/>
          <w:szCs w:val="24"/>
        </w:rPr>
        <w:t>environment</w:t>
      </w:r>
      <w:r w:rsidRPr="5A3DCF4D" w:rsidR="78491243">
        <w:rPr>
          <w:rFonts w:ascii="Century" w:hAnsi="Century"/>
          <w:sz w:val="24"/>
          <w:szCs w:val="24"/>
        </w:rPr>
        <w:t xml:space="preserve"> </w:t>
      </w:r>
      <w:r w:rsidRPr="5A3DCF4D" w:rsidR="2EDE181A">
        <w:rPr>
          <w:rFonts w:ascii="Century" w:hAnsi="Century"/>
          <w:sz w:val="24"/>
          <w:szCs w:val="24"/>
        </w:rPr>
        <w:t xml:space="preserve">like foundation </w:t>
      </w:r>
      <w:r w:rsidRPr="5A3DCF4D" w:rsidR="1978615E">
        <w:rPr>
          <w:rFonts w:ascii="Century" w:hAnsi="Century"/>
          <w:sz w:val="24"/>
          <w:szCs w:val="24"/>
        </w:rPr>
        <w:t>alone</w:t>
      </w:r>
      <w:r w:rsidRPr="5A3DCF4D" w:rsidR="357CD061">
        <w:rPr>
          <w:rFonts w:ascii="Century" w:hAnsi="Century"/>
          <w:sz w:val="24"/>
          <w:szCs w:val="24"/>
        </w:rPr>
        <w:t>,</w:t>
      </w:r>
      <w:r w:rsidRPr="5A3DCF4D" w:rsidR="3E2E595E">
        <w:rPr>
          <w:rFonts w:ascii="Century" w:hAnsi="Century"/>
          <w:sz w:val="24"/>
          <w:szCs w:val="24"/>
        </w:rPr>
        <w:t xml:space="preserve"> we use on the case</w:t>
      </w:r>
      <w:r w:rsidRPr="5A3DCF4D" w:rsidR="2C0D2583">
        <w:rPr>
          <w:rFonts w:ascii="Century" w:hAnsi="Century"/>
          <w:sz w:val="24"/>
          <w:szCs w:val="24"/>
        </w:rPr>
        <w:t>,</w:t>
      </w:r>
      <w:r w:rsidRPr="5A3DCF4D" w:rsidR="3E2E595E">
        <w:rPr>
          <w:rFonts w:ascii="Century" w:hAnsi="Century"/>
          <w:sz w:val="24"/>
          <w:szCs w:val="24"/>
        </w:rPr>
        <w:t xml:space="preserve"> by case</w:t>
      </w:r>
      <w:r w:rsidRPr="5A3DCF4D" w:rsidR="357CD061">
        <w:rPr>
          <w:rFonts w:ascii="Century" w:hAnsi="Century"/>
          <w:sz w:val="24"/>
          <w:szCs w:val="24"/>
        </w:rPr>
        <w:t xml:space="preserve"> </w:t>
      </w:r>
      <w:r w:rsidRPr="5A3DCF4D" w:rsidR="42436803">
        <w:rPr>
          <w:rFonts w:ascii="Century" w:hAnsi="Century"/>
          <w:sz w:val="24"/>
          <w:szCs w:val="24"/>
        </w:rPr>
        <w:t>basis</w:t>
      </w:r>
      <w:r w:rsidRPr="5A3DCF4D" w:rsidR="357CD061">
        <w:rPr>
          <w:rFonts w:ascii="Century" w:hAnsi="Century"/>
          <w:sz w:val="24"/>
          <w:szCs w:val="24"/>
        </w:rPr>
        <w:t>.</w:t>
      </w:r>
      <w:r w:rsidRPr="5A3DCF4D" w:rsidR="6BB71002">
        <w:rPr>
          <w:rFonts w:ascii="Century" w:hAnsi="Century"/>
          <w:sz w:val="24"/>
          <w:szCs w:val="24"/>
        </w:rPr>
        <w:t xml:space="preserve"> </w:t>
      </w:r>
      <w:proofErr w:type="spellStart"/>
      <w:r w:rsidRPr="5A3DCF4D" w:rsidR="6BB71002">
        <w:rPr>
          <w:rFonts w:ascii="Century" w:hAnsi="Century"/>
          <w:sz w:val="24"/>
          <w:szCs w:val="24"/>
        </w:rPr>
        <w:t>Read.me</w:t>
      </w:r>
      <w:proofErr w:type="spellEnd"/>
      <w:r w:rsidRPr="5A3DCF4D" w:rsidR="6BB71002">
        <w:rPr>
          <w:rFonts w:ascii="Century" w:hAnsi="Century"/>
          <w:sz w:val="24"/>
          <w:szCs w:val="24"/>
        </w:rPr>
        <w:t xml:space="preserve"> and we’ve</w:t>
      </w:r>
      <w:r w:rsidRPr="5A3DCF4D" w:rsidR="64135717">
        <w:rPr>
          <w:rFonts w:ascii="Century" w:hAnsi="Century"/>
          <w:sz w:val="24"/>
          <w:szCs w:val="24"/>
        </w:rPr>
        <w:t xml:space="preserve"> already, won. </w:t>
      </w:r>
      <w:r w:rsidRPr="5A3DCF4D" w:rsidR="26601965">
        <w:rPr>
          <w:rFonts w:ascii="Century" w:hAnsi="Century"/>
          <w:sz w:val="24"/>
          <w:szCs w:val="24"/>
        </w:rPr>
        <w:t>“</w:t>
      </w:r>
      <w:proofErr w:type="spellStart"/>
      <w:r w:rsidRPr="5A3DCF4D" w:rsidR="51ABCA76">
        <w:rPr>
          <w:rFonts w:ascii="Century" w:hAnsi="Century"/>
          <w:sz w:val="24"/>
          <w:szCs w:val="24"/>
        </w:rPr>
        <w:t>Ya</w:t>
      </w:r>
      <w:proofErr w:type="spellEnd"/>
      <w:r w:rsidRPr="5A3DCF4D" w:rsidR="51ABCA76">
        <w:rPr>
          <w:rFonts w:ascii="Century" w:hAnsi="Century"/>
          <w:sz w:val="24"/>
          <w:szCs w:val="24"/>
        </w:rPr>
        <w:t xml:space="preserve"> understand, listen </w:t>
      </w:r>
      <w:r w:rsidRPr="5A3DCF4D" w:rsidR="3E457351">
        <w:rPr>
          <w:rFonts w:ascii="Century" w:hAnsi="Century"/>
          <w:sz w:val="24"/>
          <w:szCs w:val="24"/>
        </w:rPr>
        <w:t>closely</w:t>
      </w:r>
      <w:r w:rsidRPr="5A3DCF4D" w:rsidR="51ABCA76">
        <w:rPr>
          <w:rFonts w:ascii="Century" w:hAnsi="Century"/>
          <w:sz w:val="24"/>
          <w:szCs w:val="24"/>
        </w:rPr>
        <w:t>,</w:t>
      </w:r>
      <w:r w:rsidRPr="5A3DCF4D" w:rsidR="005CA9C4">
        <w:rPr>
          <w:rFonts w:ascii="Century" w:hAnsi="Century"/>
          <w:sz w:val="24"/>
          <w:szCs w:val="24"/>
        </w:rPr>
        <w:t xml:space="preserve"> I’ve </w:t>
      </w:r>
      <w:r w:rsidRPr="5A3DCF4D" w:rsidR="52904DE4">
        <w:rPr>
          <w:rFonts w:ascii="Century" w:hAnsi="Century"/>
          <w:sz w:val="24"/>
          <w:szCs w:val="24"/>
        </w:rPr>
        <w:t xml:space="preserve">seen more and more the privilege we’d been disheartened by </w:t>
      </w:r>
      <w:r w:rsidRPr="5A3DCF4D" w:rsidR="08DE2F5D">
        <w:rPr>
          <w:rFonts w:ascii="Century" w:hAnsi="Century"/>
          <w:sz w:val="24"/>
          <w:szCs w:val="24"/>
        </w:rPr>
        <w:t>everything, so we escape from anything other than</w:t>
      </w:r>
      <w:r w:rsidRPr="5A3DCF4D" w:rsidR="52904DE4">
        <w:rPr>
          <w:rFonts w:ascii="Century" w:hAnsi="Century"/>
          <w:sz w:val="24"/>
          <w:szCs w:val="24"/>
        </w:rPr>
        <w:t xml:space="preserve"> within, our belie</w:t>
      </w:r>
      <w:r w:rsidRPr="5A3DCF4D" w:rsidR="1CA38783">
        <w:rPr>
          <w:rFonts w:ascii="Century" w:hAnsi="Century"/>
          <w:sz w:val="24"/>
          <w:szCs w:val="24"/>
        </w:rPr>
        <w:t>f</w:t>
      </w:r>
      <w:r w:rsidRPr="5A3DCF4D" w:rsidR="52904DE4">
        <w:rPr>
          <w:rFonts w:ascii="Century" w:hAnsi="Century"/>
          <w:sz w:val="24"/>
          <w:szCs w:val="24"/>
        </w:rPr>
        <w:t>.</w:t>
      </w:r>
      <w:r w:rsidRPr="5A3DCF4D" w:rsidR="2A2966E5">
        <w:rPr>
          <w:rFonts w:ascii="Century" w:hAnsi="Century"/>
          <w:sz w:val="24"/>
          <w:szCs w:val="24"/>
        </w:rPr>
        <w:t xml:space="preserve"> </w:t>
      </w:r>
      <w:proofErr w:type="spellStart"/>
      <w:r w:rsidRPr="5A3DCF4D" w:rsidR="2A2966E5">
        <w:rPr>
          <w:rFonts w:ascii="Century" w:hAnsi="Century"/>
          <w:sz w:val="24"/>
          <w:szCs w:val="24"/>
        </w:rPr>
        <w:t>Ya</w:t>
      </w:r>
      <w:proofErr w:type="spellEnd"/>
      <w:r w:rsidRPr="5A3DCF4D" w:rsidR="2A2966E5">
        <w:rPr>
          <w:rFonts w:ascii="Century" w:hAnsi="Century"/>
          <w:sz w:val="24"/>
          <w:szCs w:val="24"/>
        </w:rPr>
        <w:t xml:space="preserve">’ know what that is, </w:t>
      </w:r>
      <w:proofErr w:type="spellStart"/>
      <w:r w:rsidRPr="5A3DCF4D" w:rsidR="2A2966E5">
        <w:rPr>
          <w:rFonts w:ascii="Century" w:hAnsi="Century"/>
          <w:sz w:val="24"/>
          <w:szCs w:val="24"/>
        </w:rPr>
        <w:t>wel</w:t>
      </w:r>
      <w:proofErr w:type="spellEnd"/>
      <w:r w:rsidRPr="5A3DCF4D" w:rsidR="2A2966E5">
        <w:rPr>
          <w:rFonts w:ascii="Century" w:hAnsi="Century"/>
          <w:sz w:val="24"/>
          <w:szCs w:val="24"/>
        </w:rPr>
        <w:t>..</w:t>
      </w:r>
      <w:r w:rsidRPr="5A3DCF4D" w:rsidR="6438EEAF">
        <w:rPr>
          <w:rFonts w:ascii="Century" w:hAnsi="Century"/>
          <w:sz w:val="24"/>
          <w:szCs w:val="24"/>
        </w:rPr>
        <w:t xml:space="preserve">” </w:t>
      </w:r>
      <w:r w:rsidRPr="5A3DCF4D" w:rsidR="7915907D">
        <w:rPr>
          <w:rFonts w:ascii="Century" w:hAnsi="Century"/>
          <w:sz w:val="24"/>
          <w:szCs w:val="24"/>
        </w:rPr>
        <w:t>He</w:t>
      </w:r>
      <w:r w:rsidRPr="5A3DCF4D" w:rsidR="5712239A">
        <w:rPr>
          <w:rFonts w:ascii="Century" w:hAnsi="Century"/>
          <w:sz w:val="24"/>
          <w:szCs w:val="24"/>
        </w:rPr>
        <w:t>’d,</w:t>
      </w:r>
      <w:r w:rsidRPr="5A3DCF4D" w:rsidR="7915907D">
        <w:rPr>
          <w:rFonts w:ascii="Century" w:hAnsi="Century"/>
          <w:sz w:val="24"/>
          <w:szCs w:val="24"/>
        </w:rPr>
        <w:t xml:space="preserve"> beg</w:t>
      </w:r>
      <w:r w:rsidRPr="5A3DCF4D" w:rsidR="6CB6124F">
        <w:rPr>
          <w:rFonts w:ascii="Century" w:hAnsi="Century"/>
          <w:sz w:val="24"/>
          <w:szCs w:val="24"/>
        </w:rPr>
        <w:t>an</w:t>
      </w:r>
      <w:r w:rsidRPr="5A3DCF4D" w:rsidR="7915907D">
        <w:rPr>
          <w:rFonts w:ascii="Century" w:hAnsi="Century"/>
          <w:sz w:val="24"/>
          <w:szCs w:val="24"/>
        </w:rPr>
        <w:t xml:space="preserve"> to</w:t>
      </w:r>
      <w:r w:rsidRPr="5A3DCF4D" w:rsidR="35BA8C2E">
        <w:rPr>
          <w:rFonts w:ascii="Century" w:hAnsi="Century"/>
          <w:sz w:val="24"/>
          <w:szCs w:val="24"/>
        </w:rPr>
        <w:t>o,</w:t>
      </w:r>
      <w:r w:rsidRPr="5A3DCF4D" w:rsidR="7915907D">
        <w:rPr>
          <w:rFonts w:ascii="Century" w:hAnsi="Century"/>
          <w:sz w:val="24"/>
          <w:szCs w:val="24"/>
        </w:rPr>
        <w:t xml:space="preserve"> j</w:t>
      </w:r>
      <w:r w:rsidRPr="5A3DCF4D" w:rsidR="4DF71A16">
        <w:rPr>
          <w:rFonts w:ascii="Century" w:hAnsi="Century"/>
          <w:sz w:val="24"/>
          <w:szCs w:val="24"/>
        </w:rPr>
        <w:t>ab</w:t>
      </w:r>
      <w:r w:rsidRPr="5A3DCF4D" w:rsidR="719148F9">
        <w:rPr>
          <w:rFonts w:ascii="Century" w:hAnsi="Century"/>
          <w:sz w:val="24"/>
          <w:szCs w:val="24"/>
        </w:rPr>
        <w:t xml:space="preserve">bing; howsoever, though he’d restrain his elbow joint, as it began to </w:t>
      </w:r>
      <w:r w:rsidRPr="5A3DCF4D" w:rsidR="6503A41F">
        <w:rPr>
          <w:rFonts w:ascii="Century" w:hAnsi="Century"/>
          <w:sz w:val="24"/>
          <w:szCs w:val="24"/>
        </w:rPr>
        <w:t>make; such as a noise</w:t>
      </w:r>
      <w:r w:rsidRPr="5A3DCF4D" w:rsidR="79F5F462">
        <w:rPr>
          <w:rFonts w:ascii="Century" w:hAnsi="Century"/>
          <w:sz w:val="24"/>
          <w:szCs w:val="24"/>
        </w:rPr>
        <w:t xml:space="preserve"> needed to be sure of the proper alignment. </w:t>
      </w:r>
      <w:r w:rsidRPr="5A3DCF4D" w:rsidR="07FF1048">
        <w:rPr>
          <w:rFonts w:ascii="Century" w:hAnsi="Century"/>
          <w:sz w:val="24"/>
          <w:szCs w:val="24"/>
        </w:rPr>
        <w:t>T</w:t>
      </w:r>
      <w:r w:rsidRPr="5A3DCF4D" w:rsidR="4DF71A16">
        <w:rPr>
          <w:rFonts w:ascii="Century" w:hAnsi="Century"/>
          <w:sz w:val="24"/>
          <w:szCs w:val="24"/>
        </w:rPr>
        <w:t>he</w:t>
      </w:r>
      <w:r w:rsidRPr="5A3DCF4D" w:rsidR="69F08E2B">
        <w:rPr>
          <w:rFonts w:ascii="Century" w:hAnsi="Century"/>
          <w:sz w:val="24"/>
          <w:szCs w:val="24"/>
        </w:rPr>
        <w:t>se</w:t>
      </w:r>
      <w:r w:rsidRPr="5A3DCF4D" w:rsidR="6F7BD79C">
        <w:rPr>
          <w:rFonts w:ascii="Century" w:hAnsi="Century"/>
          <w:sz w:val="24"/>
          <w:szCs w:val="24"/>
        </w:rPr>
        <w:t>,</w:t>
      </w:r>
      <w:r w:rsidRPr="5A3DCF4D" w:rsidR="4DF71A16">
        <w:rPr>
          <w:rFonts w:ascii="Century" w:hAnsi="Century"/>
          <w:sz w:val="24"/>
          <w:szCs w:val="24"/>
        </w:rPr>
        <w:t xml:space="preserve"> </w:t>
      </w:r>
      <w:r w:rsidRPr="5A3DCF4D" w:rsidR="6FED6FD5">
        <w:rPr>
          <w:rFonts w:ascii="Century" w:hAnsi="Century"/>
          <w:sz w:val="24"/>
          <w:szCs w:val="24"/>
        </w:rPr>
        <w:t xml:space="preserve">vintage; </w:t>
      </w:r>
      <w:r w:rsidRPr="5A3DCF4D" w:rsidR="4557C09D">
        <w:rPr>
          <w:rFonts w:ascii="Century" w:hAnsi="Century"/>
          <w:sz w:val="24"/>
          <w:szCs w:val="24"/>
        </w:rPr>
        <w:t>almost burnt-out</w:t>
      </w:r>
      <w:r w:rsidRPr="5A3DCF4D" w:rsidR="13A9D316">
        <w:rPr>
          <w:rFonts w:ascii="Century" w:hAnsi="Century"/>
          <w:sz w:val="24"/>
          <w:szCs w:val="24"/>
        </w:rPr>
        <w:t>, looking, or even</w:t>
      </w:r>
      <w:r w:rsidRPr="5A3DCF4D" w:rsidR="6F718B80">
        <w:rPr>
          <w:rFonts w:ascii="Century" w:hAnsi="Century"/>
          <w:sz w:val="24"/>
          <w:szCs w:val="24"/>
        </w:rPr>
        <w:t xml:space="preserve"> </w:t>
      </w:r>
      <w:r w:rsidRPr="5A3DCF4D" w:rsidR="1FDE2322">
        <w:rPr>
          <w:rFonts w:ascii="Century" w:hAnsi="Century"/>
          <w:sz w:val="24"/>
          <w:szCs w:val="24"/>
        </w:rPr>
        <w:t>just water</w:t>
      </w:r>
      <w:r w:rsidRPr="5A3DCF4D" w:rsidR="1A2D6839">
        <w:rPr>
          <w:rFonts w:ascii="Century" w:hAnsi="Century"/>
          <w:sz w:val="24"/>
          <w:szCs w:val="24"/>
        </w:rPr>
        <w:t>-</w:t>
      </w:r>
      <w:r w:rsidRPr="5A3DCF4D" w:rsidR="4557C09D">
        <w:rPr>
          <w:rFonts w:ascii="Century" w:hAnsi="Century"/>
          <w:sz w:val="24"/>
          <w:szCs w:val="24"/>
        </w:rPr>
        <w:t>logged</w:t>
      </w:r>
      <w:r w:rsidRPr="5A3DCF4D" w:rsidR="1BB27D49">
        <w:rPr>
          <w:rFonts w:ascii="Century" w:hAnsi="Century"/>
          <w:sz w:val="24"/>
          <w:szCs w:val="24"/>
        </w:rPr>
        <w:t>,</w:t>
      </w:r>
      <w:r w:rsidRPr="5A3DCF4D" w:rsidR="4557C09D">
        <w:rPr>
          <w:rFonts w:ascii="Century" w:hAnsi="Century"/>
          <w:sz w:val="24"/>
          <w:szCs w:val="24"/>
        </w:rPr>
        <w:t xml:space="preserve"> </w:t>
      </w:r>
      <w:r w:rsidRPr="5A3DCF4D" w:rsidR="12204CB3">
        <w:rPr>
          <w:rFonts w:ascii="Century" w:hAnsi="Century"/>
          <w:sz w:val="24"/>
          <w:szCs w:val="24"/>
        </w:rPr>
        <w:t xml:space="preserve">radio type of </w:t>
      </w:r>
      <w:r w:rsidRPr="5A3DCF4D" w:rsidR="0DAAE688">
        <w:rPr>
          <w:rFonts w:ascii="Century" w:hAnsi="Century"/>
          <w:sz w:val="24"/>
          <w:szCs w:val="24"/>
        </w:rPr>
        <w:t>vernacular</w:t>
      </w:r>
      <w:r w:rsidRPr="5A3DCF4D" w:rsidR="12204CB3">
        <w:rPr>
          <w:rFonts w:ascii="Century" w:hAnsi="Century"/>
          <w:i/>
          <w:iCs/>
          <w:sz w:val="24"/>
          <w:szCs w:val="24"/>
        </w:rPr>
        <w:t>-xenophobic</w:t>
      </w:r>
      <w:r w:rsidRPr="5A3DCF4D" w:rsidR="5882D511">
        <w:rPr>
          <w:rFonts w:ascii="Century" w:hAnsi="Century"/>
          <w:i/>
          <w:iCs/>
          <w:sz w:val="24"/>
          <w:szCs w:val="24"/>
        </w:rPr>
        <w:t xml:space="preserve"> </w:t>
      </w:r>
      <w:r w:rsidRPr="5A3DCF4D" w:rsidR="0F02CEF2">
        <w:rPr>
          <w:rFonts w:ascii="Century" w:hAnsi="Century"/>
          <w:i/>
          <w:iCs/>
          <w:sz w:val="24"/>
          <w:szCs w:val="24"/>
        </w:rPr>
        <w:t xml:space="preserve">and intermittently, </w:t>
      </w:r>
      <w:r w:rsidRPr="5A3DCF4D" w:rsidR="0F02CEF2">
        <w:rPr>
          <w:rFonts w:ascii="Century" w:hAnsi="Century"/>
          <w:sz w:val="24"/>
          <w:szCs w:val="24"/>
        </w:rPr>
        <w:t xml:space="preserve">confined </w:t>
      </w:r>
      <w:r w:rsidRPr="5A3DCF4D" w:rsidR="55AC3B75">
        <w:rPr>
          <w:rFonts w:ascii="Century" w:hAnsi="Century"/>
          <w:sz w:val="24"/>
          <w:szCs w:val="24"/>
        </w:rPr>
        <w:t>tasks. He</w:t>
      </w:r>
      <w:r w:rsidRPr="5A3DCF4D" w:rsidR="22AB2CE1">
        <w:rPr>
          <w:rFonts w:ascii="Century" w:hAnsi="Century"/>
          <w:sz w:val="24"/>
          <w:szCs w:val="24"/>
        </w:rPr>
        <w:t xml:space="preserve"> sits there; </w:t>
      </w:r>
      <w:r w:rsidRPr="5A3DCF4D" w:rsidR="06B7E18F">
        <w:rPr>
          <w:rFonts w:ascii="Century" w:hAnsi="Century"/>
          <w:sz w:val="24"/>
          <w:szCs w:val="24"/>
        </w:rPr>
        <w:t>questionin</w:t>
      </w:r>
      <w:r w:rsidRPr="5A3DCF4D" w:rsidR="2E949F5A">
        <w:rPr>
          <w:rFonts w:ascii="Century" w:hAnsi="Century"/>
          <w:sz w:val="24"/>
          <w:szCs w:val="24"/>
        </w:rPr>
        <w:t>g the l</w:t>
      </w:r>
      <w:r w:rsidRPr="5A3DCF4D" w:rsidR="06B7E18F">
        <w:rPr>
          <w:rFonts w:ascii="Century" w:hAnsi="Century"/>
          <w:sz w:val="24"/>
          <w:szCs w:val="24"/>
        </w:rPr>
        <w:t>as</w:t>
      </w:r>
      <w:r w:rsidRPr="5A3DCF4D" w:rsidR="578B9B27">
        <w:rPr>
          <w:rFonts w:ascii="Century" w:hAnsi="Century"/>
          <w:sz w:val="24"/>
          <w:szCs w:val="24"/>
        </w:rPr>
        <w:t xml:space="preserve">t </w:t>
      </w:r>
      <w:r w:rsidRPr="5A3DCF4D" w:rsidR="6AE3A51E">
        <w:rPr>
          <w:rFonts w:ascii="Century" w:hAnsi="Century"/>
          <w:sz w:val="24"/>
          <w:szCs w:val="24"/>
        </w:rPr>
        <w:t>occasion, w</w:t>
      </w:r>
      <w:r w:rsidRPr="5A3DCF4D" w:rsidR="309461F1">
        <w:rPr>
          <w:rFonts w:ascii="Century" w:hAnsi="Century"/>
          <w:sz w:val="24"/>
          <w:szCs w:val="24"/>
        </w:rPr>
        <w:t>he</w:t>
      </w:r>
      <w:r w:rsidRPr="5A3DCF4D" w:rsidR="0980B792">
        <w:rPr>
          <w:rFonts w:ascii="Century" w:hAnsi="Century"/>
          <w:sz w:val="24"/>
          <w:szCs w:val="24"/>
        </w:rPr>
        <w:t>re</w:t>
      </w:r>
      <w:r w:rsidRPr="5A3DCF4D" w:rsidR="309461F1">
        <w:rPr>
          <w:rFonts w:ascii="Century" w:hAnsi="Century"/>
          <w:sz w:val="24"/>
          <w:szCs w:val="24"/>
        </w:rPr>
        <w:t xml:space="preserve">’d felt </w:t>
      </w:r>
      <w:r w:rsidRPr="5A3DCF4D" w:rsidR="699D7288">
        <w:rPr>
          <w:rFonts w:ascii="Century" w:hAnsi="Century"/>
          <w:sz w:val="24"/>
          <w:szCs w:val="24"/>
        </w:rPr>
        <w:t xml:space="preserve">as </w:t>
      </w:r>
      <w:r w:rsidRPr="5A3DCF4D" w:rsidR="06B7E18F">
        <w:rPr>
          <w:rFonts w:ascii="Century" w:hAnsi="Century"/>
          <w:sz w:val="24"/>
          <w:szCs w:val="24"/>
        </w:rPr>
        <w:t>if his words frequent</w:t>
      </w:r>
      <w:r w:rsidRPr="5A3DCF4D" w:rsidR="14BB8017">
        <w:rPr>
          <w:rFonts w:ascii="Century" w:hAnsi="Century"/>
          <w:sz w:val="24"/>
          <w:szCs w:val="24"/>
        </w:rPr>
        <w:t xml:space="preserve">, </w:t>
      </w:r>
      <w:r w:rsidRPr="5A3DCF4D" w:rsidR="172D213D">
        <w:rPr>
          <w:rFonts w:ascii="Century" w:hAnsi="Century"/>
          <w:sz w:val="24"/>
          <w:szCs w:val="24"/>
        </w:rPr>
        <w:t>an underlying pressure;</w:t>
      </w:r>
      <w:r w:rsidRPr="5A3DCF4D" w:rsidR="27E91030">
        <w:rPr>
          <w:rFonts w:ascii="Century" w:hAnsi="Century"/>
          <w:sz w:val="24"/>
          <w:szCs w:val="24"/>
        </w:rPr>
        <w:t xml:space="preserve"> </w:t>
      </w:r>
      <w:r w:rsidRPr="5A3DCF4D" w:rsidR="22AB2CE1">
        <w:rPr>
          <w:rFonts w:ascii="Century" w:hAnsi="Century"/>
          <w:sz w:val="24"/>
          <w:szCs w:val="24"/>
        </w:rPr>
        <w:t>however,</w:t>
      </w:r>
      <w:r w:rsidRPr="5A3DCF4D" w:rsidR="6AA38BB6">
        <w:rPr>
          <w:rFonts w:ascii="Century" w:hAnsi="Century"/>
          <w:sz w:val="24"/>
          <w:szCs w:val="24"/>
        </w:rPr>
        <w:t xml:space="preserve"> boorish</w:t>
      </w:r>
      <w:r w:rsidRPr="5A3DCF4D" w:rsidR="62CB917C">
        <w:rPr>
          <w:rFonts w:ascii="Century" w:hAnsi="Century"/>
          <w:sz w:val="24"/>
          <w:szCs w:val="24"/>
        </w:rPr>
        <w:t>,</w:t>
      </w:r>
      <w:r w:rsidRPr="5A3DCF4D" w:rsidR="6AA38BB6">
        <w:rPr>
          <w:rFonts w:ascii="Century" w:hAnsi="Century"/>
          <w:sz w:val="24"/>
          <w:szCs w:val="24"/>
        </w:rPr>
        <w:t xml:space="preserve"> </w:t>
      </w:r>
      <w:r w:rsidRPr="5A3DCF4D" w:rsidR="251E4465">
        <w:rPr>
          <w:rFonts w:ascii="Century" w:hAnsi="Century"/>
          <w:sz w:val="24"/>
          <w:szCs w:val="24"/>
        </w:rPr>
        <w:t>a</w:t>
      </w:r>
      <w:r w:rsidRPr="5A3DCF4D" w:rsidR="7149AAC9">
        <w:rPr>
          <w:rFonts w:ascii="Century" w:hAnsi="Century"/>
          <w:sz w:val="24"/>
          <w:szCs w:val="24"/>
        </w:rPr>
        <w:t>s</w:t>
      </w:r>
      <w:r w:rsidRPr="5A3DCF4D" w:rsidR="5436929E">
        <w:rPr>
          <w:rFonts w:ascii="Century" w:hAnsi="Century"/>
          <w:sz w:val="24"/>
          <w:szCs w:val="24"/>
        </w:rPr>
        <w:t xml:space="preserve"> second time to be,</w:t>
      </w:r>
      <w:r w:rsidRPr="5A3DCF4D" w:rsidR="251E4465">
        <w:rPr>
          <w:rFonts w:ascii="Century" w:hAnsi="Century"/>
          <w:sz w:val="24"/>
          <w:szCs w:val="24"/>
        </w:rPr>
        <w:t xml:space="preserve"> d</w:t>
      </w:r>
      <w:r w:rsidRPr="5A3DCF4D" w:rsidR="435C457A">
        <w:rPr>
          <w:rFonts w:ascii="Century" w:hAnsi="Century"/>
          <w:sz w:val="24"/>
          <w:szCs w:val="24"/>
        </w:rPr>
        <w:t>ishearten</w:t>
      </w:r>
      <w:r w:rsidRPr="5A3DCF4D" w:rsidR="644BB1CE">
        <w:rPr>
          <w:rFonts w:ascii="Century" w:hAnsi="Century"/>
          <w:sz w:val="24"/>
          <w:szCs w:val="24"/>
        </w:rPr>
        <w:t>ed</w:t>
      </w:r>
      <w:r w:rsidRPr="5A3DCF4D" w:rsidR="7224EC92">
        <w:rPr>
          <w:rFonts w:ascii="Century" w:hAnsi="Century"/>
          <w:sz w:val="24"/>
          <w:szCs w:val="24"/>
        </w:rPr>
        <w:t>, Lyle</w:t>
      </w:r>
      <w:r w:rsidRPr="5A3DCF4D" w:rsidR="69D34126">
        <w:rPr>
          <w:rFonts w:ascii="Century" w:hAnsi="Century"/>
          <w:sz w:val="24"/>
          <w:szCs w:val="24"/>
        </w:rPr>
        <w:t>.</w:t>
      </w:r>
      <w:r w:rsidRPr="5A3DCF4D" w:rsidR="433F419A">
        <w:rPr>
          <w:rFonts w:ascii="Century" w:hAnsi="Century"/>
          <w:sz w:val="24"/>
          <w:szCs w:val="24"/>
        </w:rPr>
        <w:t xml:space="preserve"> </w:t>
      </w:r>
      <w:r w:rsidRPr="5A3DCF4D" w:rsidR="094BFFFF">
        <w:rPr>
          <w:rFonts w:ascii="Century" w:hAnsi="Century"/>
          <w:sz w:val="24"/>
          <w:szCs w:val="24"/>
        </w:rPr>
        <w:t>“N</w:t>
      </w:r>
      <w:r w:rsidRPr="5A3DCF4D" w:rsidR="7224EC92">
        <w:rPr>
          <w:rFonts w:ascii="Century" w:hAnsi="Century"/>
          <w:sz w:val="24"/>
          <w:szCs w:val="24"/>
        </w:rPr>
        <w:t>ot</w:t>
      </w:r>
      <w:r w:rsidRPr="5A3DCF4D" w:rsidR="2E350023">
        <w:rPr>
          <w:rFonts w:ascii="Century" w:hAnsi="Century"/>
          <w:sz w:val="24"/>
          <w:szCs w:val="24"/>
        </w:rPr>
        <w:t xml:space="preserve"> unlike </w:t>
      </w:r>
      <w:r w:rsidRPr="5A3DCF4D" w:rsidR="3DC587CC">
        <w:rPr>
          <w:rFonts w:ascii="Century" w:hAnsi="Century"/>
          <w:sz w:val="24"/>
          <w:szCs w:val="24"/>
        </w:rPr>
        <w:t>near-dated</w:t>
      </w:r>
      <w:r w:rsidRPr="5A3DCF4D" w:rsidR="22B610AF">
        <w:rPr>
          <w:rFonts w:ascii="Century" w:hAnsi="Century"/>
          <w:sz w:val="24"/>
          <w:szCs w:val="24"/>
        </w:rPr>
        <w:t xml:space="preserve"> </w:t>
      </w:r>
      <w:r w:rsidRPr="5A3DCF4D" w:rsidR="4231B493">
        <w:rPr>
          <w:rFonts w:ascii="Century" w:hAnsi="Century"/>
          <w:sz w:val="24"/>
          <w:szCs w:val="24"/>
        </w:rPr>
        <w:t xml:space="preserve">marked trike, quite </w:t>
      </w:r>
      <w:r w:rsidRPr="5A3DCF4D" w:rsidR="2B5CDC06">
        <w:rPr>
          <w:rFonts w:ascii="Century" w:hAnsi="Century"/>
          <w:sz w:val="24"/>
          <w:szCs w:val="24"/>
        </w:rPr>
        <w:t>like twilight,</w:t>
      </w:r>
      <w:r w:rsidRPr="5A3DCF4D" w:rsidR="435C457A">
        <w:rPr>
          <w:rFonts w:ascii="Century" w:hAnsi="Century"/>
          <w:sz w:val="24"/>
          <w:szCs w:val="24"/>
        </w:rPr>
        <w:t xml:space="preserve"> before</w:t>
      </w:r>
      <w:r w:rsidRPr="5A3DCF4D" w:rsidR="1CDDB27F">
        <w:rPr>
          <w:rFonts w:ascii="Century" w:hAnsi="Century"/>
          <w:sz w:val="24"/>
          <w:szCs w:val="24"/>
        </w:rPr>
        <w:t>.</w:t>
      </w:r>
      <w:r w:rsidRPr="5A3DCF4D" w:rsidR="435C457A">
        <w:rPr>
          <w:rFonts w:ascii="Century" w:hAnsi="Century"/>
          <w:sz w:val="24"/>
          <w:szCs w:val="24"/>
        </w:rPr>
        <w:t xml:space="preserve"> </w:t>
      </w:r>
      <w:r w:rsidRPr="5A3DCF4D" w:rsidR="1A9E5A49">
        <w:rPr>
          <w:rFonts w:ascii="Century" w:hAnsi="Century"/>
          <w:sz w:val="24"/>
          <w:szCs w:val="24"/>
        </w:rPr>
        <w:t>H</w:t>
      </w:r>
      <w:r w:rsidRPr="5A3DCF4D" w:rsidR="6CBC69F1">
        <w:rPr>
          <w:rFonts w:ascii="Century" w:hAnsi="Century"/>
          <w:sz w:val="24"/>
          <w:szCs w:val="24"/>
        </w:rPr>
        <w:t xml:space="preserve">ow it </w:t>
      </w:r>
      <w:r w:rsidRPr="5A3DCF4D" w:rsidR="2C65A33A">
        <w:rPr>
          <w:rFonts w:ascii="Century" w:hAnsi="Century"/>
          <w:sz w:val="24"/>
          <w:szCs w:val="24"/>
        </w:rPr>
        <w:t xml:space="preserve">does </w:t>
      </w:r>
      <w:r w:rsidRPr="5A3DCF4D" w:rsidR="6CBC69F1">
        <w:rPr>
          <w:rFonts w:ascii="Century" w:hAnsi="Century"/>
          <w:sz w:val="24"/>
          <w:szCs w:val="24"/>
        </w:rPr>
        <w:t>seem, h</w:t>
      </w:r>
      <w:r w:rsidRPr="5A3DCF4D" w:rsidR="435C457A">
        <w:rPr>
          <w:rFonts w:ascii="Century" w:hAnsi="Century"/>
          <w:sz w:val="24"/>
          <w:szCs w:val="24"/>
        </w:rPr>
        <w:t>e’d</w:t>
      </w:r>
      <w:r w:rsidRPr="5A3DCF4D" w:rsidR="7E504AAC">
        <w:rPr>
          <w:rFonts w:ascii="Century" w:hAnsi="Century"/>
          <w:sz w:val="24"/>
          <w:szCs w:val="24"/>
        </w:rPr>
        <w:t xml:space="preserve"> </w:t>
      </w:r>
      <w:r w:rsidRPr="5A3DCF4D" w:rsidR="68C3E566">
        <w:rPr>
          <w:rFonts w:ascii="Century" w:hAnsi="Century"/>
          <w:sz w:val="24"/>
          <w:szCs w:val="24"/>
        </w:rPr>
        <w:t xml:space="preserve">only </w:t>
      </w:r>
      <w:r w:rsidRPr="5A3DCF4D" w:rsidR="435C457A">
        <w:rPr>
          <w:rFonts w:ascii="Century" w:hAnsi="Century"/>
          <w:sz w:val="24"/>
          <w:szCs w:val="24"/>
        </w:rPr>
        <w:t>be able to</w:t>
      </w:r>
      <w:r w:rsidRPr="5A3DCF4D" w:rsidR="4274F084">
        <w:rPr>
          <w:rFonts w:ascii="Century" w:hAnsi="Century"/>
          <w:sz w:val="24"/>
          <w:szCs w:val="24"/>
        </w:rPr>
        <w:t xml:space="preserve"> </w:t>
      </w:r>
      <w:r w:rsidRPr="5A3DCF4D" w:rsidR="435C457A">
        <w:rPr>
          <w:rFonts w:ascii="Century" w:hAnsi="Century"/>
          <w:sz w:val="24"/>
          <w:szCs w:val="24"/>
        </w:rPr>
        <w:t>walk home</w:t>
      </w:r>
      <w:r w:rsidRPr="5A3DCF4D" w:rsidR="045AC5E3">
        <w:rPr>
          <w:rFonts w:ascii="Century" w:hAnsi="Century"/>
          <w:sz w:val="24"/>
          <w:szCs w:val="24"/>
        </w:rPr>
        <w:t>,</w:t>
      </w:r>
      <w:r w:rsidRPr="5A3DCF4D" w:rsidR="4DC46A96">
        <w:rPr>
          <w:rFonts w:ascii="Century" w:hAnsi="Century"/>
          <w:sz w:val="24"/>
          <w:szCs w:val="24"/>
        </w:rPr>
        <w:t xml:space="preserve"> if</w:t>
      </w:r>
      <w:r w:rsidRPr="5A3DCF4D" w:rsidR="045AC5E3">
        <w:rPr>
          <w:rFonts w:ascii="Century" w:hAnsi="Century"/>
          <w:sz w:val="24"/>
          <w:szCs w:val="24"/>
        </w:rPr>
        <w:t xml:space="preserve"> not</w:t>
      </w:r>
      <w:r w:rsidRPr="5A3DCF4D" w:rsidR="0904F6E2">
        <w:rPr>
          <w:rFonts w:ascii="Century" w:hAnsi="Century"/>
          <w:sz w:val="24"/>
          <w:szCs w:val="24"/>
        </w:rPr>
        <w:t xml:space="preserve"> by</w:t>
      </w:r>
      <w:r w:rsidRPr="5A3DCF4D" w:rsidR="045AC5E3">
        <w:rPr>
          <w:rFonts w:ascii="Century" w:hAnsi="Century"/>
          <w:sz w:val="24"/>
          <w:szCs w:val="24"/>
        </w:rPr>
        <w:t xml:space="preserve"> having to worry about </w:t>
      </w:r>
      <w:r w:rsidRPr="5A3DCF4D" w:rsidR="66581043">
        <w:rPr>
          <w:rFonts w:ascii="Century" w:hAnsi="Century"/>
          <w:sz w:val="24"/>
          <w:szCs w:val="24"/>
        </w:rPr>
        <w:t>all the</w:t>
      </w:r>
      <w:r w:rsidRPr="5A3DCF4D" w:rsidR="045AC5E3">
        <w:rPr>
          <w:rFonts w:ascii="Century" w:hAnsi="Century"/>
          <w:sz w:val="24"/>
          <w:szCs w:val="24"/>
        </w:rPr>
        <w:t xml:space="preserve"> tenure, </w:t>
      </w:r>
      <w:r w:rsidRPr="5A3DCF4D" w:rsidR="261C906B">
        <w:rPr>
          <w:rFonts w:ascii="Century" w:hAnsi="Century"/>
          <w:sz w:val="24"/>
          <w:szCs w:val="24"/>
        </w:rPr>
        <w:t>mil</w:t>
      </w:r>
      <w:r w:rsidRPr="5A3DCF4D" w:rsidR="3EF1A33D">
        <w:rPr>
          <w:rFonts w:ascii="Century" w:hAnsi="Century"/>
          <w:sz w:val="24"/>
          <w:szCs w:val="24"/>
        </w:rPr>
        <w:t>e</w:t>
      </w:r>
      <w:r w:rsidRPr="5A3DCF4D" w:rsidR="261C906B">
        <w:rPr>
          <w:rFonts w:ascii="Century" w:hAnsi="Century"/>
          <w:sz w:val="24"/>
          <w:szCs w:val="24"/>
        </w:rPr>
        <w:t>age</w:t>
      </w:r>
      <w:r w:rsidRPr="5A3DCF4D" w:rsidR="09AC3A3D">
        <w:rPr>
          <w:rFonts w:ascii="Century" w:hAnsi="Century"/>
          <w:sz w:val="24"/>
          <w:szCs w:val="24"/>
        </w:rPr>
        <w:t>,</w:t>
      </w:r>
      <w:r w:rsidRPr="5A3DCF4D" w:rsidR="261C906B">
        <w:rPr>
          <w:rFonts w:ascii="Century" w:hAnsi="Century"/>
          <w:sz w:val="24"/>
          <w:szCs w:val="24"/>
        </w:rPr>
        <w:t xml:space="preserve"> </w:t>
      </w:r>
      <w:r w:rsidRPr="5A3DCF4D" w:rsidR="045AC5E3">
        <w:rPr>
          <w:rFonts w:ascii="Century" w:hAnsi="Century"/>
          <w:sz w:val="24"/>
          <w:szCs w:val="24"/>
        </w:rPr>
        <w:t xml:space="preserve">or </w:t>
      </w:r>
      <w:r w:rsidRPr="5A3DCF4D" w:rsidR="52D5B22D">
        <w:rPr>
          <w:rFonts w:ascii="Century" w:hAnsi="Century"/>
          <w:sz w:val="24"/>
          <w:szCs w:val="24"/>
        </w:rPr>
        <w:t xml:space="preserve">variable </w:t>
      </w:r>
      <w:r w:rsidRPr="5A3DCF4D" w:rsidR="045AC5E3">
        <w:rPr>
          <w:rFonts w:ascii="Century" w:hAnsi="Century"/>
          <w:sz w:val="24"/>
          <w:szCs w:val="24"/>
        </w:rPr>
        <w:t>mortgage rates,</w:t>
      </w:r>
      <w:r w:rsidRPr="5A3DCF4D" w:rsidR="488B6F3E">
        <w:rPr>
          <w:rFonts w:ascii="Century" w:hAnsi="Century"/>
          <w:sz w:val="24"/>
          <w:szCs w:val="24"/>
        </w:rPr>
        <w:t xml:space="preserve"> and</w:t>
      </w:r>
      <w:r w:rsidRPr="5A3DCF4D" w:rsidR="13A76610">
        <w:rPr>
          <w:rFonts w:ascii="Century" w:hAnsi="Century"/>
          <w:sz w:val="24"/>
          <w:szCs w:val="24"/>
        </w:rPr>
        <w:t xml:space="preserve"> their</w:t>
      </w:r>
      <w:r w:rsidRPr="5A3DCF4D" w:rsidR="045AC5E3">
        <w:rPr>
          <w:rFonts w:ascii="Century" w:hAnsi="Century"/>
          <w:sz w:val="24"/>
          <w:szCs w:val="24"/>
        </w:rPr>
        <w:t xml:space="preserve"> </w:t>
      </w:r>
      <w:r w:rsidRPr="5A3DCF4D" w:rsidR="591F86ED">
        <w:rPr>
          <w:rFonts w:ascii="Century" w:hAnsi="Century"/>
          <w:sz w:val="24"/>
          <w:szCs w:val="24"/>
        </w:rPr>
        <w:t xml:space="preserve">promissory </w:t>
      </w:r>
      <w:proofErr w:type="spellStart"/>
      <w:r w:rsidRPr="5A3DCF4D" w:rsidR="045AC5E3">
        <w:rPr>
          <w:rFonts w:ascii="Century" w:hAnsi="Century"/>
          <w:sz w:val="24"/>
          <w:szCs w:val="24"/>
        </w:rPr>
        <w:t>volume</w:t>
      </w:r>
      <w:r w:rsidRPr="5A3DCF4D" w:rsidR="7485E5ED">
        <w:rPr>
          <w:rFonts w:ascii="Century" w:hAnsi="Century"/>
          <w:sz w:val="24"/>
          <w:szCs w:val="24"/>
        </w:rPr>
        <w:t>d</w:t>
      </w:r>
      <w:proofErr w:type="spellEnd"/>
      <w:r w:rsidRPr="5A3DCF4D" w:rsidR="045AC5E3">
        <w:rPr>
          <w:rFonts w:ascii="Century" w:hAnsi="Century"/>
          <w:sz w:val="24"/>
          <w:szCs w:val="24"/>
        </w:rPr>
        <w:t xml:space="preserve"> control</w:t>
      </w:r>
      <w:r w:rsidRPr="5A3DCF4D" w:rsidR="55D41EFE">
        <w:rPr>
          <w:rFonts w:ascii="Century" w:hAnsi="Century"/>
          <w:sz w:val="24"/>
          <w:szCs w:val="24"/>
        </w:rPr>
        <w:t>s;</w:t>
      </w:r>
      <w:r w:rsidRPr="5A3DCF4D" w:rsidR="0D7C1196">
        <w:rPr>
          <w:rFonts w:ascii="Century" w:hAnsi="Century"/>
          <w:sz w:val="24"/>
          <w:szCs w:val="24"/>
        </w:rPr>
        <w:t xml:space="preserve"> rather </w:t>
      </w:r>
      <w:r w:rsidRPr="5A3DCF4D" w:rsidR="4F20068A">
        <w:rPr>
          <w:rFonts w:ascii="Century" w:hAnsi="Century"/>
          <w:sz w:val="24"/>
          <w:szCs w:val="24"/>
        </w:rPr>
        <w:t>they</w:t>
      </w:r>
      <w:r w:rsidRPr="5A3DCF4D" w:rsidR="27D250A0">
        <w:rPr>
          <w:rFonts w:ascii="Century" w:hAnsi="Century"/>
          <w:sz w:val="24"/>
          <w:szCs w:val="24"/>
        </w:rPr>
        <w:t>’d</w:t>
      </w:r>
      <w:r w:rsidRPr="5A3DCF4D" w:rsidR="4F20068A">
        <w:rPr>
          <w:rFonts w:ascii="Century" w:hAnsi="Century"/>
          <w:sz w:val="24"/>
          <w:szCs w:val="24"/>
        </w:rPr>
        <w:t xml:space="preserve"> became</w:t>
      </w:r>
      <w:r w:rsidRPr="5A3DCF4D" w:rsidR="2D7E1DD8">
        <w:rPr>
          <w:rFonts w:ascii="Century" w:hAnsi="Century"/>
          <w:sz w:val="24"/>
          <w:szCs w:val="24"/>
        </w:rPr>
        <w:t>;</w:t>
      </w:r>
      <w:r w:rsidRPr="5A3DCF4D" w:rsidR="4F20068A">
        <w:rPr>
          <w:rFonts w:ascii="Century" w:hAnsi="Century"/>
          <w:sz w:val="24"/>
          <w:szCs w:val="24"/>
        </w:rPr>
        <w:t xml:space="preserve"> witha</w:t>
      </w:r>
      <w:r w:rsidRPr="5A3DCF4D" w:rsidR="0D7C1196">
        <w:rPr>
          <w:rFonts w:ascii="Century" w:hAnsi="Century"/>
          <w:sz w:val="24"/>
          <w:szCs w:val="24"/>
        </w:rPr>
        <w:t>l the</w:t>
      </w:r>
      <w:r w:rsidRPr="5A3DCF4D" w:rsidR="01C3FB0E">
        <w:rPr>
          <w:rFonts w:ascii="Century" w:hAnsi="Century"/>
          <w:sz w:val="24"/>
          <w:szCs w:val="24"/>
        </w:rPr>
        <w:t xml:space="preserve">se, </w:t>
      </w:r>
      <w:r w:rsidRPr="5A3DCF4D" w:rsidR="6E336613">
        <w:rPr>
          <w:rFonts w:ascii="Century" w:hAnsi="Century"/>
          <w:sz w:val="24"/>
          <w:szCs w:val="24"/>
        </w:rPr>
        <w:t>“</w:t>
      </w:r>
      <w:r w:rsidRPr="5A3DCF4D" w:rsidR="22B8E37C">
        <w:rPr>
          <w:rFonts w:ascii="Century" w:hAnsi="Century"/>
          <w:sz w:val="24"/>
          <w:szCs w:val="24"/>
        </w:rPr>
        <w:t>inclusivity's</w:t>
      </w:r>
      <w:r w:rsidRPr="5A3DCF4D" w:rsidR="76778C92">
        <w:rPr>
          <w:rFonts w:ascii="Century" w:hAnsi="Century"/>
          <w:sz w:val="24"/>
          <w:szCs w:val="24"/>
        </w:rPr>
        <w:t>” a simple, mere majority</w:t>
      </w:r>
      <w:r w:rsidRPr="5A3DCF4D" w:rsidR="01C3FB0E">
        <w:rPr>
          <w:rFonts w:ascii="Century" w:hAnsi="Century"/>
          <w:sz w:val="24"/>
          <w:szCs w:val="24"/>
        </w:rPr>
        <w:t xml:space="preserve"> towards</w:t>
      </w:r>
      <w:r w:rsidRPr="5A3DCF4D" w:rsidR="6EEEE07C">
        <w:rPr>
          <w:rFonts w:ascii="Century" w:hAnsi="Century"/>
          <w:sz w:val="24"/>
          <w:szCs w:val="24"/>
        </w:rPr>
        <w:t>,</w:t>
      </w:r>
      <w:r w:rsidRPr="5A3DCF4D" w:rsidR="01C3FB0E">
        <w:rPr>
          <w:rFonts w:ascii="Century" w:hAnsi="Century"/>
          <w:sz w:val="24"/>
          <w:szCs w:val="24"/>
        </w:rPr>
        <w:t xml:space="preserve"> a</w:t>
      </w:r>
      <w:r w:rsidRPr="5A3DCF4D" w:rsidR="5BB88EA7">
        <w:rPr>
          <w:rFonts w:ascii="Century" w:hAnsi="Century"/>
          <w:sz w:val="24"/>
          <w:szCs w:val="24"/>
        </w:rPr>
        <w:t>nother way, forward</w:t>
      </w:r>
      <w:r w:rsidRPr="5A3DCF4D" w:rsidR="2B3A8807">
        <w:rPr>
          <w:rFonts w:ascii="Century" w:hAnsi="Century"/>
          <w:sz w:val="24"/>
          <w:szCs w:val="24"/>
        </w:rPr>
        <w:t xml:space="preserve">: </w:t>
      </w:r>
      <w:r w:rsidRPr="5A3DCF4D" w:rsidR="045AC5E3">
        <w:rPr>
          <w:rFonts w:ascii="Century" w:hAnsi="Century"/>
          <w:sz w:val="24"/>
          <w:szCs w:val="24"/>
        </w:rPr>
        <w:t>subtlet</w:t>
      </w:r>
      <w:r w:rsidRPr="5A3DCF4D" w:rsidR="7766619A">
        <w:rPr>
          <w:rFonts w:ascii="Century" w:hAnsi="Century"/>
          <w:sz w:val="24"/>
          <w:szCs w:val="24"/>
        </w:rPr>
        <w:t>y</w:t>
      </w:r>
      <w:r w:rsidRPr="5A3DCF4D" w:rsidR="0C9863D4">
        <w:rPr>
          <w:rFonts w:ascii="Century" w:hAnsi="Century"/>
          <w:sz w:val="24"/>
          <w:szCs w:val="24"/>
        </w:rPr>
        <w:t>,</w:t>
      </w:r>
      <w:r w:rsidRPr="5A3DCF4D" w:rsidR="7766619A">
        <w:rPr>
          <w:rFonts w:ascii="Century" w:hAnsi="Century"/>
          <w:sz w:val="24"/>
          <w:szCs w:val="24"/>
        </w:rPr>
        <w:t xml:space="preserve"> </w:t>
      </w:r>
      <w:r w:rsidRPr="5A3DCF4D" w:rsidR="5884A402">
        <w:rPr>
          <w:rFonts w:ascii="Century" w:hAnsi="Century"/>
          <w:sz w:val="24"/>
          <w:szCs w:val="24"/>
        </w:rPr>
        <w:t xml:space="preserve">as one might refer unto a given </w:t>
      </w:r>
      <w:r w:rsidRPr="5A3DCF4D" w:rsidR="7766619A">
        <w:rPr>
          <w:rFonts w:ascii="Century" w:hAnsi="Century"/>
          <w:sz w:val="24"/>
          <w:szCs w:val="24"/>
        </w:rPr>
        <w:t xml:space="preserve">derived </w:t>
      </w:r>
      <w:r w:rsidRPr="5A3DCF4D" w:rsidR="3A0F78FB">
        <w:rPr>
          <w:rFonts w:ascii="Century" w:hAnsi="Century"/>
          <w:sz w:val="24"/>
          <w:szCs w:val="24"/>
        </w:rPr>
        <w:t>prefix</w:t>
      </w:r>
      <w:r w:rsidRPr="5A3DCF4D" w:rsidR="3BAA6F6C">
        <w:rPr>
          <w:rFonts w:ascii="Century" w:hAnsi="Century"/>
          <w:sz w:val="24"/>
          <w:szCs w:val="24"/>
        </w:rPr>
        <w:t>.</w:t>
      </w:r>
      <w:r w:rsidRPr="5A3DCF4D" w:rsidR="4D1DAECD">
        <w:rPr>
          <w:rFonts w:ascii="Century" w:hAnsi="Century"/>
          <w:sz w:val="24"/>
          <w:szCs w:val="24"/>
        </w:rPr>
        <w:t xml:space="preserve"> Contextualized,</w:t>
      </w:r>
      <w:r w:rsidRPr="5A3DCF4D" w:rsidR="045AC5E3">
        <w:rPr>
          <w:rFonts w:ascii="Century" w:hAnsi="Century"/>
          <w:sz w:val="24"/>
          <w:szCs w:val="24"/>
        </w:rPr>
        <w:t xml:space="preserve"> </w:t>
      </w:r>
      <w:r w:rsidRPr="5A3DCF4D" w:rsidR="28954F03">
        <w:rPr>
          <w:rFonts w:ascii="Century" w:hAnsi="Century"/>
          <w:sz w:val="24"/>
          <w:szCs w:val="24"/>
        </w:rPr>
        <w:t>wher</w:t>
      </w:r>
      <w:r w:rsidRPr="5A3DCF4D" w:rsidR="79F1AD65">
        <w:rPr>
          <w:rFonts w:ascii="Century" w:hAnsi="Century"/>
          <w:sz w:val="24"/>
          <w:szCs w:val="24"/>
        </w:rPr>
        <w:t>ever</w:t>
      </w:r>
      <w:r w:rsidRPr="5A3DCF4D" w:rsidR="045AC5E3">
        <w:rPr>
          <w:rFonts w:ascii="Century" w:hAnsi="Century"/>
          <w:sz w:val="24"/>
          <w:szCs w:val="24"/>
        </w:rPr>
        <w:t>,</w:t>
      </w:r>
      <w:r w:rsidRPr="5A3DCF4D" w:rsidR="0D9F740D">
        <w:rPr>
          <w:rFonts w:ascii="Century" w:hAnsi="Century"/>
          <w:sz w:val="24"/>
          <w:szCs w:val="24"/>
        </w:rPr>
        <w:t xml:space="preserve"> and</w:t>
      </w:r>
      <w:r w:rsidRPr="5A3DCF4D" w:rsidR="6D2B88C7">
        <w:rPr>
          <w:rFonts w:ascii="Century" w:hAnsi="Century"/>
          <w:sz w:val="24"/>
          <w:szCs w:val="24"/>
        </w:rPr>
        <w:t>;</w:t>
      </w:r>
      <w:r w:rsidRPr="5A3DCF4D" w:rsidR="0D9F740D">
        <w:rPr>
          <w:rFonts w:ascii="Century" w:hAnsi="Century"/>
          <w:sz w:val="24"/>
          <w:szCs w:val="24"/>
        </w:rPr>
        <w:t xml:space="preserve"> w</w:t>
      </w:r>
      <w:r w:rsidRPr="5A3DCF4D" w:rsidR="2E1E390A">
        <w:rPr>
          <w:rFonts w:ascii="Century" w:hAnsi="Century"/>
          <w:sz w:val="24"/>
          <w:szCs w:val="24"/>
        </w:rPr>
        <w:t>h</w:t>
      </w:r>
      <w:r w:rsidRPr="5A3DCF4D" w:rsidR="0D9F740D">
        <w:rPr>
          <w:rFonts w:ascii="Century" w:hAnsi="Century"/>
          <w:sz w:val="24"/>
          <w:szCs w:val="24"/>
        </w:rPr>
        <w:t>erein</w:t>
      </w:r>
      <w:r w:rsidRPr="5A3DCF4D" w:rsidR="6735690B">
        <w:rPr>
          <w:rFonts w:ascii="Century" w:hAnsi="Century"/>
          <w:sz w:val="24"/>
          <w:szCs w:val="24"/>
        </w:rPr>
        <w:t>,</w:t>
      </w:r>
      <w:r w:rsidRPr="5A3DCF4D" w:rsidR="045AC5E3">
        <w:rPr>
          <w:rFonts w:ascii="Century" w:hAnsi="Century"/>
          <w:sz w:val="24"/>
          <w:szCs w:val="24"/>
        </w:rPr>
        <w:t xml:space="preserve"> </w:t>
      </w:r>
      <w:r w:rsidRPr="5A3DCF4D" w:rsidR="07257005">
        <w:rPr>
          <w:rFonts w:ascii="Century" w:hAnsi="Century"/>
          <w:sz w:val="24"/>
          <w:szCs w:val="24"/>
        </w:rPr>
        <w:t>hi</w:t>
      </w:r>
      <w:r w:rsidRPr="5A3DCF4D" w:rsidR="51A230B2">
        <w:rPr>
          <w:rFonts w:ascii="Century" w:hAnsi="Century"/>
          <w:sz w:val="24"/>
          <w:szCs w:val="24"/>
        </w:rPr>
        <w:t>m</w:t>
      </w:r>
      <w:r w:rsidRPr="5A3DCF4D" w:rsidR="7C01D108">
        <w:rPr>
          <w:rFonts w:ascii="Century" w:hAnsi="Century"/>
          <w:sz w:val="24"/>
          <w:szCs w:val="24"/>
        </w:rPr>
        <w:t>s</w:t>
      </w:r>
      <w:r w:rsidRPr="5A3DCF4D" w:rsidR="03632CEA">
        <w:rPr>
          <w:rFonts w:ascii="Century" w:hAnsi="Century"/>
          <w:sz w:val="24"/>
          <w:szCs w:val="24"/>
        </w:rPr>
        <w:t>el</w:t>
      </w:r>
      <w:r w:rsidRPr="5A3DCF4D" w:rsidR="7C01D108">
        <w:rPr>
          <w:rFonts w:ascii="Century" w:hAnsi="Century"/>
          <w:sz w:val="24"/>
          <w:szCs w:val="24"/>
        </w:rPr>
        <w:t>f</w:t>
      </w:r>
      <w:r w:rsidRPr="5A3DCF4D" w:rsidR="07257005">
        <w:rPr>
          <w:rFonts w:ascii="Century" w:hAnsi="Century"/>
          <w:sz w:val="24"/>
          <w:szCs w:val="24"/>
        </w:rPr>
        <w:t xml:space="preserve"> </w:t>
      </w:r>
      <w:r w:rsidRPr="5A3DCF4D" w:rsidR="045AC5E3">
        <w:rPr>
          <w:rFonts w:ascii="Century" w:hAnsi="Century"/>
          <w:sz w:val="24"/>
          <w:szCs w:val="24"/>
        </w:rPr>
        <w:t>li</w:t>
      </w:r>
      <w:r w:rsidRPr="5A3DCF4D" w:rsidR="061D60FD">
        <w:rPr>
          <w:rFonts w:ascii="Century" w:hAnsi="Century"/>
          <w:sz w:val="24"/>
          <w:szCs w:val="24"/>
        </w:rPr>
        <w:t>v</w:t>
      </w:r>
      <w:r w:rsidRPr="5A3DCF4D" w:rsidR="045AC5E3">
        <w:rPr>
          <w:rFonts w:ascii="Century" w:hAnsi="Century"/>
          <w:sz w:val="24"/>
          <w:szCs w:val="24"/>
        </w:rPr>
        <w:t>e</w:t>
      </w:r>
      <w:r w:rsidRPr="5A3DCF4D" w:rsidR="2A72D7BD">
        <w:rPr>
          <w:rFonts w:ascii="Century" w:hAnsi="Century"/>
          <w:sz w:val="24"/>
          <w:szCs w:val="24"/>
        </w:rPr>
        <w:t xml:space="preserve"> </w:t>
      </w:r>
      <w:r w:rsidRPr="5A3DCF4D" w:rsidR="589F3554">
        <w:rPr>
          <w:rFonts w:ascii="Century" w:hAnsi="Century"/>
          <w:sz w:val="24"/>
          <w:szCs w:val="24"/>
        </w:rPr>
        <w:t>protruding</w:t>
      </w:r>
      <w:r w:rsidRPr="5A3DCF4D" w:rsidR="045AC5E3">
        <w:rPr>
          <w:rFonts w:ascii="Century" w:hAnsi="Century"/>
          <w:sz w:val="24"/>
          <w:szCs w:val="24"/>
        </w:rPr>
        <w:t xml:space="preserve"> </w:t>
      </w:r>
      <w:r w:rsidRPr="5A3DCF4D" w:rsidR="24838501">
        <w:rPr>
          <w:rFonts w:ascii="Century" w:hAnsi="Century"/>
          <w:sz w:val="24"/>
          <w:szCs w:val="24"/>
        </w:rPr>
        <w:t>dis</w:t>
      </w:r>
      <w:r w:rsidRPr="5A3DCF4D" w:rsidR="4E6BB360">
        <w:rPr>
          <w:rFonts w:ascii="Century" w:hAnsi="Century"/>
          <w:sz w:val="24"/>
          <w:szCs w:val="24"/>
        </w:rPr>
        <w:t>tinguished</w:t>
      </w:r>
      <w:r w:rsidRPr="5A3DCF4D" w:rsidR="23AB2A52">
        <w:rPr>
          <w:rFonts w:ascii="Century" w:hAnsi="Century"/>
          <w:sz w:val="24"/>
          <w:szCs w:val="24"/>
        </w:rPr>
        <w:t>,</w:t>
      </w:r>
      <w:r w:rsidRPr="5A3DCF4D" w:rsidR="4E6BB360">
        <w:rPr>
          <w:rFonts w:ascii="Century" w:hAnsi="Century"/>
          <w:sz w:val="24"/>
          <w:szCs w:val="24"/>
        </w:rPr>
        <w:t xml:space="preserve"> an</w:t>
      </w:r>
      <w:r w:rsidRPr="5A3DCF4D" w:rsidR="2659D300">
        <w:rPr>
          <w:rFonts w:ascii="Century" w:hAnsi="Century"/>
          <w:sz w:val="24"/>
          <w:szCs w:val="24"/>
        </w:rPr>
        <w:t>d</w:t>
      </w:r>
      <w:r w:rsidRPr="5A3DCF4D" w:rsidR="4E6BB360">
        <w:rPr>
          <w:rFonts w:ascii="Century" w:hAnsi="Century"/>
          <w:sz w:val="24"/>
          <w:szCs w:val="24"/>
        </w:rPr>
        <w:t xml:space="preserve"> </w:t>
      </w:r>
      <w:r w:rsidRPr="5A3DCF4D" w:rsidR="088CC536">
        <w:rPr>
          <w:rFonts w:ascii="Century" w:hAnsi="Century"/>
          <w:sz w:val="24"/>
          <w:szCs w:val="24"/>
        </w:rPr>
        <w:t xml:space="preserve">forever avoiding the most </w:t>
      </w:r>
      <w:r w:rsidRPr="5A3DCF4D" w:rsidR="08D0EF42">
        <w:rPr>
          <w:rFonts w:ascii="Century" w:hAnsi="Century"/>
          <w:sz w:val="24"/>
          <w:szCs w:val="24"/>
        </w:rPr>
        <w:t>impartially revolved</w:t>
      </w:r>
      <w:r w:rsidRPr="5A3DCF4D" w:rsidR="62BE363E">
        <w:rPr>
          <w:rFonts w:ascii="Century" w:hAnsi="Century"/>
          <w:sz w:val="24"/>
          <w:szCs w:val="24"/>
        </w:rPr>
        <w:t>,</w:t>
      </w:r>
      <w:r w:rsidRPr="5A3DCF4D" w:rsidR="435C457A">
        <w:rPr>
          <w:rFonts w:ascii="Century" w:hAnsi="Century"/>
          <w:sz w:val="24"/>
          <w:szCs w:val="24"/>
        </w:rPr>
        <w:t xml:space="preserve"> </w:t>
      </w:r>
      <w:proofErr w:type="spellStart"/>
      <w:r w:rsidRPr="5A3DCF4D" w:rsidR="435C457A">
        <w:rPr>
          <w:rFonts w:ascii="Century" w:hAnsi="Century"/>
          <w:sz w:val="24"/>
          <w:szCs w:val="24"/>
        </w:rPr>
        <w:t>reclus</w:t>
      </w:r>
      <w:r w:rsidRPr="5A3DCF4D" w:rsidR="1782AE10">
        <w:rPr>
          <w:rFonts w:ascii="Century" w:hAnsi="Century"/>
          <w:sz w:val="24"/>
          <w:szCs w:val="24"/>
        </w:rPr>
        <w:t>ed</w:t>
      </w:r>
      <w:proofErr w:type="spellEnd"/>
      <w:r w:rsidRPr="5A3DCF4D" w:rsidR="1782AE10">
        <w:rPr>
          <w:rFonts w:ascii="Century" w:hAnsi="Century"/>
          <w:sz w:val="24"/>
          <w:szCs w:val="24"/>
        </w:rPr>
        <w:t xml:space="preserve"> </w:t>
      </w:r>
      <w:r w:rsidRPr="5A3DCF4D" w:rsidR="4B6D4C70">
        <w:rPr>
          <w:rFonts w:ascii="Century" w:hAnsi="Century"/>
          <w:sz w:val="24"/>
          <w:szCs w:val="24"/>
        </w:rPr>
        <w:t>and; however, be the esoterically driven</w:t>
      </w:r>
      <w:r w:rsidRPr="5A3DCF4D" w:rsidR="093CC959">
        <w:rPr>
          <w:rFonts w:ascii="Century" w:hAnsi="Century"/>
          <w:sz w:val="24"/>
          <w:szCs w:val="24"/>
        </w:rPr>
        <w:t>; whichever closest</w:t>
      </w:r>
      <w:r w:rsidRPr="5A3DCF4D" w:rsidR="399DEF71">
        <w:rPr>
          <w:rFonts w:ascii="Century" w:hAnsi="Century"/>
          <w:sz w:val="24"/>
          <w:szCs w:val="24"/>
        </w:rPr>
        <w:t>,</w:t>
      </w:r>
      <w:r w:rsidRPr="5A3DCF4D" w:rsidR="093CC959">
        <w:rPr>
          <w:rFonts w:ascii="Century" w:hAnsi="Century"/>
          <w:sz w:val="24"/>
          <w:szCs w:val="24"/>
        </w:rPr>
        <w:t xml:space="preserve"> enacted</w:t>
      </w:r>
      <w:r w:rsidRPr="5A3DCF4D" w:rsidR="4B6D4C70">
        <w:rPr>
          <w:rFonts w:ascii="Century" w:hAnsi="Century"/>
          <w:sz w:val="24"/>
          <w:szCs w:val="24"/>
        </w:rPr>
        <w:t xml:space="preserve"> charter</w:t>
      </w:r>
      <w:r w:rsidRPr="5A3DCF4D" w:rsidR="10D188EA">
        <w:rPr>
          <w:rFonts w:ascii="Century" w:hAnsi="Century"/>
          <w:sz w:val="24"/>
          <w:szCs w:val="24"/>
        </w:rPr>
        <w:t>s</w:t>
      </w:r>
      <w:r w:rsidRPr="5A3DCF4D" w:rsidR="4B6D4C70">
        <w:rPr>
          <w:rFonts w:ascii="Century" w:hAnsi="Century"/>
          <w:sz w:val="24"/>
          <w:szCs w:val="24"/>
        </w:rPr>
        <w:t xml:space="preserve"> </w:t>
      </w:r>
      <w:r w:rsidRPr="5A3DCF4D" w:rsidR="5BBB978E">
        <w:rPr>
          <w:rFonts w:ascii="Century" w:hAnsi="Century"/>
          <w:sz w:val="24"/>
          <w:szCs w:val="24"/>
        </w:rPr>
        <w:t>that continually</w:t>
      </w:r>
      <w:r w:rsidRPr="5A3DCF4D" w:rsidR="30FB5C27">
        <w:rPr>
          <w:rFonts w:ascii="Century" w:hAnsi="Century"/>
          <w:sz w:val="24"/>
          <w:szCs w:val="24"/>
        </w:rPr>
        <w:t>,</w:t>
      </w:r>
      <w:r w:rsidRPr="5A3DCF4D" w:rsidR="5BBB978E">
        <w:rPr>
          <w:rFonts w:ascii="Century" w:hAnsi="Century"/>
          <w:sz w:val="24"/>
          <w:szCs w:val="24"/>
        </w:rPr>
        <w:t xml:space="preserve"> </w:t>
      </w:r>
      <w:r w:rsidRPr="5A3DCF4D" w:rsidR="4B6D4C70">
        <w:rPr>
          <w:rFonts w:ascii="Century" w:hAnsi="Century"/>
          <w:i/>
          <w:iCs/>
          <w:sz w:val="24"/>
          <w:szCs w:val="24"/>
        </w:rPr>
        <w:t>forbear</w:t>
      </w:r>
      <w:r w:rsidRPr="5A3DCF4D" w:rsidR="4B6D4C70">
        <w:rPr>
          <w:rFonts w:ascii="Century" w:hAnsi="Century"/>
          <w:sz w:val="24"/>
          <w:szCs w:val="24"/>
        </w:rPr>
        <w:t xml:space="preserve"> </w:t>
      </w:r>
      <w:r w:rsidRPr="5A3DCF4D" w:rsidR="4AC83ECE">
        <w:rPr>
          <w:rFonts w:ascii="Century" w:hAnsi="Century"/>
          <w:sz w:val="24"/>
          <w:szCs w:val="24"/>
        </w:rPr>
        <w:t xml:space="preserve">the </w:t>
      </w:r>
      <w:r w:rsidRPr="5A3DCF4D" w:rsidR="674E2492">
        <w:rPr>
          <w:rFonts w:ascii="Century" w:hAnsi="Century"/>
          <w:sz w:val="24"/>
          <w:szCs w:val="24"/>
        </w:rPr>
        <w:t xml:space="preserve">verily used, </w:t>
      </w:r>
      <w:proofErr w:type="spellStart"/>
      <w:r w:rsidRPr="5A3DCF4D" w:rsidR="674E2492">
        <w:rPr>
          <w:rFonts w:ascii="Century" w:hAnsi="Century"/>
          <w:sz w:val="24"/>
          <w:szCs w:val="24"/>
        </w:rPr>
        <w:t>R</w:t>
      </w:r>
      <w:r w:rsidRPr="5A3DCF4D" w:rsidR="20699DD6">
        <w:rPr>
          <w:rFonts w:ascii="Century" w:hAnsi="Century"/>
          <w:sz w:val="24"/>
          <w:szCs w:val="24"/>
        </w:rPr>
        <w:t>atherford</w:t>
      </w:r>
      <w:proofErr w:type="spellEnd"/>
      <w:r w:rsidRPr="5A3DCF4D" w:rsidR="20699DD6">
        <w:rPr>
          <w:rFonts w:ascii="Century" w:hAnsi="Century"/>
          <w:sz w:val="24"/>
          <w:szCs w:val="24"/>
        </w:rPr>
        <w:t>,</w:t>
      </w:r>
      <w:r w:rsidRPr="5A3DCF4D" w:rsidR="4807DFAE">
        <w:rPr>
          <w:rFonts w:ascii="Century" w:hAnsi="Century"/>
          <w:sz w:val="24"/>
          <w:szCs w:val="24"/>
        </w:rPr>
        <w:t xml:space="preserve"> contextualized</w:t>
      </w:r>
      <w:r w:rsidRPr="5A3DCF4D" w:rsidR="20699DD6">
        <w:rPr>
          <w:rFonts w:ascii="Century" w:hAnsi="Century"/>
          <w:sz w:val="24"/>
          <w:szCs w:val="24"/>
        </w:rPr>
        <w:t xml:space="preserve"> </w:t>
      </w:r>
      <w:r w:rsidRPr="5A3DCF4D" w:rsidR="603B281D">
        <w:rPr>
          <w:rFonts w:ascii="Century" w:hAnsi="Century"/>
          <w:sz w:val="24"/>
          <w:szCs w:val="24"/>
        </w:rPr>
        <w:t>passages tabled</w:t>
      </w:r>
      <w:r w:rsidRPr="5A3DCF4D" w:rsidR="0F606680">
        <w:rPr>
          <w:rFonts w:ascii="Century" w:hAnsi="Century"/>
          <w:sz w:val="24"/>
          <w:szCs w:val="24"/>
        </w:rPr>
        <w:t>-</w:t>
      </w:r>
      <w:proofErr w:type="spellStart"/>
      <w:r w:rsidRPr="5A3DCF4D" w:rsidR="603B281D">
        <w:rPr>
          <w:rFonts w:ascii="Century" w:hAnsi="Century"/>
          <w:sz w:val="24"/>
          <w:szCs w:val="24"/>
        </w:rPr>
        <w:t>subsequentially</w:t>
      </w:r>
      <w:proofErr w:type="spellEnd"/>
      <w:r w:rsidRPr="5A3DCF4D" w:rsidR="046F1381">
        <w:rPr>
          <w:rFonts w:ascii="Century" w:hAnsi="Century"/>
          <w:sz w:val="24"/>
          <w:szCs w:val="24"/>
        </w:rPr>
        <w:t>. Might</w:t>
      </w:r>
      <w:r w:rsidRPr="5A3DCF4D" w:rsidR="3ED19A39">
        <w:rPr>
          <w:rFonts w:ascii="Century" w:hAnsi="Century"/>
          <w:sz w:val="24"/>
          <w:szCs w:val="24"/>
        </w:rPr>
        <w:t xml:space="preserve"> a</w:t>
      </w:r>
      <w:r w:rsidRPr="5A3DCF4D" w:rsidR="046F1381">
        <w:rPr>
          <w:rFonts w:ascii="Century" w:hAnsi="Century"/>
          <w:sz w:val="24"/>
          <w:szCs w:val="24"/>
        </w:rPr>
        <w:t xml:space="preserve"> p</w:t>
      </w:r>
      <w:r w:rsidRPr="5A3DCF4D" w:rsidR="603B281D">
        <w:rPr>
          <w:rFonts w:ascii="Century" w:hAnsi="Century"/>
          <w:sz w:val="24"/>
          <w:szCs w:val="24"/>
        </w:rPr>
        <w:t>roviding a guise</w:t>
      </w:r>
      <w:r w:rsidRPr="5A3DCF4D" w:rsidR="360B6FD0">
        <w:rPr>
          <w:rFonts w:ascii="Century" w:hAnsi="Century"/>
          <w:sz w:val="24"/>
          <w:szCs w:val="24"/>
        </w:rPr>
        <w:t>, test the need</w:t>
      </w:r>
      <w:r w:rsidRPr="5A3DCF4D" w:rsidR="603B281D">
        <w:rPr>
          <w:rFonts w:ascii="Century" w:hAnsi="Century"/>
          <w:sz w:val="24"/>
          <w:szCs w:val="24"/>
        </w:rPr>
        <w:t xml:space="preserve"> for the</w:t>
      </w:r>
      <w:r w:rsidRPr="5A3DCF4D" w:rsidR="4D06441F">
        <w:rPr>
          <w:rFonts w:ascii="Century" w:hAnsi="Century"/>
          <w:sz w:val="24"/>
          <w:szCs w:val="24"/>
        </w:rPr>
        <w:t>se</w:t>
      </w:r>
      <w:r w:rsidRPr="5A3DCF4D" w:rsidR="5A5CD333">
        <w:rPr>
          <w:rFonts w:ascii="Century" w:hAnsi="Century"/>
          <w:sz w:val="24"/>
          <w:szCs w:val="24"/>
        </w:rPr>
        <w:t>,</w:t>
      </w:r>
      <w:r w:rsidRPr="5A3DCF4D" w:rsidR="603B281D">
        <w:rPr>
          <w:rFonts w:ascii="Century" w:hAnsi="Century"/>
          <w:sz w:val="24"/>
          <w:szCs w:val="24"/>
        </w:rPr>
        <w:t xml:space="preserve"> </w:t>
      </w:r>
      <w:r w:rsidRPr="5A3DCF4D" w:rsidR="5FE9674F">
        <w:rPr>
          <w:rFonts w:ascii="Century" w:hAnsi="Century"/>
          <w:i/>
          <w:iCs/>
          <w:sz w:val="24"/>
          <w:szCs w:val="24"/>
        </w:rPr>
        <w:t>theoretically</w:t>
      </w:r>
      <w:r w:rsidRPr="5A3DCF4D" w:rsidR="5FE9674F">
        <w:rPr>
          <w:rFonts w:ascii="Century" w:hAnsi="Century"/>
          <w:sz w:val="24"/>
          <w:szCs w:val="24"/>
        </w:rPr>
        <w:t>;</w:t>
      </w:r>
      <w:r w:rsidRPr="5A3DCF4D" w:rsidR="5C64691A">
        <w:rPr>
          <w:rFonts w:ascii="Century" w:hAnsi="Century"/>
          <w:sz w:val="24"/>
          <w:szCs w:val="24"/>
        </w:rPr>
        <w:t xml:space="preserve"> at present, minor </w:t>
      </w:r>
      <w:r w:rsidRPr="5A3DCF4D" w:rsidR="4AE44135">
        <w:rPr>
          <w:rFonts w:ascii="Century" w:hAnsi="Century"/>
          <w:sz w:val="24"/>
          <w:szCs w:val="24"/>
        </w:rPr>
        <w:t>ratifications</w:t>
      </w:r>
      <w:r w:rsidRPr="5A3DCF4D" w:rsidR="5C64691A">
        <w:rPr>
          <w:rFonts w:ascii="Century" w:hAnsi="Century"/>
          <w:sz w:val="24"/>
          <w:szCs w:val="24"/>
        </w:rPr>
        <w:t xml:space="preserve"> exist,</w:t>
      </w:r>
      <w:r w:rsidRPr="5A3DCF4D" w:rsidR="5FE9674F">
        <w:rPr>
          <w:rFonts w:ascii="Century" w:hAnsi="Century"/>
          <w:sz w:val="24"/>
          <w:szCs w:val="24"/>
        </w:rPr>
        <w:t xml:space="preserve"> </w:t>
      </w:r>
      <w:r w:rsidRPr="5A3DCF4D" w:rsidR="38E676AE">
        <w:rPr>
          <w:rFonts w:ascii="Century" w:hAnsi="Century"/>
          <w:sz w:val="24"/>
          <w:szCs w:val="24"/>
        </w:rPr>
        <w:t>technical</w:t>
      </w:r>
      <w:r w:rsidRPr="5A3DCF4D" w:rsidR="29E8806E">
        <w:rPr>
          <w:rFonts w:ascii="Century" w:hAnsi="Century"/>
          <w:sz w:val="24"/>
          <w:szCs w:val="24"/>
        </w:rPr>
        <w:t>ly</w:t>
      </w:r>
      <w:r w:rsidRPr="5A3DCF4D" w:rsidR="4D193E17">
        <w:rPr>
          <w:rFonts w:ascii="Century" w:hAnsi="Century"/>
          <w:sz w:val="24"/>
          <w:szCs w:val="24"/>
        </w:rPr>
        <w:t xml:space="preserve"> redirecting each</w:t>
      </w:r>
      <w:r w:rsidRPr="5A3DCF4D" w:rsidR="7258FBB1">
        <w:rPr>
          <w:rFonts w:ascii="Century" w:hAnsi="Century"/>
          <w:sz w:val="24"/>
          <w:szCs w:val="24"/>
        </w:rPr>
        <w:t xml:space="preserve"> </w:t>
      </w:r>
      <w:r w:rsidRPr="5A3DCF4D" w:rsidR="4D193E17">
        <w:rPr>
          <w:rFonts w:ascii="Century" w:hAnsi="Century"/>
          <w:sz w:val="24"/>
          <w:szCs w:val="24"/>
        </w:rPr>
        <w:t>other mainstream bifocal hem</w:t>
      </w:r>
      <w:r w:rsidRPr="5A3DCF4D" w:rsidR="4BFA9954">
        <w:rPr>
          <w:rFonts w:ascii="Century" w:hAnsi="Century"/>
          <w:sz w:val="24"/>
          <w:szCs w:val="24"/>
        </w:rPr>
        <w:t xml:space="preserve">; </w:t>
      </w:r>
      <w:r w:rsidRPr="5A3DCF4D" w:rsidR="3257AAB1">
        <w:rPr>
          <w:rFonts w:ascii="Century" w:hAnsi="Century"/>
          <w:sz w:val="24"/>
          <w:szCs w:val="24"/>
        </w:rPr>
        <w:t>although</w:t>
      </w:r>
      <w:r w:rsidRPr="5A3DCF4D" w:rsidR="769E6368">
        <w:rPr>
          <w:rFonts w:ascii="Century" w:hAnsi="Century"/>
          <w:sz w:val="24"/>
          <w:szCs w:val="24"/>
        </w:rPr>
        <w:t xml:space="preserve"> maybe an</w:t>
      </w:r>
      <w:r w:rsidRPr="5A3DCF4D" w:rsidR="29E8806E">
        <w:rPr>
          <w:rFonts w:ascii="Century" w:hAnsi="Century"/>
          <w:sz w:val="24"/>
          <w:szCs w:val="24"/>
        </w:rPr>
        <w:t xml:space="preserve"> </w:t>
      </w:r>
      <w:proofErr w:type="spellStart"/>
      <w:r w:rsidRPr="5A3DCF4D" w:rsidR="29E8806E">
        <w:rPr>
          <w:rFonts w:ascii="Century" w:hAnsi="Century"/>
          <w:sz w:val="24"/>
          <w:szCs w:val="24"/>
        </w:rPr>
        <w:t>omni</w:t>
      </w:r>
      <w:proofErr w:type="spellEnd"/>
      <w:r w:rsidRPr="5A3DCF4D" w:rsidR="29E8806E">
        <w:rPr>
          <w:rFonts w:ascii="Century" w:hAnsi="Century"/>
          <w:sz w:val="24"/>
          <w:szCs w:val="24"/>
        </w:rPr>
        <w:t>-</w:t>
      </w:r>
      <w:r w:rsidRPr="5A3DCF4D" w:rsidR="59AF4453">
        <w:rPr>
          <w:rFonts w:ascii="Century" w:hAnsi="Century"/>
          <w:sz w:val="24"/>
          <w:szCs w:val="24"/>
        </w:rPr>
        <w:t>formatted</w:t>
      </w:r>
      <w:r w:rsidRPr="5A3DCF4D" w:rsidR="29E8806E">
        <w:rPr>
          <w:rFonts w:ascii="Century" w:hAnsi="Century"/>
          <w:sz w:val="24"/>
          <w:szCs w:val="24"/>
        </w:rPr>
        <w:t xml:space="preserve"> lavation</w:t>
      </w:r>
      <w:r w:rsidRPr="5A3DCF4D" w:rsidR="7877187D">
        <w:rPr>
          <w:rFonts w:ascii="Century" w:hAnsi="Century"/>
          <w:sz w:val="24"/>
          <w:szCs w:val="24"/>
        </w:rPr>
        <w:t xml:space="preserve"> fit an appropriate parameter</w:t>
      </w:r>
      <w:r w:rsidRPr="5A3DCF4D" w:rsidR="503568BD">
        <w:rPr>
          <w:rFonts w:ascii="Century" w:hAnsi="Century"/>
          <w:sz w:val="24"/>
          <w:szCs w:val="24"/>
        </w:rPr>
        <w:t>...</w:t>
      </w:r>
      <w:r w:rsidRPr="5A3DCF4D" w:rsidR="38E676AE">
        <w:rPr>
          <w:rFonts w:ascii="Century" w:hAnsi="Century"/>
          <w:i/>
          <w:iCs/>
          <w:sz w:val="24"/>
          <w:szCs w:val="24"/>
        </w:rPr>
        <w:t>pervasive</w:t>
      </w:r>
      <w:r w:rsidRPr="5A3DCF4D" w:rsidR="3A69D210">
        <w:rPr>
          <w:rFonts w:ascii="Century" w:hAnsi="Century"/>
          <w:i/>
          <w:iCs/>
          <w:sz w:val="24"/>
          <w:szCs w:val="24"/>
        </w:rPr>
        <w:t>.</w:t>
      </w:r>
      <w:r w:rsidRPr="5A3DCF4D" w:rsidR="6207C394">
        <w:rPr>
          <w:rFonts w:ascii="Century" w:hAnsi="Century"/>
          <w:i/>
          <w:iCs/>
          <w:sz w:val="24"/>
          <w:szCs w:val="24"/>
        </w:rPr>
        <w:t>..</w:t>
      </w:r>
      <w:r w:rsidRPr="5A3DCF4D" w:rsidR="38E676AE">
        <w:rPr>
          <w:rFonts w:ascii="Century" w:hAnsi="Century"/>
          <w:sz w:val="24"/>
          <w:szCs w:val="24"/>
        </w:rPr>
        <w:t xml:space="preserve"> </w:t>
      </w:r>
      <w:r w:rsidRPr="5A3DCF4D" w:rsidR="0B4E3A8C">
        <w:rPr>
          <w:rFonts w:ascii="Century" w:hAnsi="Century"/>
          <w:sz w:val="24"/>
          <w:szCs w:val="24"/>
        </w:rPr>
        <w:t>Much l</w:t>
      </w:r>
      <w:r w:rsidRPr="5A3DCF4D" w:rsidR="38E676AE">
        <w:rPr>
          <w:rFonts w:ascii="Century" w:hAnsi="Century"/>
          <w:sz w:val="24"/>
          <w:szCs w:val="24"/>
        </w:rPr>
        <w:t>ess</w:t>
      </w:r>
      <w:r w:rsidRPr="5A3DCF4D" w:rsidR="01EA8E49">
        <w:rPr>
          <w:rFonts w:ascii="Century" w:hAnsi="Century"/>
          <w:sz w:val="24"/>
          <w:szCs w:val="24"/>
        </w:rPr>
        <w:t>or, yet to</w:t>
      </w:r>
      <w:r w:rsidRPr="5A3DCF4D" w:rsidR="47E668F6">
        <w:rPr>
          <w:rFonts w:ascii="Century" w:hAnsi="Century"/>
          <w:sz w:val="24"/>
          <w:szCs w:val="24"/>
        </w:rPr>
        <w:t xml:space="preserve"> </w:t>
      </w:r>
      <w:r w:rsidRPr="5A3DCF4D" w:rsidR="38E676AE">
        <w:rPr>
          <w:rFonts w:ascii="Century" w:hAnsi="Century"/>
          <w:sz w:val="24"/>
          <w:szCs w:val="24"/>
        </w:rPr>
        <w:t xml:space="preserve">meddle; within, </w:t>
      </w:r>
      <w:r w:rsidRPr="5A3DCF4D" w:rsidR="0C1E4D4C">
        <w:rPr>
          <w:rFonts w:ascii="Century" w:hAnsi="Century"/>
          <w:sz w:val="24"/>
          <w:szCs w:val="24"/>
        </w:rPr>
        <w:t xml:space="preserve">enclosed have me though compared maintaining a life vying hereon prose </w:t>
      </w:r>
      <w:r w:rsidRPr="5A3DCF4D" w:rsidR="56E6797A">
        <w:rPr>
          <w:rFonts w:ascii="Century" w:hAnsi="Century"/>
          <w:sz w:val="24"/>
          <w:szCs w:val="24"/>
        </w:rPr>
        <w:t xml:space="preserve">to, the </w:t>
      </w:r>
      <w:r w:rsidRPr="5A3DCF4D" w:rsidR="65A2F6BD">
        <w:rPr>
          <w:rFonts w:ascii="Century" w:hAnsi="Century"/>
          <w:sz w:val="24"/>
          <w:szCs w:val="24"/>
        </w:rPr>
        <w:t>idle</w:t>
      </w:r>
      <w:r w:rsidRPr="5A3DCF4D" w:rsidR="4F05B250">
        <w:rPr>
          <w:rFonts w:ascii="Century" w:hAnsi="Century"/>
          <w:sz w:val="24"/>
          <w:szCs w:val="24"/>
        </w:rPr>
        <w:t>...</w:t>
      </w:r>
      <w:r w:rsidRPr="5A3DCF4D" w:rsidR="2930EAE2">
        <w:rPr>
          <w:rFonts w:ascii="Century" w:hAnsi="Century"/>
          <w:sz w:val="24"/>
          <w:szCs w:val="24"/>
        </w:rPr>
        <w:t>man</w:t>
      </w:r>
      <w:r w:rsidRPr="5A3DCF4D" w:rsidR="5A8406E4">
        <w:rPr>
          <w:rFonts w:ascii="Century" w:hAnsi="Century"/>
          <w:sz w:val="24"/>
          <w:szCs w:val="24"/>
        </w:rPr>
        <w:t>.</w:t>
      </w:r>
      <w:r w:rsidRPr="5A3DCF4D" w:rsidR="4E85E45E">
        <w:rPr>
          <w:rFonts w:ascii="Century" w:hAnsi="Century"/>
          <w:sz w:val="24"/>
          <w:szCs w:val="24"/>
        </w:rPr>
        <w:t>”</w:t>
      </w:r>
      <w:r w:rsidRPr="5A3DCF4D" w:rsidR="59747C4F">
        <w:rPr>
          <w:rFonts w:ascii="Century" w:hAnsi="Century"/>
          <w:sz w:val="24"/>
          <w:szCs w:val="24"/>
        </w:rPr>
        <w:t xml:space="preserve"> Christian, had, actually</w:t>
      </w:r>
      <w:r w:rsidRPr="5A3DCF4D" w:rsidR="74ACBAAC">
        <w:rPr>
          <w:rFonts w:ascii="Century" w:hAnsi="Century"/>
          <w:sz w:val="24"/>
          <w:szCs w:val="24"/>
        </w:rPr>
        <w:t>;</w:t>
      </w:r>
      <w:r w:rsidRPr="5A3DCF4D" w:rsidR="59747C4F">
        <w:rPr>
          <w:rFonts w:ascii="Century" w:hAnsi="Century"/>
          <w:sz w:val="24"/>
          <w:szCs w:val="24"/>
        </w:rPr>
        <w:t xml:space="preserve"> just seen</w:t>
      </w:r>
      <w:r w:rsidRPr="5A3DCF4D" w:rsidR="45EA8A90">
        <w:rPr>
          <w:rFonts w:ascii="Century" w:hAnsi="Century"/>
          <w:sz w:val="24"/>
          <w:szCs w:val="24"/>
        </w:rPr>
        <w:t xml:space="preserve"> them</w:t>
      </w:r>
      <w:r w:rsidRPr="5A3DCF4D" w:rsidR="7E5A9A1F">
        <w:rPr>
          <w:rFonts w:ascii="Century" w:hAnsi="Century"/>
          <w:sz w:val="24"/>
          <w:szCs w:val="24"/>
        </w:rPr>
        <w:t>, yet again</w:t>
      </w:r>
      <w:r w:rsidRPr="5A3DCF4D" w:rsidR="74EF9D5F">
        <w:rPr>
          <w:rFonts w:ascii="Century" w:hAnsi="Century"/>
          <w:sz w:val="24"/>
          <w:szCs w:val="24"/>
        </w:rPr>
        <w:t xml:space="preserve"> in distress, just like this. Being, forthright, with his brother, “</w:t>
      </w:r>
      <w:r w:rsidRPr="5A3DCF4D" w:rsidR="0B6696DC">
        <w:rPr>
          <w:rFonts w:ascii="Century" w:hAnsi="Century"/>
          <w:sz w:val="24"/>
          <w:szCs w:val="24"/>
        </w:rPr>
        <w:t>Throw it on Lye.”</w:t>
      </w:r>
      <w:r w:rsidRPr="5A3DCF4D" w:rsidR="3B046B55">
        <w:rPr>
          <w:rFonts w:ascii="Century" w:hAnsi="Century"/>
          <w:sz w:val="24"/>
          <w:szCs w:val="24"/>
        </w:rPr>
        <w:t xml:space="preserve"> Lyle goes to turn on the radio. “Through, </w:t>
      </w:r>
      <w:r w:rsidRPr="5A3DCF4D" w:rsidR="3F70AA5C">
        <w:rPr>
          <w:rFonts w:ascii="Century" w:hAnsi="Century"/>
          <w:sz w:val="24"/>
          <w:szCs w:val="24"/>
        </w:rPr>
        <w:t>privilege.</w:t>
      </w:r>
      <w:r w:rsidRPr="5A3DCF4D" w:rsidR="3B046B55">
        <w:rPr>
          <w:rFonts w:ascii="Century" w:hAnsi="Century"/>
          <w:sz w:val="24"/>
          <w:szCs w:val="24"/>
        </w:rPr>
        <w:t xml:space="preserve"> </w:t>
      </w:r>
      <w:r w:rsidRPr="5A3DCF4D" w:rsidR="405A27CA">
        <w:rPr>
          <w:rFonts w:ascii="Century" w:hAnsi="Century"/>
          <w:sz w:val="24"/>
          <w:szCs w:val="24"/>
        </w:rPr>
        <w:t>O</w:t>
      </w:r>
      <w:r w:rsidRPr="5A3DCF4D" w:rsidR="313C54FD">
        <w:rPr>
          <w:rFonts w:ascii="Century" w:hAnsi="Century"/>
          <w:sz w:val="24"/>
          <w:szCs w:val="24"/>
        </w:rPr>
        <w:t>r...</w:t>
      </w:r>
      <w:r w:rsidRPr="5A3DCF4D" w:rsidR="3B046B55">
        <w:rPr>
          <w:rFonts w:ascii="Century" w:hAnsi="Century"/>
          <w:sz w:val="24"/>
          <w:szCs w:val="24"/>
        </w:rPr>
        <w:t>lux</w:t>
      </w:r>
      <w:r w:rsidRPr="5A3DCF4D" w:rsidR="405A27CA">
        <w:rPr>
          <w:rFonts w:ascii="Century" w:hAnsi="Century"/>
          <w:sz w:val="24"/>
          <w:szCs w:val="24"/>
        </w:rPr>
        <w:t>...pro..</w:t>
      </w:r>
      <w:proofErr w:type="spellStart"/>
      <w:r w:rsidRPr="5A3DCF4D" w:rsidR="405A27CA">
        <w:rPr>
          <w:rFonts w:ascii="Century" w:hAnsi="Century"/>
          <w:sz w:val="24"/>
          <w:szCs w:val="24"/>
        </w:rPr>
        <w:t>wa</w:t>
      </w:r>
      <w:proofErr w:type="spellEnd"/>
      <w:r w:rsidRPr="5A3DCF4D" w:rsidR="405A27CA">
        <w:rPr>
          <w:rFonts w:ascii="Century" w:hAnsi="Century"/>
          <w:sz w:val="24"/>
          <w:szCs w:val="24"/>
        </w:rPr>
        <w:t>-”</w:t>
      </w:r>
      <w:r w:rsidRPr="5A3DCF4D" w:rsidR="3CE3FB7E">
        <w:rPr>
          <w:rFonts w:ascii="Century" w:hAnsi="Century"/>
          <w:sz w:val="24"/>
          <w:szCs w:val="24"/>
        </w:rPr>
        <w:t xml:space="preserve"> as</w:t>
      </w:r>
      <w:r w:rsidRPr="5A3DCF4D" w:rsidR="405A27CA">
        <w:rPr>
          <w:rFonts w:ascii="Century" w:hAnsi="Century"/>
          <w:sz w:val="24"/>
          <w:szCs w:val="24"/>
        </w:rPr>
        <w:t xml:space="preserve"> the radio</w:t>
      </w:r>
      <w:r w:rsidRPr="5A3DCF4D" w:rsidR="12D5966F">
        <w:rPr>
          <w:rFonts w:ascii="Century" w:hAnsi="Century"/>
          <w:sz w:val="24"/>
          <w:szCs w:val="24"/>
        </w:rPr>
        <w:t>, now</w:t>
      </w:r>
      <w:r w:rsidRPr="5A3DCF4D" w:rsidR="405A27CA">
        <w:rPr>
          <w:rFonts w:ascii="Century" w:hAnsi="Century"/>
          <w:sz w:val="24"/>
          <w:szCs w:val="24"/>
        </w:rPr>
        <w:t xml:space="preserve"> fully br</w:t>
      </w:r>
      <w:r w:rsidRPr="5A3DCF4D" w:rsidR="0347D087">
        <w:rPr>
          <w:rFonts w:ascii="Century" w:hAnsi="Century"/>
          <w:sz w:val="24"/>
          <w:szCs w:val="24"/>
        </w:rPr>
        <w:t>oken</w:t>
      </w:r>
      <w:r w:rsidRPr="5A3DCF4D" w:rsidR="405A27CA">
        <w:rPr>
          <w:rFonts w:ascii="Century" w:hAnsi="Century"/>
          <w:sz w:val="24"/>
          <w:szCs w:val="24"/>
        </w:rPr>
        <w:t>, and L</w:t>
      </w:r>
      <w:r w:rsidRPr="5A3DCF4D" w:rsidR="1EFF1C00">
        <w:rPr>
          <w:rFonts w:ascii="Century" w:hAnsi="Century"/>
          <w:sz w:val="24"/>
          <w:szCs w:val="24"/>
        </w:rPr>
        <w:t>yle mutter</w:t>
      </w:r>
      <w:r w:rsidRPr="5A3DCF4D" w:rsidR="59D43491">
        <w:rPr>
          <w:rFonts w:ascii="Century" w:hAnsi="Century"/>
          <w:sz w:val="24"/>
          <w:szCs w:val="24"/>
        </w:rPr>
        <w:t>ing</w:t>
      </w:r>
      <w:r w:rsidRPr="5A3DCF4D" w:rsidR="1EFF1C00">
        <w:rPr>
          <w:rFonts w:ascii="Century" w:hAnsi="Century"/>
          <w:sz w:val="24"/>
          <w:szCs w:val="24"/>
        </w:rPr>
        <w:t xml:space="preserve"> softly, to himself.</w:t>
      </w:r>
      <w:r w:rsidRPr="5A3DCF4D" w:rsidR="189BDB8C">
        <w:rPr>
          <w:rFonts w:ascii="Century" w:hAnsi="Century"/>
          <w:sz w:val="24"/>
          <w:szCs w:val="24"/>
        </w:rPr>
        <w:t xml:space="preserve"> Christian, begins to grid his teeth.</w:t>
      </w:r>
      <w:r w:rsidRPr="5A3DCF4D" w:rsidR="47629E6B">
        <w:rPr>
          <w:rFonts w:ascii="Century" w:hAnsi="Century"/>
          <w:sz w:val="24"/>
          <w:szCs w:val="24"/>
        </w:rPr>
        <w:t>..</w:t>
      </w:r>
      <w:r w:rsidRPr="5A3DCF4D" w:rsidR="3B046B55">
        <w:rPr>
          <w:rFonts w:ascii="Century" w:hAnsi="Century"/>
          <w:sz w:val="24"/>
          <w:szCs w:val="24"/>
        </w:rPr>
        <w:t xml:space="preserve"> </w:t>
      </w:r>
    </w:p>
    <w:p w:rsidR="0E3BEEF4" w:rsidP="7C4FB161" w:rsidRDefault="0E3BEEF4" w14:paraId="0B500BBD" w14:textId="29FC5283">
      <w:pPr>
        <w:ind w:firstLine="720"/>
        <w:rPr>
          <w:rFonts w:ascii="Century" w:hAnsi="Century"/>
          <w:sz w:val="24"/>
          <w:szCs w:val="24"/>
        </w:rPr>
      </w:pPr>
      <w:r w:rsidRPr="3F8F3AF4">
        <w:rPr>
          <w:rFonts w:ascii="Century" w:hAnsi="Century"/>
          <w:sz w:val="24"/>
          <w:szCs w:val="24"/>
        </w:rPr>
        <w:t>To</w:t>
      </w:r>
      <w:r w:rsidRPr="3F8F3AF4" w:rsidR="6E3D11DB">
        <w:rPr>
          <w:rFonts w:ascii="Century" w:hAnsi="Century"/>
          <w:sz w:val="24"/>
          <w:szCs w:val="24"/>
        </w:rPr>
        <w:t xml:space="preserve"> H</w:t>
      </w:r>
      <w:r w:rsidRPr="3F8F3AF4" w:rsidR="59747C4F">
        <w:rPr>
          <w:rFonts w:ascii="Century" w:hAnsi="Century"/>
          <w:sz w:val="24"/>
          <w:szCs w:val="24"/>
        </w:rPr>
        <w:t>im</w:t>
      </w:r>
      <w:r w:rsidRPr="3F8F3AF4" w:rsidR="4FB1CE93">
        <w:rPr>
          <w:rFonts w:ascii="Century" w:hAnsi="Century"/>
          <w:sz w:val="24"/>
          <w:szCs w:val="24"/>
        </w:rPr>
        <w:t>self</w:t>
      </w:r>
      <w:r w:rsidRPr="3F8F3AF4" w:rsidR="5D9BB6E0">
        <w:rPr>
          <w:rFonts w:ascii="Century" w:hAnsi="Century"/>
          <w:sz w:val="24"/>
          <w:szCs w:val="24"/>
        </w:rPr>
        <w:t>,</w:t>
      </w:r>
      <w:r w:rsidRPr="3F8F3AF4" w:rsidR="59747C4F">
        <w:rPr>
          <w:rFonts w:ascii="Century" w:hAnsi="Century"/>
          <w:sz w:val="24"/>
          <w:szCs w:val="24"/>
        </w:rPr>
        <w:t xml:space="preserve"> </w:t>
      </w:r>
      <w:r w:rsidRPr="3F8F3AF4" w:rsidR="733F4007">
        <w:rPr>
          <w:rFonts w:ascii="Century" w:hAnsi="Century"/>
          <w:sz w:val="24"/>
          <w:szCs w:val="24"/>
        </w:rPr>
        <w:t>“</w:t>
      </w:r>
      <w:r w:rsidRPr="3F8F3AF4" w:rsidR="59747C4F">
        <w:rPr>
          <w:rFonts w:ascii="Century" w:hAnsi="Century"/>
          <w:sz w:val="24"/>
          <w:szCs w:val="24"/>
        </w:rPr>
        <w:t>on</w:t>
      </w:r>
      <w:r w:rsidRPr="3F8F3AF4" w:rsidR="6338E4D9">
        <w:rPr>
          <w:rFonts w:ascii="Century" w:hAnsi="Century"/>
          <w:sz w:val="24"/>
          <w:szCs w:val="24"/>
        </w:rPr>
        <w:t>e</w:t>
      </w:r>
      <w:r w:rsidRPr="3F8F3AF4" w:rsidR="67D3C50A">
        <w:rPr>
          <w:rFonts w:ascii="Century" w:hAnsi="Century"/>
          <w:sz w:val="24"/>
          <w:szCs w:val="24"/>
        </w:rPr>
        <w:t>-</w:t>
      </w:r>
      <w:r w:rsidRPr="3F8F3AF4" w:rsidR="59747C4F">
        <w:rPr>
          <w:rFonts w:ascii="Century" w:hAnsi="Century"/>
          <w:sz w:val="24"/>
          <w:szCs w:val="24"/>
        </w:rPr>
        <w:t>over,</w:t>
      </w:r>
      <w:r w:rsidRPr="3F8F3AF4" w:rsidR="3FDFC93D">
        <w:rPr>
          <w:rFonts w:ascii="Century" w:hAnsi="Century"/>
          <w:sz w:val="24"/>
          <w:szCs w:val="24"/>
        </w:rPr>
        <w:t xml:space="preserve"> </w:t>
      </w:r>
      <w:r w:rsidRPr="3F8F3AF4" w:rsidR="06895916">
        <w:rPr>
          <w:rFonts w:ascii="Century" w:hAnsi="Century"/>
          <w:sz w:val="24"/>
          <w:szCs w:val="24"/>
        </w:rPr>
        <w:t>by</w:t>
      </w:r>
      <w:r w:rsidRPr="3F8F3AF4" w:rsidR="18FB2E6A">
        <w:rPr>
          <w:rFonts w:ascii="Century" w:hAnsi="Century"/>
          <w:sz w:val="24"/>
          <w:szCs w:val="24"/>
        </w:rPr>
        <w:t>e...</w:t>
      </w:r>
      <w:r w:rsidRPr="3F8F3AF4" w:rsidR="3FDFC93D">
        <w:rPr>
          <w:rFonts w:ascii="Century" w:hAnsi="Century"/>
          <w:sz w:val="24"/>
          <w:szCs w:val="24"/>
        </w:rPr>
        <w:t>poor</w:t>
      </w:r>
      <w:r w:rsidRPr="3F8F3AF4" w:rsidR="1633286B">
        <w:rPr>
          <w:rFonts w:ascii="Century" w:hAnsi="Century"/>
          <w:sz w:val="24"/>
          <w:szCs w:val="24"/>
        </w:rPr>
        <w:t xml:space="preserve"> </w:t>
      </w:r>
      <w:r w:rsidRPr="3F8F3AF4" w:rsidR="1F92C17C">
        <w:rPr>
          <w:rFonts w:ascii="Century" w:hAnsi="Century"/>
          <w:sz w:val="24"/>
          <w:szCs w:val="24"/>
        </w:rPr>
        <w:t xml:space="preserve">doll and don’t forget </w:t>
      </w:r>
      <w:r w:rsidRPr="3F8F3AF4" w:rsidR="31021506">
        <w:rPr>
          <w:rFonts w:ascii="Century" w:hAnsi="Century"/>
          <w:sz w:val="24"/>
          <w:szCs w:val="24"/>
        </w:rPr>
        <w:t>his</w:t>
      </w:r>
      <w:r w:rsidRPr="3F8F3AF4" w:rsidR="1F92C17C">
        <w:rPr>
          <w:rFonts w:ascii="Century" w:hAnsi="Century"/>
          <w:sz w:val="24"/>
          <w:szCs w:val="24"/>
        </w:rPr>
        <w:t xml:space="preserve"> </w:t>
      </w:r>
      <w:r w:rsidRPr="3F8F3AF4" w:rsidR="39617ECD">
        <w:rPr>
          <w:rFonts w:ascii="Century" w:hAnsi="Century"/>
          <w:sz w:val="24"/>
          <w:szCs w:val="24"/>
        </w:rPr>
        <w:t>“washed up old</w:t>
      </w:r>
      <w:r w:rsidRPr="3F8F3AF4" w:rsidR="5A7CC884">
        <w:rPr>
          <w:rFonts w:ascii="Century" w:hAnsi="Century"/>
          <w:sz w:val="24"/>
          <w:szCs w:val="24"/>
        </w:rPr>
        <w:t>-</w:t>
      </w:r>
      <w:r w:rsidRPr="3F8F3AF4" w:rsidR="5BE52140">
        <w:rPr>
          <w:rFonts w:ascii="Century" w:hAnsi="Century"/>
          <w:sz w:val="24"/>
          <w:szCs w:val="24"/>
        </w:rPr>
        <w:t>man</w:t>
      </w:r>
      <w:r w:rsidRPr="3F8F3AF4" w:rsidR="1A175408">
        <w:rPr>
          <w:rFonts w:ascii="Century" w:hAnsi="Century"/>
          <w:sz w:val="24"/>
          <w:szCs w:val="24"/>
        </w:rPr>
        <w:t>”</w:t>
      </w:r>
      <w:r w:rsidRPr="3F8F3AF4" w:rsidR="162C0BC8">
        <w:rPr>
          <w:rFonts w:ascii="Century" w:hAnsi="Century"/>
          <w:sz w:val="24"/>
          <w:szCs w:val="24"/>
        </w:rPr>
        <w:t xml:space="preserve">, </w:t>
      </w:r>
      <w:r w:rsidRPr="3F8F3AF4" w:rsidR="2933C407">
        <w:rPr>
          <w:rFonts w:ascii="Century" w:hAnsi="Century"/>
          <w:sz w:val="24"/>
          <w:szCs w:val="24"/>
        </w:rPr>
        <w:t>what</w:t>
      </w:r>
      <w:r w:rsidRPr="3F8F3AF4" w:rsidR="358D9D04">
        <w:rPr>
          <w:rFonts w:ascii="Century" w:hAnsi="Century"/>
          <w:sz w:val="24"/>
          <w:szCs w:val="24"/>
        </w:rPr>
        <w:t>?</w:t>
      </w:r>
      <w:r w:rsidRPr="3F8F3AF4" w:rsidR="209CA81A">
        <w:rPr>
          <w:rFonts w:ascii="Century" w:hAnsi="Century"/>
          <w:sz w:val="24"/>
          <w:szCs w:val="24"/>
        </w:rPr>
        <w:t xml:space="preserve"> </w:t>
      </w:r>
      <w:r w:rsidRPr="3F8F3AF4" w:rsidR="10AE379A">
        <w:rPr>
          <w:rFonts w:ascii="Century" w:hAnsi="Century"/>
          <w:sz w:val="24"/>
          <w:szCs w:val="24"/>
        </w:rPr>
        <w:t>They</w:t>
      </w:r>
      <w:r w:rsidRPr="3F8F3AF4" w:rsidR="3FDFC93D">
        <w:rPr>
          <w:rFonts w:ascii="Century" w:hAnsi="Century"/>
          <w:sz w:val="24"/>
          <w:szCs w:val="24"/>
        </w:rPr>
        <w:t xml:space="preserve"> </w:t>
      </w:r>
      <w:r w:rsidRPr="3F8F3AF4" w:rsidR="14E3C8E7">
        <w:rPr>
          <w:rFonts w:ascii="Century" w:hAnsi="Century"/>
          <w:sz w:val="24"/>
          <w:szCs w:val="24"/>
        </w:rPr>
        <w:t>sh</w:t>
      </w:r>
      <w:r w:rsidRPr="3F8F3AF4" w:rsidR="3FDFC93D">
        <w:rPr>
          <w:rFonts w:ascii="Century" w:hAnsi="Century"/>
          <w:sz w:val="24"/>
          <w:szCs w:val="24"/>
        </w:rPr>
        <w:t>ould’ve</w:t>
      </w:r>
      <w:r w:rsidRPr="3F8F3AF4" w:rsidR="40028517">
        <w:rPr>
          <w:rFonts w:ascii="Century" w:hAnsi="Century"/>
          <w:sz w:val="24"/>
          <w:szCs w:val="24"/>
        </w:rPr>
        <w:t>,</w:t>
      </w:r>
      <w:r w:rsidRPr="3F8F3AF4" w:rsidR="22B778F7">
        <w:rPr>
          <w:rFonts w:ascii="Century" w:hAnsi="Century"/>
          <w:sz w:val="24"/>
          <w:szCs w:val="24"/>
        </w:rPr>
        <w:t xml:space="preserve"> only</w:t>
      </w:r>
      <w:r w:rsidRPr="3F8F3AF4" w:rsidR="3A44F012">
        <w:rPr>
          <w:rFonts w:ascii="Century" w:hAnsi="Century"/>
          <w:sz w:val="24"/>
          <w:szCs w:val="24"/>
        </w:rPr>
        <w:t xml:space="preserve"> considered</w:t>
      </w:r>
      <w:r w:rsidRPr="3F8F3AF4" w:rsidR="56F45CDB">
        <w:rPr>
          <w:rFonts w:ascii="Century" w:hAnsi="Century"/>
          <w:sz w:val="24"/>
          <w:szCs w:val="24"/>
        </w:rPr>
        <w:t xml:space="preserve">; up </w:t>
      </w:r>
      <w:r w:rsidRPr="3F8F3AF4" w:rsidR="72D7086F">
        <w:rPr>
          <w:rFonts w:ascii="Century" w:hAnsi="Century"/>
          <w:sz w:val="24"/>
          <w:szCs w:val="24"/>
        </w:rPr>
        <w:t>to his second half</w:t>
      </w:r>
      <w:r w:rsidRPr="3F8F3AF4" w:rsidR="1773417C">
        <w:rPr>
          <w:rFonts w:ascii="Century" w:hAnsi="Century"/>
          <w:sz w:val="24"/>
          <w:szCs w:val="24"/>
        </w:rPr>
        <w:t xml:space="preserve"> of the performance</w:t>
      </w:r>
      <w:r w:rsidRPr="3F8F3AF4" w:rsidR="1915208B">
        <w:rPr>
          <w:rFonts w:ascii="Century" w:hAnsi="Century"/>
          <w:sz w:val="24"/>
          <w:szCs w:val="24"/>
        </w:rPr>
        <w:t xml:space="preserve"> and</w:t>
      </w:r>
      <w:r w:rsidRPr="3F8F3AF4" w:rsidR="1773417C">
        <w:rPr>
          <w:rFonts w:ascii="Century" w:hAnsi="Century"/>
          <w:sz w:val="24"/>
          <w:szCs w:val="24"/>
        </w:rPr>
        <w:t xml:space="preserve"> </w:t>
      </w:r>
      <w:r w:rsidRPr="3F8F3AF4" w:rsidR="77924977">
        <w:rPr>
          <w:rFonts w:ascii="Century" w:hAnsi="Century"/>
          <w:sz w:val="24"/>
          <w:szCs w:val="24"/>
        </w:rPr>
        <w:t>s</w:t>
      </w:r>
      <w:r w:rsidRPr="3F8F3AF4" w:rsidR="5CD6B5D3">
        <w:rPr>
          <w:rFonts w:ascii="Century" w:hAnsi="Century"/>
          <w:sz w:val="24"/>
          <w:szCs w:val="24"/>
        </w:rPr>
        <w:t>peaks</w:t>
      </w:r>
      <w:r w:rsidRPr="3F8F3AF4" w:rsidR="79B99D45">
        <w:rPr>
          <w:rFonts w:ascii="Century" w:hAnsi="Century"/>
          <w:sz w:val="24"/>
          <w:szCs w:val="24"/>
        </w:rPr>
        <w:t>,</w:t>
      </w:r>
      <w:r w:rsidRPr="3F8F3AF4" w:rsidR="5CD6B5D3">
        <w:rPr>
          <w:rFonts w:ascii="Century" w:hAnsi="Century"/>
          <w:sz w:val="24"/>
          <w:szCs w:val="24"/>
        </w:rPr>
        <w:t xml:space="preserve"> </w:t>
      </w:r>
      <w:r w:rsidRPr="3F8F3AF4" w:rsidR="56F45CDB">
        <w:rPr>
          <w:rFonts w:ascii="Century" w:hAnsi="Century"/>
          <w:sz w:val="24"/>
          <w:szCs w:val="24"/>
        </w:rPr>
        <w:t>anyway</w:t>
      </w:r>
      <w:r w:rsidRPr="3F8F3AF4" w:rsidR="26DD9757">
        <w:rPr>
          <w:rFonts w:ascii="Century" w:hAnsi="Century"/>
          <w:sz w:val="24"/>
          <w:szCs w:val="24"/>
        </w:rPr>
        <w:t>.</w:t>
      </w:r>
      <w:r w:rsidRPr="3F8F3AF4" w:rsidR="56F45CDB">
        <w:rPr>
          <w:rFonts w:ascii="Century" w:hAnsi="Century"/>
          <w:sz w:val="24"/>
          <w:szCs w:val="24"/>
        </w:rPr>
        <w:t xml:space="preserve"> </w:t>
      </w:r>
      <w:r w:rsidRPr="3F8F3AF4" w:rsidR="3794FDA3">
        <w:rPr>
          <w:rFonts w:ascii="Century" w:hAnsi="Century"/>
          <w:sz w:val="24"/>
          <w:szCs w:val="24"/>
        </w:rPr>
        <w:t>“D</w:t>
      </w:r>
      <w:r w:rsidRPr="3F8F3AF4" w:rsidR="56F45CDB">
        <w:rPr>
          <w:rFonts w:ascii="Century" w:hAnsi="Century"/>
          <w:sz w:val="24"/>
          <w:szCs w:val="24"/>
        </w:rPr>
        <w:t>ad.</w:t>
      </w:r>
      <w:r w:rsidRPr="3F8F3AF4" w:rsidR="3A44F012">
        <w:rPr>
          <w:rFonts w:ascii="Century" w:hAnsi="Century"/>
          <w:sz w:val="24"/>
          <w:szCs w:val="24"/>
        </w:rPr>
        <w:t xml:space="preserve"> </w:t>
      </w:r>
      <w:r w:rsidRPr="3F8F3AF4" w:rsidR="1634E7B7">
        <w:rPr>
          <w:rFonts w:ascii="Century" w:hAnsi="Century"/>
          <w:sz w:val="24"/>
          <w:szCs w:val="24"/>
        </w:rPr>
        <w:t>H</w:t>
      </w:r>
      <w:r w:rsidRPr="3F8F3AF4" w:rsidR="3A44F012">
        <w:rPr>
          <w:rFonts w:ascii="Century" w:hAnsi="Century"/>
          <w:sz w:val="24"/>
          <w:szCs w:val="24"/>
        </w:rPr>
        <w:t xml:space="preserve">ad </w:t>
      </w:r>
      <w:r w:rsidRPr="3F8F3AF4" w:rsidR="58AC147B">
        <w:rPr>
          <w:rFonts w:ascii="Century" w:hAnsi="Century"/>
          <w:sz w:val="24"/>
          <w:szCs w:val="24"/>
        </w:rPr>
        <w:t>that not</w:t>
      </w:r>
      <w:r w:rsidRPr="3F8F3AF4" w:rsidR="22B778F7">
        <w:rPr>
          <w:rFonts w:ascii="Century" w:hAnsi="Century"/>
          <w:sz w:val="24"/>
          <w:szCs w:val="24"/>
        </w:rPr>
        <w:t xml:space="preserve"> been</w:t>
      </w:r>
      <w:r w:rsidRPr="3F8F3AF4" w:rsidR="54D0B000">
        <w:rPr>
          <w:rFonts w:ascii="Century" w:hAnsi="Century"/>
          <w:sz w:val="24"/>
          <w:szCs w:val="24"/>
        </w:rPr>
        <w:t>,</w:t>
      </w:r>
      <w:r w:rsidRPr="3F8F3AF4" w:rsidR="48A4FD1F">
        <w:rPr>
          <w:rFonts w:ascii="Century" w:hAnsi="Century"/>
          <w:sz w:val="24"/>
          <w:szCs w:val="24"/>
        </w:rPr>
        <w:t xml:space="preserve"> for</w:t>
      </w:r>
      <w:r w:rsidRPr="3F8F3AF4" w:rsidR="54D0B000">
        <w:rPr>
          <w:rFonts w:ascii="Century" w:hAnsi="Century"/>
          <w:sz w:val="24"/>
          <w:szCs w:val="24"/>
        </w:rPr>
        <w:t xml:space="preserve"> what</w:t>
      </w:r>
      <w:r w:rsidRPr="3F8F3AF4" w:rsidR="7D294429">
        <w:rPr>
          <w:rFonts w:ascii="Century" w:hAnsi="Century"/>
          <w:sz w:val="24"/>
          <w:szCs w:val="24"/>
        </w:rPr>
        <w:t xml:space="preserve"> we’ve</w:t>
      </w:r>
      <w:r w:rsidRPr="3F8F3AF4" w:rsidR="7EAEBB1E">
        <w:rPr>
          <w:rFonts w:ascii="Century" w:hAnsi="Century"/>
          <w:sz w:val="24"/>
          <w:szCs w:val="24"/>
        </w:rPr>
        <w:t>,</w:t>
      </w:r>
      <w:r w:rsidRPr="3F8F3AF4" w:rsidR="7D294429">
        <w:rPr>
          <w:rFonts w:ascii="Century" w:hAnsi="Century"/>
          <w:sz w:val="24"/>
          <w:szCs w:val="24"/>
        </w:rPr>
        <w:t xml:space="preserve"> learned</w:t>
      </w:r>
      <w:r w:rsidRPr="3F8F3AF4" w:rsidR="406ABF09">
        <w:rPr>
          <w:rFonts w:ascii="Century" w:hAnsi="Century"/>
          <w:sz w:val="24"/>
          <w:szCs w:val="24"/>
        </w:rPr>
        <w:t>, here.</w:t>
      </w:r>
      <w:r w:rsidRPr="3F8F3AF4" w:rsidR="7D294429">
        <w:rPr>
          <w:rFonts w:ascii="Century" w:hAnsi="Century"/>
          <w:sz w:val="24"/>
          <w:szCs w:val="24"/>
        </w:rPr>
        <w:t xml:space="preserve"> </w:t>
      </w:r>
      <w:r w:rsidRPr="3F8F3AF4" w:rsidR="1AD81BB0">
        <w:rPr>
          <w:rFonts w:ascii="Century" w:hAnsi="Century"/>
          <w:sz w:val="24"/>
          <w:szCs w:val="24"/>
        </w:rPr>
        <w:t xml:space="preserve"> In this </w:t>
      </w:r>
      <w:r w:rsidRPr="3F8F3AF4" w:rsidR="7D294429">
        <w:rPr>
          <w:rFonts w:ascii="Century" w:hAnsi="Century"/>
          <w:sz w:val="24"/>
          <w:szCs w:val="24"/>
        </w:rPr>
        <w:t>baroque</w:t>
      </w:r>
      <w:r w:rsidRPr="3F8F3AF4" w:rsidR="55B70504">
        <w:rPr>
          <w:rFonts w:ascii="Century" w:hAnsi="Century"/>
          <w:sz w:val="24"/>
          <w:szCs w:val="24"/>
        </w:rPr>
        <w:t>, a place</w:t>
      </w:r>
      <w:r w:rsidRPr="3F8F3AF4" w:rsidR="7D294429">
        <w:rPr>
          <w:rFonts w:ascii="Century" w:hAnsi="Century"/>
          <w:sz w:val="24"/>
          <w:szCs w:val="24"/>
        </w:rPr>
        <w:t xml:space="preserve"> for</w:t>
      </w:r>
      <w:r w:rsidRPr="3F8F3AF4" w:rsidR="05AEB3D3">
        <w:rPr>
          <w:rFonts w:ascii="Century" w:hAnsi="Century"/>
          <w:sz w:val="24"/>
          <w:szCs w:val="24"/>
        </w:rPr>
        <w:t>tune</w:t>
      </w:r>
      <w:r w:rsidRPr="3F8F3AF4" w:rsidR="7D294429">
        <w:rPr>
          <w:rFonts w:ascii="Century" w:hAnsi="Century"/>
          <w:sz w:val="24"/>
          <w:szCs w:val="24"/>
        </w:rPr>
        <w:t xml:space="preserve"> </w:t>
      </w:r>
      <w:r w:rsidRPr="3F8F3AF4" w:rsidR="72E491F4">
        <w:rPr>
          <w:rFonts w:ascii="Century" w:hAnsi="Century"/>
          <w:sz w:val="24"/>
          <w:szCs w:val="24"/>
        </w:rPr>
        <w:t>favors the best for</w:t>
      </w:r>
      <w:r w:rsidRPr="3F8F3AF4" w:rsidR="3FDFC93D">
        <w:rPr>
          <w:rFonts w:ascii="Century" w:hAnsi="Century"/>
          <w:sz w:val="24"/>
          <w:szCs w:val="24"/>
        </w:rPr>
        <w:t xml:space="preserve"> </w:t>
      </w:r>
      <w:r w:rsidRPr="3F8F3AF4" w:rsidR="7769593A">
        <w:rPr>
          <w:rFonts w:ascii="Century" w:hAnsi="Century"/>
          <w:sz w:val="24"/>
          <w:szCs w:val="24"/>
        </w:rPr>
        <w:t xml:space="preserve">a </w:t>
      </w:r>
      <w:r w:rsidRPr="3F8F3AF4" w:rsidR="4F113C09">
        <w:rPr>
          <w:rFonts w:ascii="Century" w:hAnsi="Century"/>
          <w:sz w:val="24"/>
          <w:szCs w:val="24"/>
        </w:rPr>
        <w:t>few</w:t>
      </w:r>
      <w:r w:rsidRPr="3F8F3AF4" w:rsidR="593E9F9A">
        <w:rPr>
          <w:rFonts w:ascii="Century" w:hAnsi="Century"/>
          <w:i/>
          <w:iCs/>
          <w:sz w:val="24"/>
          <w:szCs w:val="24"/>
        </w:rPr>
        <w:t>...</w:t>
      </w:r>
      <w:r w:rsidRPr="3F8F3AF4" w:rsidR="7769593A">
        <w:rPr>
          <w:rFonts w:ascii="Century" w:hAnsi="Century"/>
          <w:sz w:val="24"/>
          <w:szCs w:val="24"/>
        </w:rPr>
        <w:t>roun</w:t>
      </w:r>
      <w:r w:rsidRPr="3F8F3AF4" w:rsidR="26259E61">
        <w:rPr>
          <w:rFonts w:ascii="Century" w:hAnsi="Century"/>
          <w:sz w:val="24"/>
          <w:szCs w:val="24"/>
        </w:rPr>
        <w:t>d-</w:t>
      </w:r>
      <w:proofErr w:type="spellStart"/>
      <w:r w:rsidRPr="3F8F3AF4" w:rsidR="26259E61">
        <w:rPr>
          <w:rFonts w:ascii="Century" w:hAnsi="Century"/>
          <w:sz w:val="24"/>
          <w:szCs w:val="24"/>
        </w:rPr>
        <w:t>abouts</w:t>
      </w:r>
      <w:proofErr w:type="spellEnd"/>
      <w:r w:rsidRPr="3F8F3AF4" w:rsidR="4170D0D2">
        <w:rPr>
          <w:rFonts w:ascii="Century" w:hAnsi="Century"/>
          <w:sz w:val="24"/>
          <w:szCs w:val="24"/>
        </w:rPr>
        <w:t>.</w:t>
      </w:r>
      <w:r w:rsidRPr="3F8F3AF4" w:rsidR="462070D1">
        <w:rPr>
          <w:rFonts w:ascii="Century" w:hAnsi="Century"/>
          <w:sz w:val="24"/>
          <w:szCs w:val="24"/>
        </w:rPr>
        <w:t xml:space="preserve"> </w:t>
      </w:r>
      <w:r w:rsidRPr="3F8F3AF4" w:rsidR="73BBDC40">
        <w:rPr>
          <w:rFonts w:ascii="Century" w:hAnsi="Century"/>
          <w:sz w:val="24"/>
          <w:szCs w:val="24"/>
        </w:rPr>
        <w:t>So,</w:t>
      </w:r>
      <w:r w:rsidRPr="3F8F3AF4" w:rsidR="462070D1">
        <w:rPr>
          <w:rFonts w:ascii="Century" w:hAnsi="Century"/>
          <w:sz w:val="24"/>
          <w:szCs w:val="24"/>
        </w:rPr>
        <w:t xml:space="preserve"> l</w:t>
      </w:r>
      <w:r w:rsidRPr="3F8F3AF4" w:rsidR="1A37984C">
        <w:rPr>
          <w:rFonts w:ascii="Century" w:hAnsi="Century"/>
          <w:sz w:val="24"/>
          <w:szCs w:val="24"/>
        </w:rPr>
        <w:t>isten, so</w:t>
      </w:r>
      <w:r w:rsidRPr="3F8F3AF4" w:rsidR="49A1DD12">
        <w:rPr>
          <w:rFonts w:ascii="Century" w:hAnsi="Century"/>
          <w:sz w:val="24"/>
          <w:szCs w:val="24"/>
        </w:rPr>
        <w:t>;’</w:t>
      </w:r>
      <w:r w:rsidRPr="3F8F3AF4" w:rsidR="12631357">
        <w:rPr>
          <w:rFonts w:ascii="Century" w:hAnsi="Century"/>
          <w:sz w:val="24"/>
          <w:szCs w:val="24"/>
        </w:rPr>
        <w:t xml:space="preserve"> </w:t>
      </w:r>
      <w:r w:rsidRPr="3F8F3AF4" w:rsidR="4CD5CCC9">
        <w:rPr>
          <w:rFonts w:ascii="Century" w:hAnsi="Century"/>
          <w:sz w:val="24"/>
          <w:szCs w:val="24"/>
        </w:rPr>
        <w:t xml:space="preserve">we </w:t>
      </w:r>
      <w:r w:rsidRPr="3F8F3AF4" w:rsidR="664CE013">
        <w:rPr>
          <w:rFonts w:ascii="Century" w:hAnsi="Century"/>
          <w:sz w:val="24"/>
          <w:szCs w:val="24"/>
        </w:rPr>
        <w:t xml:space="preserve">know you’re talented, it’s </w:t>
      </w:r>
      <w:r w:rsidRPr="3F8F3AF4" w:rsidR="7769593A">
        <w:rPr>
          <w:rFonts w:ascii="Century" w:hAnsi="Century"/>
          <w:sz w:val="24"/>
          <w:szCs w:val="24"/>
        </w:rPr>
        <w:t>just</w:t>
      </w:r>
      <w:r w:rsidRPr="3F8F3AF4" w:rsidR="6750E18E">
        <w:rPr>
          <w:rFonts w:ascii="Century" w:hAnsi="Century"/>
          <w:sz w:val="24"/>
          <w:szCs w:val="24"/>
        </w:rPr>
        <w:t>-”</w:t>
      </w:r>
      <w:r w:rsidRPr="3F8F3AF4" w:rsidR="55C7671E">
        <w:rPr>
          <w:rFonts w:ascii="Century" w:hAnsi="Century"/>
          <w:sz w:val="24"/>
          <w:szCs w:val="24"/>
        </w:rPr>
        <w:t xml:space="preserve"> looki</w:t>
      </w:r>
      <w:r w:rsidRPr="3F8F3AF4" w:rsidR="283CF5D1">
        <w:rPr>
          <w:rFonts w:ascii="Century" w:hAnsi="Century"/>
          <w:sz w:val="24"/>
          <w:szCs w:val="24"/>
        </w:rPr>
        <w:t>ng at his son directly in the eye, a know what kid, we’re making it work, anyway.</w:t>
      </w:r>
      <w:r w:rsidRPr="3F8F3AF4" w:rsidR="5FC60B4A">
        <w:rPr>
          <w:rFonts w:ascii="Century" w:hAnsi="Century"/>
          <w:sz w:val="24"/>
          <w:szCs w:val="24"/>
        </w:rPr>
        <w:t xml:space="preserve"> </w:t>
      </w:r>
      <w:r w:rsidRPr="3F8F3AF4" w:rsidR="2896AA89">
        <w:rPr>
          <w:rFonts w:ascii="Century" w:hAnsi="Century"/>
          <w:sz w:val="24"/>
          <w:szCs w:val="24"/>
        </w:rPr>
        <w:t>“Ok, come here</w:t>
      </w:r>
      <w:r w:rsidRPr="3F8F3AF4" w:rsidR="5F521E87">
        <w:rPr>
          <w:rFonts w:ascii="Century" w:hAnsi="Century"/>
          <w:sz w:val="24"/>
          <w:szCs w:val="24"/>
        </w:rPr>
        <w:t>,</w:t>
      </w:r>
      <w:r w:rsidRPr="3F8F3AF4" w:rsidR="07A1F4BF">
        <w:rPr>
          <w:rFonts w:ascii="Century" w:hAnsi="Century"/>
          <w:sz w:val="24"/>
          <w:szCs w:val="24"/>
        </w:rPr>
        <w:t xml:space="preserve"> </w:t>
      </w:r>
      <w:r w:rsidRPr="3F8F3AF4" w:rsidR="2896AA89">
        <w:rPr>
          <w:rFonts w:ascii="Century" w:hAnsi="Century"/>
          <w:sz w:val="24"/>
          <w:szCs w:val="24"/>
        </w:rPr>
        <w:t xml:space="preserve">now </w:t>
      </w:r>
      <w:r w:rsidRPr="3F8F3AF4" w:rsidR="2C1DE027">
        <w:rPr>
          <w:rFonts w:ascii="Century" w:hAnsi="Century"/>
          <w:sz w:val="24"/>
          <w:szCs w:val="24"/>
        </w:rPr>
        <w:t>go</w:t>
      </w:r>
      <w:r w:rsidRPr="3F8F3AF4" w:rsidR="2EDA0735">
        <w:rPr>
          <w:rFonts w:ascii="Century" w:hAnsi="Century"/>
          <w:sz w:val="24"/>
          <w:szCs w:val="24"/>
        </w:rPr>
        <w:t>,</w:t>
      </w:r>
      <w:r w:rsidRPr="3F8F3AF4" w:rsidR="2C1DE027">
        <w:rPr>
          <w:rFonts w:ascii="Century" w:hAnsi="Century"/>
          <w:sz w:val="24"/>
          <w:szCs w:val="24"/>
        </w:rPr>
        <w:t xml:space="preserve"> home</w:t>
      </w:r>
      <w:r w:rsidRPr="3F8F3AF4" w:rsidR="38B8495E">
        <w:rPr>
          <w:rFonts w:ascii="Century" w:hAnsi="Century"/>
          <w:sz w:val="24"/>
          <w:szCs w:val="24"/>
        </w:rPr>
        <w:t xml:space="preserve"> </w:t>
      </w:r>
      <w:r w:rsidRPr="3F8F3AF4" w:rsidR="78324217">
        <w:rPr>
          <w:rFonts w:ascii="Century" w:hAnsi="Century"/>
          <w:sz w:val="24"/>
          <w:szCs w:val="24"/>
        </w:rPr>
        <w:t>I'll</w:t>
      </w:r>
      <w:r w:rsidRPr="3F8F3AF4" w:rsidR="38B8495E">
        <w:rPr>
          <w:rFonts w:ascii="Century" w:hAnsi="Century"/>
          <w:sz w:val="24"/>
          <w:szCs w:val="24"/>
        </w:rPr>
        <w:t xml:space="preserve"> catch up later.</w:t>
      </w:r>
      <w:r w:rsidRPr="3F8F3AF4" w:rsidR="66C09814">
        <w:rPr>
          <w:rFonts w:ascii="Century" w:hAnsi="Century"/>
          <w:sz w:val="24"/>
          <w:szCs w:val="24"/>
        </w:rPr>
        <w:t xml:space="preserve"> S</w:t>
      </w:r>
      <w:r w:rsidRPr="3F8F3AF4" w:rsidR="37F1ABFB">
        <w:rPr>
          <w:rFonts w:ascii="Century" w:hAnsi="Century"/>
          <w:sz w:val="24"/>
          <w:szCs w:val="24"/>
        </w:rPr>
        <w:t>even, eight and one</w:t>
      </w:r>
      <w:r w:rsidRPr="3F8F3AF4" w:rsidR="5FC35A27">
        <w:rPr>
          <w:rFonts w:ascii="Century" w:hAnsi="Century"/>
          <w:sz w:val="24"/>
          <w:szCs w:val="24"/>
        </w:rPr>
        <w:t>,</w:t>
      </w:r>
      <w:r w:rsidRPr="3F8F3AF4" w:rsidR="4E4D65DB">
        <w:rPr>
          <w:rFonts w:ascii="Century" w:hAnsi="Century"/>
          <w:sz w:val="24"/>
          <w:szCs w:val="24"/>
        </w:rPr>
        <w:t xml:space="preserve"> </w:t>
      </w:r>
      <w:r w:rsidRPr="3F8F3AF4" w:rsidR="2592A121">
        <w:rPr>
          <w:rFonts w:ascii="Century" w:hAnsi="Century"/>
          <w:sz w:val="24"/>
          <w:szCs w:val="24"/>
        </w:rPr>
        <w:t>two</w:t>
      </w:r>
      <w:r w:rsidRPr="3F8F3AF4" w:rsidR="1B09D20D">
        <w:rPr>
          <w:rFonts w:ascii="Century" w:hAnsi="Century"/>
          <w:sz w:val="24"/>
          <w:szCs w:val="24"/>
        </w:rPr>
        <w:t>. W</w:t>
      </w:r>
      <w:r w:rsidRPr="3F8F3AF4" w:rsidR="15E3B137">
        <w:rPr>
          <w:rFonts w:ascii="Century" w:hAnsi="Century"/>
          <w:sz w:val="24"/>
          <w:szCs w:val="24"/>
        </w:rPr>
        <w:t>ork</w:t>
      </w:r>
      <w:r w:rsidRPr="3F8F3AF4" w:rsidR="38CC3895">
        <w:rPr>
          <w:rFonts w:ascii="Century" w:hAnsi="Century"/>
          <w:sz w:val="24"/>
          <w:szCs w:val="24"/>
        </w:rPr>
        <w:t>ing, burning</w:t>
      </w:r>
      <w:r w:rsidRPr="3F8F3AF4" w:rsidR="15E3B137">
        <w:rPr>
          <w:rFonts w:ascii="Century" w:hAnsi="Century"/>
          <w:sz w:val="24"/>
          <w:szCs w:val="24"/>
        </w:rPr>
        <w:t xml:space="preserve"> </w:t>
      </w:r>
      <w:r w:rsidRPr="3F8F3AF4" w:rsidR="1F55A47B">
        <w:rPr>
          <w:rFonts w:ascii="Century" w:hAnsi="Century"/>
          <w:sz w:val="24"/>
          <w:szCs w:val="24"/>
        </w:rPr>
        <w:t xml:space="preserve">and </w:t>
      </w:r>
      <w:r w:rsidRPr="3F8F3AF4" w:rsidR="533843FC">
        <w:rPr>
          <w:rFonts w:ascii="Century" w:hAnsi="Century"/>
          <w:sz w:val="24"/>
          <w:szCs w:val="24"/>
        </w:rPr>
        <w:t xml:space="preserve">we fully </w:t>
      </w:r>
      <w:r w:rsidRPr="3F8F3AF4" w:rsidR="1F55A47B">
        <w:rPr>
          <w:rFonts w:ascii="Century" w:hAnsi="Century"/>
          <w:sz w:val="24"/>
          <w:szCs w:val="24"/>
        </w:rPr>
        <w:t>turn</w:t>
      </w:r>
      <w:r w:rsidRPr="3F8F3AF4" w:rsidR="28572281">
        <w:rPr>
          <w:rFonts w:ascii="Century" w:hAnsi="Century"/>
          <w:sz w:val="24"/>
          <w:szCs w:val="24"/>
        </w:rPr>
        <w:t>.</w:t>
      </w:r>
      <w:r w:rsidRPr="3F8F3AF4" w:rsidR="1F55A47B">
        <w:rPr>
          <w:rFonts w:ascii="Century" w:hAnsi="Century"/>
          <w:sz w:val="24"/>
          <w:szCs w:val="24"/>
        </w:rPr>
        <w:t xml:space="preserve"> </w:t>
      </w:r>
      <w:r w:rsidRPr="3F8F3AF4" w:rsidR="59D252BE">
        <w:rPr>
          <w:rFonts w:ascii="Century" w:hAnsi="Century"/>
          <w:sz w:val="24"/>
          <w:szCs w:val="24"/>
        </w:rPr>
        <w:t>T</w:t>
      </w:r>
      <w:r w:rsidRPr="3F8F3AF4" w:rsidR="1F55A47B">
        <w:rPr>
          <w:rFonts w:ascii="Century" w:hAnsi="Century"/>
          <w:sz w:val="24"/>
          <w:szCs w:val="24"/>
        </w:rPr>
        <w:t>ap</w:t>
      </w:r>
      <w:r w:rsidRPr="3F8F3AF4" w:rsidR="6C776015">
        <w:rPr>
          <w:rFonts w:ascii="Century" w:hAnsi="Century"/>
          <w:sz w:val="24"/>
          <w:szCs w:val="24"/>
        </w:rPr>
        <w:t>,</w:t>
      </w:r>
      <w:r w:rsidRPr="3F8F3AF4" w:rsidR="17A2E10C">
        <w:rPr>
          <w:rFonts w:ascii="Century" w:hAnsi="Century"/>
          <w:sz w:val="24"/>
          <w:szCs w:val="24"/>
        </w:rPr>
        <w:t xml:space="preserve"> </w:t>
      </w:r>
      <w:r w:rsidRPr="3F8F3AF4" w:rsidR="135E493A">
        <w:rPr>
          <w:rFonts w:ascii="Century" w:hAnsi="Century"/>
          <w:sz w:val="24"/>
          <w:szCs w:val="24"/>
        </w:rPr>
        <w:t xml:space="preserve">heel-toe </w:t>
      </w:r>
      <w:r w:rsidRPr="3F8F3AF4" w:rsidR="722843D1">
        <w:rPr>
          <w:rFonts w:ascii="Century" w:hAnsi="Century"/>
          <w:sz w:val="24"/>
          <w:szCs w:val="24"/>
        </w:rPr>
        <w:t>step</w:t>
      </w:r>
      <w:r w:rsidRPr="3F8F3AF4" w:rsidR="05C6E86F">
        <w:rPr>
          <w:rFonts w:ascii="Century" w:hAnsi="Century"/>
          <w:sz w:val="24"/>
          <w:szCs w:val="24"/>
        </w:rPr>
        <w:t>.</w:t>
      </w:r>
      <w:r w:rsidRPr="3F8F3AF4" w:rsidR="0D6CB0CD">
        <w:rPr>
          <w:rFonts w:ascii="Century" w:hAnsi="Century"/>
          <w:sz w:val="24"/>
          <w:szCs w:val="24"/>
        </w:rPr>
        <w:t xml:space="preserve"> </w:t>
      </w:r>
      <w:proofErr w:type="spellStart"/>
      <w:r w:rsidRPr="3F8F3AF4" w:rsidR="3EB159A2">
        <w:rPr>
          <w:rFonts w:ascii="Century" w:hAnsi="Century"/>
          <w:sz w:val="24"/>
          <w:szCs w:val="24"/>
        </w:rPr>
        <w:t>Ya</w:t>
      </w:r>
      <w:proofErr w:type="spellEnd"/>
      <w:r w:rsidRPr="3F8F3AF4" w:rsidR="3EB159A2">
        <w:rPr>
          <w:rFonts w:ascii="Century" w:hAnsi="Century"/>
          <w:sz w:val="24"/>
          <w:szCs w:val="24"/>
        </w:rPr>
        <w:t xml:space="preserve"> </w:t>
      </w:r>
      <w:r w:rsidRPr="3F8F3AF4" w:rsidR="0D6CB0CD">
        <w:rPr>
          <w:rFonts w:ascii="Century" w:hAnsi="Century"/>
          <w:sz w:val="24"/>
          <w:szCs w:val="24"/>
        </w:rPr>
        <w:t xml:space="preserve">got </w:t>
      </w:r>
      <w:r w:rsidRPr="3F8F3AF4" w:rsidR="7A7ADF50">
        <w:rPr>
          <w:rFonts w:ascii="Century" w:hAnsi="Century"/>
          <w:sz w:val="24"/>
          <w:szCs w:val="24"/>
        </w:rPr>
        <w:t>that</w:t>
      </w:r>
      <w:r w:rsidRPr="3F8F3AF4" w:rsidR="5F94D012">
        <w:rPr>
          <w:rFonts w:ascii="Century" w:hAnsi="Century"/>
          <w:sz w:val="24"/>
          <w:szCs w:val="24"/>
        </w:rPr>
        <w:t xml:space="preserve">, </w:t>
      </w:r>
      <w:r w:rsidRPr="3F8F3AF4" w:rsidR="4B9F21BC">
        <w:rPr>
          <w:rFonts w:ascii="Century" w:hAnsi="Century"/>
          <w:sz w:val="24"/>
          <w:szCs w:val="24"/>
        </w:rPr>
        <w:t>good</w:t>
      </w:r>
      <w:r w:rsidRPr="3F8F3AF4" w:rsidR="4CBE702D">
        <w:rPr>
          <w:rFonts w:ascii="Century" w:hAnsi="Century"/>
          <w:sz w:val="24"/>
          <w:szCs w:val="24"/>
        </w:rPr>
        <w:t>; now,</w:t>
      </w:r>
      <w:r w:rsidRPr="3F8F3AF4" w:rsidR="4B9F21BC">
        <w:rPr>
          <w:rFonts w:ascii="Century" w:hAnsi="Century"/>
          <w:sz w:val="24"/>
          <w:szCs w:val="24"/>
        </w:rPr>
        <w:t xml:space="preserve"> </w:t>
      </w:r>
      <w:r w:rsidRPr="3F8F3AF4" w:rsidR="5BDA9A09">
        <w:rPr>
          <w:rFonts w:ascii="Century" w:hAnsi="Century"/>
          <w:sz w:val="24"/>
          <w:szCs w:val="24"/>
        </w:rPr>
        <w:t>can you</w:t>
      </w:r>
      <w:r w:rsidRPr="3F8F3AF4" w:rsidR="4BC46662">
        <w:rPr>
          <w:rFonts w:ascii="Century" w:hAnsi="Century"/>
          <w:sz w:val="24"/>
          <w:szCs w:val="24"/>
        </w:rPr>
        <w:t>,</w:t>
      </w:r>
      <w:r w:rsidRPr="3F8F3AF4" w:rsidR="5BDA9A09">
        <w:rPr>
          <w:rFonts w:ascii="Century" w:hAnsi="Century"/>
          <w:sz w:val="24"/>
          <w:szCs w:val="24"/>
        </w:rPr>
        <w:t xml:space="preserve"> </w:t>
      </w:r>
      <w:r w:rsidRPr="3F8F3AF4" w:rsidR="5F94D012">
        <w:rPr>
          <w:rFonts w:ascii="Century" w:hAnsi="Century"/>
          <w:sz w:val="24"/>
          <w:szCs w:val="24"/>
        </w:rPr>
        <w:t>g</w:t>
      </w:r>
      <w:r w:rsidRPr="3F8F3AF4" w:rsidR="29657A12">
        <w:rPr>
          <w:rFonts w:ascii="Century" w:hAnsi="Century"/>
          <w:sz w:val="24"/>
          <w:szCs w:val="24"/>
        </w:rPr>
        <w:t>et going on,</w:t>
      </w:r>
      <w:r w:rsidRPr="3F8F3AF4" w:rsidR="5F94D012">
        <w:rPr>
          <w:rFonts w:ascii="Century" w:hAnsi="Century"/>
          <w:sz w:val="24"/>
          <w:szCs w:val="24"/>
        </w:rPr>
        <w:t xml:space="preserve"> </w:t>
      </w:r>
      <w:r w:rsidRPr="3F8F3AF4" w:rsidR="5A388FDF">
        <w:rPr>
          <w:rFonts w:ascii="Century" w:hAnsi="Century"/>
          <w:sz w:val="24"/>
          <w:szCs w:val="24"/>
        </w:rPr>
        <w:t xml:space="preserve">ahead </w:t>
      </w:r>
      <w:r w:rsidRPr="3F8F3AF4" w:rsidR="47BE1383">
        <w:rPr>
          <w:rFonts w:ascii="Century" w:hAnsi="Century"/>
          <w:sz w:val="24"/>
          <w:szCs w:val="24"/>
        </w:rPr>
        <w:t>of me.</w:t>
      </w:r>
      <w:r w:rsidRPr="3F8F3AF4" w:rsidR="5A388FDF">
        <w:rPr>
          <w:rFonts w:ascii="Century" w:hAnsi="Century"/>
          <w:sz w:val="24"/>
          <w:szCs w:val="24"/>
        </w:rPr>
        <w:t xml:space="preserve"> </w:t>
      </w:r>
      <w:r w:rsidRPr="3F8F3AF4" w:rsidR="14B46974">
        <w:rPr>
          <w:rFonts w:ascii="Century" w:hAnsi="Century"/>
          <w:sz w:val="24"/>
          <w:szCs w:val="24"/>
        </w:rPr>
        <w:t>T</w:t>
      </w:r>
      <w:r w:rsidRPr="3F8F3AF4" w:rsidR="5F94D012">
        <w:rPr>
          <w:rFonts w:ascii="Century" w:hAnsi="Century"/>
          <w:sz w:val="24"/>
          <w:szCs w:val="24"/>
        </w:rPr>
        <w:t>ell</w:t>
      </w:r>
      <w:r w:rsidRPr="3F8F3AF4" w:rsidR="78C1E973">
        <w:rPr>
          <w:rFonts w:ascii="Century" w:hAnsi="Century"/>
          <w:sz w:val="24"/>
          <w:szCs w:val="24"/>
        </w:rPr>
        <w:t>!</w:t>
      </w:r>
      <w:r w:rsidRPr="3F8F3AF4" w:rsidR="5F94D012">
        <w:rPr>
          <w:rFonts w:ascii="Century" w:hAnsi="Century"/>
          <w:sz w:val="24"/>
          <w:szCs w:val="24"/>
        </w:rPr>
        <w:t xml:space="preserve"> </w:t>
      </w:r>
      <w:r w:rsidRPr="3F8F3AF4" w:rsidR="75927864">
        <w:rPr>
          <w:rFonts w:ascii="Century" w:hAnsi="Century"/>
          <w:sz w:val="24"/>
          <w:szCs w:val="24"/>
        </w:rPr>
        <w:t>W</w:t>
      </w:r>
      <w:r w:rsidRPr="3F8F3AF4" w:rsidR="1BC45E16">
        <w:rPr>
          <w:rFonts w:ascii="Century" w:hAnsi="Century"/>
          <w:sz w:val="24"/>
          <w:szCs w:val="24"/>
        </w:rPr>
        <w:t>hat</w:t>
      </w:r>
      <w:r w:rsidRPr="3F8F3AF4" w:rsidR="7B5316E2">
        <w:rPr>
          <w:rFonts w:ascii="Century" w:hAnsi="Century"/>
          <w:sz w:val="24"/>
          <w:szCs w:val="24"/>
        </w:rPr>
        <w:t>;</w:t>
      </w:r>
      <w:r w:rsidRPr="3F8F3AF4" w:rsidR="1BC45E16">
        <w:rPr>
          <w:rFonts w:ascii="Century" w:hAnsi="Century"/>
          <w:sz w:val="24"/>
          <w:szCs w:val="24"/>
        </w:rPr>
        <w:t xml:space="preserve"> </w:t>
      </w:r>
      <w:r w:rsidRPr="3F8F3AF4" w:rsidR="50C3BC1F">
        <w:rPr>
          <w:rFonts w:ascii="Century" w:hAnsi="Century"/>
          <w:sz w:val="24"/>
          <w:szCs w:val="24"/>
        </w:rPr>
        <w:t>go on home for today and, I’ll finish up things here. Don’t forget</w:t>
      </w:r>
      <w:r w:rsidRPr="3F8F3AF4" w:rsidR="2E170DCD">
        <w:rPr>
          <w:rFonts w:ascii="Century" w:hAnsi="Century"/>
          <w:sz w:val="24"/>
          <w:szCs w:val="24"/>
        </w:rPr>
        <w:t xml:space="preserve"> to</w:t>
      </w:r>
      <w:r w:rsidRPr="3F8F3AF4" w:rsidR="1BC45E16">
        <w:rPr>
          <w:rFonts w:ascii="Century" w:hAnsi="Century"/>
          <w:sz w:val="24"/>
          <w:szCs w:val="24"/>
        </w:rPr>
        <w:t xml:space="preserve"> </w:t>
      </w:r>
      <w:r w:rsidRPr="3F8F3AF4" w:rsidR="3136AB84">
        <w:rPr>
          <w:rFonts w:ascii="Century" w:hAnsi="Century"/>
          <w:sz w:val="24"/>
          <w:szCs w:val="24"/>
        </w:rPr>
        <w:t>t</w:t>
      </w:r>
      <w:r w:rsidRPr="3F8F3AF4" w:rsidR="56FB5949">
        <w:rPr>
          <w:rFonts w:ascii="Century" w:hAnsi="Century"/>
          <w:sz w:val="24"/>
          <w:szCs w:val="24"/>
        </w:rPr>
        <w:t xml:space="preserve">hank </w:t>
      </w:r>
      <w:proofErr w:type="spellStart"/>
      <w:r w:rsidRPr="3F8F3AF4" w:rsidR="56FB5949">
        <w:rPr>
          <w:rFonts w:ascii="Century" w:hAnsi="Century"/>
          <w:sz w:val="24"/>
          <w:szCs w:val="24"/>
        </w:rPr>
        <w:t>ya</w:t>
      </w:r>
      <w:proofErr w:type="spellEnd"/>
      <w:r w:rsidRPr="3F8F3AF4" w:rsidR="56FB5949">
        <w:rPr>
          <w:rFonts w:ascii="Century" w:hAnsi="Century"/>
          <w:sz w:val="24"/>
          <w:szCs w:val="24"/>
        </w:rPr>
        <w:t xml:space="preserve"> Mo</w:t>
      </w:r>
      <w:r w:rsidRPr="3F8F3AF4" w:rsidR="5F94D012">
        <w:rPr>
          <w:rFonts w:ascii="Century" w:hAnsi="Century"/>
          <w:sz w:val="24"/>
          <w:szCs w:val="24"/>
        </w:rPr>
        <w:t>ther</w:t>
      </w:r>
      <w:r w:rsidRPr="3F8F3AF4" w:rsidR="15E69A1B">
        <w:rPr>
          <w:rFonts w:ascii="Century" w:hAnsi="Century"/>
          <w:sz w:val="24"/>
          <w:szCs w:val="24"/>
        </w:rPr>
        <w:t xml:space="preserve"> after you’ve washed up and ate your supper,” The stage reminds him of the days wh</w:t>
      </w:r>
      <w:r w:rsidRPr="3F8F3AF4" w:rsidR="5BDC12E7">
        <w:rPr>
          <w:rFonts w:ascii="Century" w:hAnsi="Century"/>
          <w:sz w:val="24"/>
          <w:szCs w:val="24"/>
        </w:rPr>
        <w:t>en he too would be called by his own mother. After what seemed to be the most</w:t>
      </w:r>
      <w:r w:rsidRPr="3F8F3AF4" w:rsidR="4D54CFFB">
        <w:rPr>
          <w:rFonts w:ascii="Century" w:hAnsi="Century"/>
          <w:sz w:val="24"/>
          <w:szCs w:val="24"/>
        </w:rPr>
        <w:t xml:space="preserve"> intense de-ja vu he’d experience.</w:t>
      </w:r>
      <w:r w:rsidRPr="3F8F3AF4" w:rsidR="5FE4CEBA">
        <w:rPr>
          <w:rFonts w:ascii="Century" w:hAnsi="Century"/>
          <w:sz w:val="24"/>
          <w:szCs w:val="24"/>
        </w:rPr>
        <w:t xml:space="preserve"> Ironically enough knowing </w:t>
      </w:r>
      <w:r w:rsidRPr="3F8F3AF4" w:rsidR="7B912E03">
        <w:rPr>
          <w:rFonts w:ascii="Century" w:hAnsi="Century"/>
          <w:sz w:val="24"/>
          <w:szCs w:val="24"/>
        </w:rPr>
        <w:t>later</w:t>
      </w:r>
      <w:r w:rsidRPr="3F8F3AF4" w:rsidR="3D16260C">
        <w:rPr>
          <w:rFonts w:ascii="Century" w:hAnsi="Century"/>
          <w:sz w:val="24"/>
          <w:szCs w:val="24"/>
        </w:rPr>
        <w:t>,</w:t>
      </w:r>
      <w:r w:rsidRPr="3F8F3AF4" w:rsidR="5FE4CEBA">
        <w:rPr>
          <w:rFonts w:ascii="Century" w:hAnsi="Century"/>
          <w:sz w:val="24"/>
          <w:szCs w:val="24"/>
        </w:rPr>
        <w:t xml:space="preserve"> tha</w:t>
      </w:r>
      <w:r w:rsidRPr="3F8F3AF4" w:rsidR="66A618B3">
        <w:rPr>
          <w:rFonts w:ascii="Century" w:hAnsi="Century"/>
          <w:sz w:val="24"/>
          <w:szCs w:val="24"/>
        </w:rPr>
        <w:t>t</w:t>
      </w:r>
      <w:r w:rsidRPr="3F8F3AF4" w:rsidR="5FE4CEBA">
        <w:rPr>
          <w:rFonts w:ascii="Century" w:hAnsi="Century"/>
          <w:sz w:val="24"/>
          <w:szCs w:val="24"/>
        </w:rPr>
        <w:t xml:space="preserve"> wou</w:t>
      </w:r>
      <w:r w:rsidRPr="3F8F3AF4" w:rsidR="7DFE09BE">
        <w:rPr>
          <w:rFonts w:ascii="Century" w:hAnsi="Century"/>
          <w:sz w:val="24"/>
          <w:szCs w:val="24"/>
        </w:rPr>
        <w:t>l</w:t>
      </w:r>
      <w:r w:rsidRPr="3F8F3AF4" w:rsidR="5FE4CEBA">
        <w:rPr>
          <w:rFonts w:ascii="Century" w:hAnsi="Century"/>
          <w:sz w:val="24"/>
          <w:szCs w:val="24"/>
        </w:rPr>
        <w:t>d receive a stern ta</w:t>
      </w:r>
      <w:r w:rsidRPr="3F8F3AF4" w:rsidR="46464A37">
        <w:rPr>
          <w:rFonts w:ascii="Century" w:hAnsi="Century"/>
          <w:sz w:val="24"/>
          <w:szCs w:val="24"/>
        </w:rPr>
        <w:t>l</w:t>
      </w:r>
      <w:r w:rsidRPr="3F8F3AF4" w:rsidR="5FE4CEBA">
        <w:rPr>
          <w:rFonts w:ascii="Century" w:hAnsi="Century"/>
          <w:sz w:val="24"/>
          <w:szCs w:val="24"/>
        </w:rPr>
        <w:t>king to</w:t>
      </w:r>
      <w:r w:rsidRPr="3F8F3AF4" w:rsidR="35E89686">
        <w:rPr>
          <w:rFonts w:ascii="Century" w:hAnsi="Century"/>
          <w:sz w:val="24"/>
          <w:szCs w:val="24"/>
        </w:rPr>
        <w:t xml:space="preserve">, </w:t>
      </w:r>
      <w:r w:rsidRPr="3F8F3AF4" w:rsidR="02AEB3DF">
        <w:rPr>
          <w:rFonts w:ascii="Century" w:hAnsi="Century"/>
          <w:sz w:val="24"/>
          <w:szCs w:val="24"/>
        </w:rPr>
        <w:t>later</w:t>
      </w:r>
      <w:r w:rsidRPr="3F8F3AF4" w:rsidR="35E89686">
        <w:rPr>
          <w:rFonts w:ascii="Century" w:hAnsi="Century"/>
          <w:sz w:val="24"/>
          <w:szCs w:val="24"/>
        </w:rPr>
        <w:t xml:space="preserve"> </w:t>
      </w:r>
      <w:r w:rsidRPr="3F8F3AF4" w:rsidR="379CD774">
        <w:rPr>
          <w:rFonts w:ascii="Century" w:hAnsi="Century"/>
          <w:sz w:val="24"/>
          <w:szCs w:val="24"/>
        </w:rPr>
        <w:t>himself.</w:t>
      </w:r>
      <w:r w:rsidRPr="3F8F3AF4" w:rsidR="5FE4CEBA">
        <w:rPr>
          <w:rFonts w:ascii="Century" w:hAnsi="Century"/>
          <w:sz w:val="24"/>
          <w:szCs w:val="24"/>
        </w:rPr>
        <w:t xml:space="preserve"> </w:t>
      </w:r>
      <w:r w:rsidRPr="3F8F3AF4" w:rsidR="1C72D672">
        <w:rPr>
          <w:rFonts w:ascii="Century" w:hAnsi="Century"/>
          <w:sz w:val="24"/>
          <w:szCs w:val="24"/>
        </w:rPr>
        <w:t>H</w:t>
      </w:r>
      <w:r w:rsidRPr="3F8F3AF4" w:rsidR="243BCA0D">
        <w:rPr>
          <w:rFonts w:ascii="Century" w:hAnsi="Century"/>
          <w:sz w:val="24"/>
          <w:szCs w:val="24"/>
        </w:rPr>
        <w:t xml:space="preserve">e </w:t>
      </w:r>
      <w:r w:rsidRPr="3F8F3AF4" w:rsidR="14EF569C">
        <w:rPr>
          <w:rFonts w:ascii="Century" w:hAnsi="Century"/>
          <w:sz w:val="24"/>
          <w:szCs w:val="24"/>
        </w:rPr>
        <w:t>depends</w:t>
      </w:r>
      <w:r w:rsidRPr="3F8F3AF4" w:rsidR="243BCA0D">
        <w:rPr>
          <w:rFonts w:ascii="Century" w:hAnsi="Century"/>
          <w:sz w:val="24"/>
          <w:szCs w:val="24"/>
        </w:rPr>
        <w:t xml:space="preserve"> on his; as he’s left with, no other option,</w:t>
      </w:r>
      <w:r w:rsidRPr="3F8F3AF4" w:rsidR="71FFB049">
        <w:rPr>
          <w:rFonts w:ascii="Century" w:hAnsi="Century"/>
          <w:sz w:val="24"/>
          <w:szCs w:val="24"/>
        </w:rPr>
        <w:t xml:space="preserve"> he’d inevitably proceed </w:t>
      </w:r>
      <w:r w:rsidRPr="3F8F3AF4" w:rsidR="3A82D88B">
        <w:rPr>
          <w:rFonts w:ascii="Century" w:hAnsi="Century"/>
          <w:sz w:val="24"/>
          <w:szCs w:val="24"/>
        </w:rPr>
        <w:t>dutifully, then</w:t>
      </w:r>
      <w:r w:rsidRPr="3F8F3AF4" w:rsidR="2FDF96CC">
        <w:rPr>
          <w:rFonts w:ascii="Century" w:hAnsi="Century"/>
          <w:sz w:val="24"/>
          <w:szCs w:val="24"/>
        </w:rPr>
        <w:t xml:space="preserve"> G</w:t>
      </w:r>
      <w:r w:rsidRPr="3F8F3AF4" w:rsidR="26D46B62">
        <w:rPr>
          <w:rFonts w:ascii="Century" w:hAnsi="Century"/>
          <w:sz w:val="24"/>
          <w:szCs w:val="24"/>
        </w:rPr>
        <w:t>og</w:t>
      </w:r>
      <w:r w:rsidRPr="3F8F3AF4" w:rsidR="2FDF96CC">
        <w:rPr>
          <w:rFonts w:ascii="Century" w:hAnsi="Century"/>
          <w:sz w:val="24"/>
          <w:szCs w:val="24"/>
        </w:rPr>
        <w:t xml:space="preserve"> </w:t>
      </w:r>
      <w:r w:rsidRPr="3F8F3AF4" w:rsidR="1C72D672">
        <w:rPr>
          <w:rFonts w:ascii="Century" w:hAnsi="Century"/>
          <w:sz w:val="24"/>
          <w:szCs w:val="24"/>
        </w:rPr>
        <w:t>back to look down</w:t>
      </w:r>
      <w:r w:rsidRPr="3F8F3AF4" w:rsidR="444B4EA4">
        <w:rPr>
          <w:rFonts w:ascii="Century" w:hAnsi="Century"/>
          <w:sz w:val="24"/>
          <w:szCs w:val="24"/>
        </w:rPr>
        <w:t>,</w:t>
      </w:r>
      <w:r w:rsidRPr="3F8F3AF4" w:rsidR="5BDC12E7">
        <w:rPr>
          <w:rFonts w:ascii="Century" w:hAnsi="Century"/>
          <w:sz w:val="24"/>
          <w:szCs w:val="24"/>
        </w:rPr>
        <w:t xml:space="preserve"> </w:t>
      </w:r>
      <w:r w:rsidRPr="3F8F3AF4" w:rsidR="5F94D012">
        <w:rPr>
          <w:rFonts w:ascii="Century" w:hAnsi="Century"/>
          <w:sz w:val="24"/>
          <w:szCs w:val="24"/>
        </w:rPr>
        <w:t>t you a</w:t>
      </w:r>
      <w:r w:rsidRPr="3F8F3AF4" w:rsidR="350E92F2">
        <w:rPr>
          <w:rFonts w:ascii="Century" w:hAnsi="Century"/>
          <w:sz w:val="24"/>
          <w:szCs w:val="24"/>
        </w:rPr>
        <w:t xml:space="preserve">nd </w:t>
      </w:r>
      <w:r w:rsidRPr="3F8F3AF4" w:rsidR="5F94D012">
        <w:rPr>
          <w:rFonts w:ascii="Century" w:hAnsi="Century"/>
          <w:sz w:val="24"/>
          <w:szCs w:val="24"/>
        </w:rPr>
        <w:t xml:space="preserve">me, </w:t>
      </w:r>
      <w:r w:rsidRPr="3F8F3AF4" w:rsidR="245066EB">
        <w:rPr>
          <w:rFonts w:ascii="Century" w:hAnsi="Century"/>
          <w:sz w:val="24"/>
          <w:szCs w:val="24"/>
        </w:rPr>
        <w:t>we</w:t>
      </w:r>
      <w:r w:rsidRPr="3F8F3AF4" w:rsidR="34262A69">
        <w:rPr>
          <w:rFonts w:ascii="Century" w:hAnsi="Century"/>
          <w:sz w:val="24"/>
          <w:szCs w:val="24"/>
        </w:rPr>
        <w:t xml:space="preserve"> earned </w:t>
      </w:r>
      <w:r w:rsidRPr="3F8F3AF4" w:rsidR="3E860299">
        <w:rPr>
          <w:rFonts w:ascii="Century" w:hAnsi="Century"/>
          <w:sz w:val="24"/>
          <w:szCs w:val="24"/>
        </w:rPr>
        <w:t>suppe</w:t>
      </w:r>
      <w:r w:rsidRPr="3F8F3AF4" w:rsidR="6A78EC5C">
        <w:rPr>
          <w:rFonts w:ascii="Century" w:hAnsi="Century"/>
          <w:sz w:val="24"/>
          <w:szCs w:val="24"/>
        </w:rPr>
        <w:t>r</w:t>
      </w:r>
      <w:r w:rsidRPr="3F8F3AF4" w:rsidR="00AD8AC8">
        <w:rPr>
          <w:rFonts w:ascii="Century" w:hAnsi="Century"/>
          <w:sz w:val="24"/>
          <w:szCs w:val="24"/>
        </w:rPr>
        <w:t xml:space="preserve"> this week, go</w:t>
      </w:r>
      <w:r w:rsidRPr="3F8F3AF4" w:rsidR="6A78EC5C">
        <w:rPr>
          <w:rFonts w:ascii="Century" w:hAnsi="Century"/>
          <w:sz w:val="24"/>
          <w:szCs w:val="24"/>
        </w:rPr>
        <w:t xml:space="preserve"> on you,</w:t>
      </w:r>
      <w:r w:rsidRPr="3F8F3AF4" w:rsidR="616D2D33">
        <w:rPr>
          <w:rFonts w:ascii="Century" w:hAnsi="Century"/>
          <w:sz w:val="24"/>
          <w:szCs w:val="24"/>
        </w:rPr>
        <w:t xml:space="preserve"> tell her I’m not too far behind.</w:t>
      </w:r>
      <w:r w:rsidRPr="3F8F3AF4" w:rsidR="782213ED">
        <w:rPr>
          <w:rFonts w:ascii="Century" w:hAnsi="Century"/>
          <w:sz w:val="24"/>
          <w:szCs w:val="24"/>
        </w:rPr>
        <w:t xml:space="preserve"> </w:t>
      </w:r>
      <w:r w:rsidRPr="3F8F3AF4" w:rsidR="3777B7D9">
        <w:rPr>
          <w:rFonts w:ascii="Century" w:hAnsi="Century"/>
          <w:sz w:val="24"/>
          <w:szCs w:val="24"/>
        </w:rPr>
        <w:t>N</w:t>
      </w:r>
      <w:r w:rsidRPr="3F8F3AF4" w:rsidR="782213ED">
        <w:rPr>
          <w:rFonts w:ascii="Century" w:hAnsi="Century"/>
          <w:sz w:val="24"/>
          <w:szCs w:val="24"/>
        </w:rPr>
        <w:t>ow</w:t>
      </w:r>
      <w:r w:rsidRPr="3F8F3AF4" w:rsidR="7EEAEB71">
        <w:rPr>
          <w:rFonts w:ascii="Century" w:hAnsi="Century"/>
          <w:sz w:val="24"/>
          <w:szCs w:val="24"/>
        </w:rPr>
        <w:t>...</w:t>
      </w:r>
      <w:proofErr w:type="spellStart"/>
      <w:r w:rsidRPr="3F8F3AF4" w:rsidR="6A78EC5C">
        <w:rPr>
          <w:rFonts w:ascii="Century" w:hAnsi="Century"/>
          <w:sz w:val="24"/>
          <w:szCs w:val="24"/>
        </w:rPr>
        <w:t>cham</w:t>
      </w:r>
      <w:proofErr w:type="spellEnd"/>
      <w:r w:rsidRPr="3F8F3AF4" w:rsidR="44992A48">
        <w:rPr>
          <w:rFonts w:ascii="Century" w:hAnsi="Century"/>
          <w:sz w:val="24"/>
          <w:szCs w:val="24"/>
        </w:rPr>
        <w:t>-</w:t>
      </w:r>
      <w:r w:rsidRPr="3F8F3AF4" w:rsidR="6558545D">
        <w:rPr>
          <w:rFonts w:ascii="Century" w:hAnsi="Century"/>
          <w:sz w:val="24"/>
          <w:szCs w:val="24"/>
        </w:rPr>
        <w:t>.”</w:t>
      </w:r>
      <w:r w:rsidRPr="3F8F3AF4" w:rsidR="01F3012D">
        <w:rPr>
          <w:rFonts w:ascii="Century" w:hAnsi="Century"/>
          <w:sz w:val="24"/>
          <w:szCs w:val="24"/>
        </w:rPr>
        <w:t xml:space="preserve"> Sirens, blare, effect</w:t>
      </w:r>
      <w:r w:rsidRPr="3F8F3AF4" w:rsidR="09460271">
        <w:rPr>
          <w:rFonts w:ascii="Century" w:hAnsi="Century"/>
          <w:sz w:val="24"/>
          <w:szCs w:val="24"/>
        </w:rPr>
        <w:t>ivel</w:t>
      </w:r>
      <w:r w:rsidRPr="3F8F3AF4" w:rsidR="01F3012D">
        <w:rPr>
          <w:rFonts w:ascii="Century" w:hAnsi="Century"/>
          <w:sz w:val="24"/>
          <w:szCs w:val="24"/>
        </w:rPr>
        <w:t>y</w:t>
      </w:r>
      <w:r w:rsidRPr="3F8F3AF4" w:rsidR="51C4CEB2">
        <w:rPr>
          <w:rFonts w:ascii="Century" w:hAnsi="Century"/>
          <w:sz w:val="24"/>
          <w:szCs w:val="24"/>
        </w:rPr>
        <w:t>, waking a</w:t>
      </w:r>
      <w:r w:rsidRPr="3F8F3AF4" w:rsidR="4276964B">
        <w:rPr>
          <w:rFonts w:ascii="Century" w:hAnsi="Century"/>
          <w:sz w:val="24"/>
          <w:szCs w:val="24"/>
        </w:rPr>
        <w:t xml:space="preserve">n; </w:t>
      </w:r>
      <w:r w:rsidRPr="3F8F3AF4" w:rsidR="5B654323">
        <w:rPr>
          <w:rFonts w:ascii="Century" w:hAnsi="Century"/>
          <w:sz w:val="24"/>
          <w:szCs w:val="24"/>
        </w:rPr>
        <w:t>altogether</w:t>
      </w:r>
      <w:r w:rsidRPr="3F8F3AF4" w:rsidR="51C4CEB2">
        <w:rPr>
          <w:rFonts w:ascii="Century" w:hAnsi="Century"/>
          <w:sz w:val="24"/>
          <w:szCs w:val="24"/>
        </w:rPr>
        <w:t xml:space="preserve"> day</w:t>
      </w:r>
      <w:r w:rsidRPr="3F8F3AF4" w:rsidR="4450D3F2">
        <w:rPr>
          <w:rFonts w:ascii="Century" w:hAnsi="Century"/>
          <w:sz w:val="24"/>
          <w:szCs w:val="24"/>
        </w:rPr>
        <w:t>-</w:t>
      </w:r>
      <w:r w:rsidRPr="3F8F3AF4" w:rsidR="51C4CEB2">
        <w:rPr>
          <w:rFonts w:ascii="Century" w:hAnsi="Century"/>
          <w:sz w:val="24"/>
          <w:szCs w:val="24"/>
        </w:rPr>
        <w:t xml:space="preserve"> dreaming </w:t>
      </w:r>
      <w:r w:rsidRPr="3F8F3AF4" w:rsidR="7CD130CC">
        <w:rPr>
          <w:rFonts w:ascii="Century" w:hAnsi="Century"/>
          <w:sz w:val="24"/>
          <w:szCs w:val="24"/>
        </w:rPr>
        <w:t>C</w:t>
      </w:r>
      <w:r w:rsidRPr="3F8F3AF4" w:rsidR="51C4CEB2">
        <w:rPr>
          <w:rFonts w:ascii="Century" w:hAnsi="Century"/>
          <w:sz w:val="24"/>
          <w:szCs w:val="24"/>
        </w:rPr>
        <w:t>hris</w:t>
      </w:r>
      <w:r w:rsidRPr="3F8F3AF4" w:rsidR="587456A2">
        <w:rPr>
          <w:rFonts w:ascii="Century" w:hAnsi="Century"/>
          <w:sz w:val="24"/>
          <w:szCs w:val="24"/>
        </w:rPr>
        <w:t>. However, a</w:t>
      </w:r>
      <w:r w:rsidRPr="3F8F3AF4" w:rsidR="51C4CEB2">
        <w:rPr>
          <w:rFonts w:ascii="Century" w:hAnsi="Century"/>
          <w:sz w:val="24"/>
          <w:szCs w:val="24"/>
        </w:rPr>
        <w:t>lthough,</w:t>
      </w:r>
      <w:r w:rsidRPr="3F8F3AF4" w:rsidR="6C82E442">
        <w:rPr>
          <w:rFonts w:ascii="Century" w:hAnsi="Century"/>
          <w:sz w:val="24"/>
          <w:szCs w:val="24"/>
        </w:rPr>
        <w:t xml:space="preserve"> he decides, to close his eyes entirely while driving. M</w:t>
      </w:r>
      <w:r w:rsidRPr="3F8F3AF4" w:rsidR="031203A9">
        <w:rPr>
          <w:rFonts w:ascii="Century" w:hAnsi="Century"/>
          <w:sz w:val="24"/>
          <w:szCs w:val="24"/>
        </w:rPr>
        <w:t xml:space="preserve">om </w:t>
      </w:r>
      <w:r w:rsidRPr="3F8F3AF4" w:rsidR="0D6602CE">
        <w:rPr>
          <w:rFonts w:ascii="Century" w:hAnsi="Century"/>
          <w:sz w:val="24"/>
          <w:szCs w:val="24"/>
        </w:rPr>
        <w:t>s</w:t>
      </w:r>
      <w:r w:rsidRPr="3F8F3AF4" w:rsidR="031203A9">
        <w:rPr>
          <w:rFonts w:ascii="Century" w:hAnsi="Century"/>
          <w:sz w:val="24"/>
          <w:szCs w:val="24"/>
        </w:rPr>
        <w:t>aid, I’d be on</w:t>
      </w:r>
      <w:r w:rsidRPr="3F8F3AF4" w:rsidR="51C4CEB2">
        <w:rPr>
          <w:rFonts w:ascii="Century" w:hAnsi="Century"/>
          <w:sz w:val="24"/>
          <w:szCs w:val="24"/>
        </w:rPr>
        <w:t xml:space="preserve"> this</w:t>
      </w:r>
      <w:r w:rsidRPr="3F8F3AF4" w:rsidR="6558545D">
        <w:rPr>
          <w:rFonts w:ascii="Century" w:hAnsi="Century"/>
          <w:sz w:val="24"/>
          <w:szCs w:val="24"/>
        </w:rPr>
        <w:t xml:space="preserve"> </w:t>
      </w:r>
      <w:r w:rsidRPr="3F8F3AF4" w:rsidR="3620C87A">
        <w:rPr>
          <w:rFonts w:ascii="Century" w:hAnsi="Century"/>
          <w:sz w:val="24"/>
          <w:szCs w:val="24"/>
        </w:rPr>
        <w:t>t</w:t>
      </w:r>
      <w:r w:rsidRPr="3F8F3AF4" w:rsidR="6558545D">
        <w:rPr>
          <w:rFonts w:ascii="Century" w:hAnsi="Century"/>
          <w:sz w:val="24"/>
          <w:szCs w:val="24"/>
        </w:rPr>
        <w:t>ime</w:t>
      </w:r>
      <w:r w:rsidRPr="3F8F3AF4" w:rsidR="74DC92BF">
        <w:rPr>
          <w:rFonts w:ascii="Century" w:hAnsi="Century"/>
          <w:sz w:val="24"/>
          <w:szCs w:val="24"/>
        </w:rPr>
        <w:t>,</w:t>
      </w:r>
      <w:r w:rsidRPr="3F8F3AF4" w:rsidR="2DEE713E">
        <w:rPr>
          <w:rFonts w:ascii="Century" w:hAnsi="Century"/>
          <w:sz w:val="24"/>
          <w:szCs w:val="24"/>
        </w:rPr>
        <w:t xml:space="preserve"> </w:t>
      </w:r>
      <w:r w:rsidRPr="3F8F3AF4" w:rsidR="647C92C0">
        <w:rPr>
          <w:rFonts w:ascii="Century" w:hAnsi="Century"/>
          <w:sz w:val="24"/>
          <w:szCs w:val="24"/>
        </w:rPr>
        <w:t>more and more just</w:t>
      </w:r>
      <w:r w:rsidRPr="3F8F3AF4" w:rsidR="6558545D">
        <w:rPr>
          <w:rFonts w:ascii="Century" w:hAnsi="Century"/>
          <w:sz w:val="24"/>
          <w:szCs w:val="24"/>
        </w:rPr>
        <w:t xml:space="preserve"> passes</w:t>
      </w:r>
      <w:r w:rsidRPr="3F8F3AF4" w:rsidR="683421B2">
        <w:rPr>
          <w:rFonts w:ascii="Century" w:hAnsi="Century"/>
          <w:sz w:val="24"/>
          <w:szCs w:val="24"/>
        </w:rPr>
        <w:t>.</w:t>
      </w:r>
      <w:r w:rsidRPr="3F8F3AF4" w:rsidR="37C4C457">
        <w:rPr>
          <w:rFonts w:ascii="Century" w:hAnsi="Century"/>
          <w:sz w:val="24"/>
          <w:szCs w:val="24"/>
        </w:rPr>
        <w:t>” His father, pleading with his son says</w:t>
      </w:r>
      <w:r w:rsidRPr="3F8F3AF4" w:rsidR="6558545D">
        <w:rPr>
          <w:rFonts w:ascii="Century" w:hAnsi="Century"/>
          <w:sz w:val="24"/>
          <w:szCs w:val="24"/>
        </w:rPr>
        <w:t xml:space="preserve"> </w:t>
      </w:r>
      <w:r w:rsidRPr="3F8F3AF4" w:rsidR="7DAF807B">
        <w:rPr>
          <w:rFonts w:ascii="Century" w:hAnsi="Century"/>
          <w:sz w:val="24"/>
          <w:szCs w:val="24"/>
        </w:rPr>
        <w:t>“</w:t>
      </w:r>
      <w:proofErr w:type="spellStart"/>
      <w:r w:rsidRPr="3F8F3AF4" w:rsidR="6A78EC5C">
        <w:rPr>
          <w:rFonts w:ascii="Century" w:hAnsi="Century"/>
          <w:sz w:val="24"/>
          <w:szCs w:val="24"/>
        </w:rPr>
        <w:t>C’mere</w:t>
      </w:r>
      <w:proofErr w:type="spellEnd"/>
      <w:r w:rsidRPr="3F8F3AF4" w:rsidR="34224A99">
        <w:rPr>
          <w:rFonts w:ascii="Century" w:hAnsi="Century"/>
          <w:sz w:val="24"/>
          <w:szCs w:val="24"/>
        </w:rPr>
        <w:t>, son</w:t>
      </w:r>
      <w:r w:rsidRPr="3F8F3AF4" w:rsidR="6A78EC5C">
        <w:rPr>
          <w:rFonts w:ascii="Century" w:hAnsi="Century"/>
          <w:sz w:val="24"/>
          <w:szCs w:val="24"/>
        </w:rPr>
        <w:t>. Your first job,</w:t>
      </w:r>
      <w:r w:rsidRPr="3F8F3AF4" w:rsidR="2C803932">
        <w:rPr>
          <w:rFonts w:ascii="Century" w:hAnsi="Century"/>
          <w:sz w:val="24"/>
          <w:szCs w:val="24"/>
        </w:rPr>
        <w:t xml:space="preserve"> you were fantastic,</w:t>
      </w:r>
      <w:r w:rsidRPr="3F8F3AF4" w:rsidR="6A78EC5C">
        <w:rPr>
          <w:rFonts w:ascii="Century" w:hAnsi="Century"/>
          <w:sz w:val="24"/>
          <w:szCs w:val="24"/>
        </w:rPr>
        <w:t xml:space="preserve"> </w:t>
      </w:r>
      <w:r w:rsidRPr="3F8F3AF4" w:rsidR="78C500BE">
        <w:rPr>
          <w:rFonts w:ascii="Century" w:hAnsi="Century"/>
          <w:sz w:val="24"/>
          <w:szCs w:val="24"/>
        </w:rPr>
        <w:t>al</w:t>
      </w:r>
      <w:r w:rsidRPr="3F8F3AF4" w:rsidR="5F94D012">
        <w:rPr>
          <w:rFonts w:ascii="Century" w:hAnsi="Century"/>
          <w:sz w:val="24"/>
          <w:szCs w:val="24"/>
        </w:rPr>
        <w:t>together</w:t>
      </w:r>
      <w:r w:rsidRPr="3F8F3AF4" w:rsidR="6BEE3597">
        <w:rPr>
          <w:rFonts w:ascii="Century" w:hAnsi="Century"/>
          <w:sz w:val="24"/>
          <w:szCs w:val="24"/>
        </w:rPr>
        <w:t>,</w:t>
      </w:r>
      <w:r w:rsidRPr="3F8F3AF4" w:rsidR="2D80CAEB">
        <w:rPr>
          <w:rFonts w:ascii="Century" w:hAnsi="Century"/>
          <w:sz w:val="24"/>
          <w:szCs w:val="24"/>
        </w:rPr>
        <w:t xml:space="preserve"> with </w:t>
      </w:r>
      <w:proofErr w:type="spellStart"/>
      <w:r w:rsidRPr="3F8F3AF4" w:rsidR="2D80CAEB">
        <w:rPr>
          <w:rFonts w:ascii="Century" w:hAnsi="Century"/>
          <w:sz w:val="24"/>
          <w:szCs w:val="24"/>
        </w:rPr>
        <w:t>ya</w:t>
      </w:r>
      <w:proofErr w:type="spellEnd"/>
      <w:r w:rsidRPr="3F8F3AF4" w:rsidR="2D80CAEB">
        <w:rPr>
          <w:rFonts w:ascii="Century" w:hAnsi="Century"/>
          <w:sz w:val="24"/>
          <w:szCs w:val="24"/>
        </w:rPr>
        <w:t xml:space="preserve"> old man,</w:t>
      </w:r>
      <w:r w:rsidRPr="3F8F3AF4" w:rsidR="5F94D012">
        <w:rPr>
          <w:rFonts w:ascii="Century" w:hAnsi="Century"/>
          <w:sz w:val="24"/>
          <w:szCs w:val="24"/>
        </w:rPr>
        <w:t xml:space="preserve"> huh, champ.</w:t>
      </w:r>
      <w:r w:rsidRPr="3F8F3AF4" w:rsidR="2EAF6D88">
        <w:rPr>
          <w:rFonts w:ascii="Century" w:hAnsi="Century"/>
          <w:sz w:val="24"/>
          <w:szCs w:val="24"/>
        </w:rPr>
        <w:t xml:space="preserve"> Reme</w:t>
      </w:r>
      <w:r w:rsidRPr="3F8F3AF4" w:rsidR="65A2C9B0">
        <w:rPr>
          <w:rFonts w:ascii="Century" w:hAnsi="Century"/>
          <w:sz w:val="24"/>
          <w:szCs w:val="24"/>
        </w:rPr>
        <w:t>m</w:t>
      </w:r>
      <w:r w:rsidRPr="3F8F3AF4" w:rsidR="2EAF6D88">
        <w:rPr>
          <w:rFonts w:ascii="Century" w:hAnsi="Century"/>
          <w:sz w:val="24"/>
          <w:szCs w:val="24"/>
        </w:rPr>
        <w:t>ber, that.</w:t>
      </w:r>
      <w:r w:rsidRPr="3F8F3AF4" w:rsidR="0D6CB0CD">
        <w:rPr>
          <w:rFonts w:ascii="Century" w:hAnsi="Century"/>
          <w:sz w:val="24"/>
          <w:szCs w:val="24"/>
        </w:rPr>
        <w:t xml:space="preserve"> No, just </w:t>
      </w:r>
      <w:r w:rsidRPr="3F8F3AF4" w:rsidR="7769593A">
        <w:rPr>
          <w:rFonts w:ascii="Century" w:hAnsi="Century"/>
          <w:sz w:val="24"/>
          <w:szCs w:val="24"/>
        </w:rPr>
        <w:t>another</w:t>
      </w:r>
      <w:r w:rsidRPr="3F8F3AF4" w:rsidR="5C44CF3E">
        <w:rPr>
          <w:rFonts w:ascii="Century" w:hAnsi="Century"/>
          <w:sz w:val="24"/>
          <w:szCs w:val="24"/>
        </w:rPr>
        <w:t>;</w:t>
      </w:r>
      <w:r w:rsidRPr="3F8F3AF4" w:rsidR="7769593A">
        <w:rPr>
          <w:rFonts w:ascii="Century" w:hAnsi="Century"/>
          <w:sz w:val="24"/>
          <w:szCs w:val="24"/>
        </w:rPr>
        <w:t xml:space="preserve"> </w:t>
      </w:r>
      <w:r w:rsidRPr="3F8F3AF4" w:rsidR="00AD7712">
        <w:rPr>
          <w:rFonts w:ascii="Century" w:hAnsi="Century"/>
          <w:sz w:val="24"/>
          <w:szCs w:val="24"/>
        </w:rPr>
        <w:t>sloppy</w:t>
      </w:r>
      <w:r w:rsidRPr="3F8F3AF4" w:rsidR="62E5839B">
        <w:rPr>
          <w:rFonts w:ascii="Century" w:hAnsi="Century"/>
          <w:sz w:val="24"/>
          <w:szCs w:val="24"/>
        </w:rPr>
        <w:t>,</w:t>
      </w:r>
      <w:r w:rsidRPr="3F8F3AF4" w:rsidR="00AD7712">
        <w:rPr>
          <w:rFonts w:ascii="Century" w:hAnsi="Century"/>
          <w:sz w:val="24"/>
          <w:szCs w:val="24"/>
        </w:rPr>
        <w:t xml:space="preserve"> </w:t>
      </w:r>
      <w:r w:rsidRPr="3F8F3AF4" w:rsidR="6341BF90">
        <w:rPr>
          <w:rFonts w:ascii="Century" w:hAnsi="Century"/>
          <w:sz w:val="24"/>
          <w:szCs w:val="24"/>
        </w:rPr>
        <w:t xml:space="preserve">take, </w:t>
      </w:r>
      <w:r w:rsidRPr="3F8F3AF4" w:rsidR="6A6C0197">
        <w:rPr>
          <w:rFonts w:ascii="Century" w:hAnsi="Century"/>
          <w:sz w:val="24"/>
          <w:szCs w:val="24"/>
        </w:rPr>
        <w:t xml:space="preserve">and </w:t>
      </w:r>
      <w:r w:rsidRPr="3F8F3AF4" w:rsidR="6341BF90">
        <w:rPr>
          <w:rFonts w:ascii="Century" w:hAnsi="Century"/>
          <w:sz w:val="24"/>
          <w:szCs w:val="24"/>
        </w:rPr>
        <w:t xml:space="preserve">now </w:t>
      </w:r>
      <w:r w:rsidRPr="3F8F3AF4" w:rsidR="4F72CA4C">
        <w:rPr>
          <w:rFonts w:ascii="Century" w:hAnsi="Century"/>
          <w:sz w:val="24"/>
          <w:szCs w:val="24"/>
        </w:rPr>
        <w:t xml:space="preserve">it’s </w:t>
      </w:r>
      <w:r w:rsidRPr="3F8F3AF4" w:rsidR="4F72CA4C">
        <w:rPr>
          <w:rFonts w:ascii="Century" w:hAnsi="Century"/>
          <w:i/>
          <w:iCs/>
          <w:sz w:val="24"/>
          <w:szCs w:val="24"/>
        </w:rPr>
        <w:t xml:space="preserve">time </w:t>
      </w:r>
      <w:r w:rsidRPr="3F8F3AF4" w:rsidR="4F72CA4C">
        <w:rPr>
          <w:rFonts w:ascii="Century" w:hAnsi="Century"/>
          <w:sz w:val="24"/>
          <w:szCs w:val="24"/>
        </w:rPr>
        <w:t xml:space="preserve">to </w:t>
      </w:r>
      <w:r w:rsidRPr="3F8F3AF4" w:rsidR="7769593A">
        <w:rPr>
          <w:rFonts w:ascii="Century" w:hAnsi="Century"/>
          <w:sz w:val="24"/>
          <w:szCs w:val="24"/>
        </w:rPr>
        <w:t>exit</w:t>
      </w:r>
      <w:r w:rsidRPr="3F8F3AF4" w:rsidR="56B59F9F">
        <w:rPr>
          <w:rFonts w:ascii="Century" w:hAnsi="Century"/>
          <w:sz w:val="24"/>
          <w:szCs w:val="24"/>
        </w:rPr>
        <w:t xml:space="preserve"> the altogether</w:t>
      </w:r>
      <w:r w:rsidRPr="3F8F3AF4" w:rsidR="7769593A">
        <w:rPr>
          <w:rFonts w:ascii="Century" w:hAnsi="Century"/>
          <w:sz w:val="24"/>
          <w:szCs w:val="24"/>
        </w:rPr>
        <w:t>. C’mon, Chris...you</w:t>
      </w:r>
      <w:r w:rsidRPr="3F8F3AF4" w:rsidR="188A1639">
        <w:rPr>
          <w:rFonts w:ascii="Century" w:hAnsi="Century"/>
          <w:sz w:val="24"/>
          <w:szCs w:val="24"/>
        </w:rPr>
        <w:t>,</w:t>
      </w:r>
      <w:r w:rsidRPr="3F8F3AF4" w:rsidR="7769593A">
        <w:rPr>
          <w:rFonts w:ascii="Century" w:hAnsi="Century"/>
          <w:sz w:val="24"/>
          <w:szCs w:val="24"/>
        </w:rPr>
        <w:t xml:space="preserve"> missed </w:t>
      </w:r>
      <w:r w:rsidRPr="3F8F3AF4" w:rsidR="41B8D86D">
        <w:rPr>
          <w:rFonts w:ascii="Century" w:hAnsi="Century"/>
          <w:sz w:val="24"/>
          <w:szCs w:val="24"/>
        </w:rPr>
        <w:t>the wing</w:t>
      </w:r>
      <w:r w:rsidRPr="3F8F3AF4" w:rsidR="7769593A">
        <w:rPr>
          <w:rFonts w:ascii="Century" w:hAnsi="Century"/>
          <w:sz w:val="24"/>
          <w:szCs w:val="24"/>
        </w:rPr>
        <w:t>,</w:t>
      </w:r>
      <w:r w:rsidRPr="3F8F3AF4" w:rsidR="5385DBC8">
        <w:rPr>
          <w:rFonts w:ascii="Century" w:hAnsi="Century"/>
          <w:sz w:val="24"/>
          <w:szCs w:val="24"/>
        </w:rPr>
        <w:t xml:space="preserve"> and</w:t>
      </w:r>
      <w:r w:rsidRPr="3F8F3AF4" w:rsidR="7769593A">
        <w:rPr>
          <w:rFonts w:ascii="Century" w:hAnsi="Century"/>
          <w:sz w:val="24"/>
          <w:szCs w:val="24"/>
        </w:rPr>
        <w:t xml:space="preserve"> again</w:t>
      </w:r>
      <w:r w:rsidRPr="3F8F3AF4" w:rsidR="156E0FEA">
        <w:rPr>
          <w:rFonts w:ascii="Century" w:hAnsi="Century"/>
          <w:sz w:val="24"/>
          <w:szCs w:val="24"/>
        </w:rPr>
        <w:t>. Who</w:t>
      </w:r>
      <w:r w:rsidRPr="3F8F3AF4" w:rsidR="7769593A">
        <w:rPr>
          <w:rFonts w:ascii="Century" w:hAnsi="Century"/>
          <w:sz w:val="24"/>
          <w:szCs w:val="24"/>
        </w:rPr>
        <w:t xml:space="preserve"> </w:t>
      </w:r>
      <w:r w:rsidRPr="3F8F3AF4" w:rsidR="737735EC">
        <w:rPr>
          <w:rFonts w:ascii="Century" w:hAnsi="Century"/>
          <w:i/>
          <w:iCs/>
          <w:sz w:val="24"/>
          <w:szCs w:val="24"/>
        </w:rPr>
        <w:t>are</w:t>
      </w:r>
      <w:r w:rsidRPr="3F8F3AF4" w:rsidR="7769593A">
        <w:rPr>
          <w:rFonts w:ascii="Century" w:hAnsi="Century"/>
          <w:sz w:val="24"/>
          <w:szCs w:val="24"/>
        </w:rPr>
        <w:t xml:space="preserve"> you pay</w:t>
      </w:r>
      <w:r w:rsidRPr="3F8F3AF4" w:rsidR="6C293DC6">
        <w:rPr>
          <w:rFonts w:ascii="Century" w:hAnsi="Century"/>
          <w:sz w:val="24"/>
          <w:szCs w:val="24"/>
        </w:rPr>
        <w:t>ing</w:t>
      </w:r>
      <w:r w:rsidRPr="3F8F3AF4" w:rsidR="05B8AD78">
        <w:rPr>
          <w:rFonts w:ascii="Century" w:hAnsi="Century"/>
          <w:sz w:val="24"/>
          <w:szCs w:val="24"/>
        </w:rPr>
        <w:t xml:space="preserve">, all your </w:t>
      </w:r>
      <w:r w:rsidRPr="3F8F3AF4" w:rsidR="6C293DC6">
        <w:rPr>
          <w:rFonts w:ascii="Century" w:hAnsi="Century"/>
          <w:sz w:val="24"/>
          <w:szCs w:val="24"/>
        </w:rPr>
        <w:t>attention</w:t>
      </w:r>
      <w:r w:rsidRPr="3F8F3AF4" w:rsidR="0B7690F4">
        <w:rPr>
          <w:rFonts w:ascii="Century" w:hAnsi="Century"/>
          <w:sz w:val="24"/>
          <w:szCs w:val="24"/>
        </w:rPr>
        <w:t xml:space="preserve"> to, huh? I swear</w:t>
      </w:r>
      <w:r w:rsidRPr="3F8F3AF4" w:rsidR="0953D947">
        <w:rPr>
          <w:rFonts w:ascii="Century" w:hAnsi="Century"/>
          <w:sz w:val="24"/>
          <w:szCs w:val="24"/>
        </w:rPr>
        <w:t>,</w:t>
      </w:r>
      <w:r w:rsidRPr="3F8F3AF4" w:rsidR="0B7690F4">
        <w:rPr>
          <w:rFonts w:ascii="Century" w:hAnsi="Century"/>
          <w:sz w:val="24"/>
          <w:szCs w:val="24"/>
        </w:rPr>
        <w:t xml:space="preserve"> </w:t>
      </w:r>
      <w:r w:rsidRPr="3F8F3AF4" w:rsidR="5D73B6A4">
        <w:rPr>
          <w:rFonts w:ascii="Century" w:hAnsi="Century"/>
          <w:sz w:val="24"/>
          <w:szCs w:val="24"/>
        </w:rPr>
        <w:t>that we’d be out and done</w:t>
      </w:r>
      <w:r w:rsidRPr="3F8F3AF4" w:rsidR="7FDFCA44">
        <w:rPr>
          <w:rFonts w:ascii="Century" w:hAnsi="Century"/>
          <w:sz w:val="24"/>
          <w:szCs w:val="24"/>
        </w:rPr>
        <w:t xml:space="preserve"> by now, even</w:t>
      </w:r>
      <w:r w:rsidRPr="3F8F3AF4" w:rsidR="5D73B6A4">
        <w:rPr>
          <w:rFonts w:ascii="Century" w:hAnsi="Century"/>
          <w:sz w:val="24"/>
          <w:szCs w:val="24"/>
        </w:rPr>
        <w:t xml:space="preserve"> had </w:t>
      </w:r>
      <w:r w:rsidRPr="3F8F3AF4" w:rsidR="3142C8C1">
        <w:rPr>
          <w:rFonts w:ascii="Century" w:hAnsi="Century"/>
          <w:sz w:val="24"/>
          <w:szCs w:val="24"/>
        </w:rPr>
        <w:t xml:space="preserve">us </w:t>
      </w:r>
      <w:r w:rsidRPr="3F8F3AF4" w:rsidR="5D73B6A4">
        <w:rPr>
          <w:rFonts w:ascii="Century" w:hAnsi="Century"/>
          <w:sz w:val="24"/>
          <w:szCs w:val="24"/>
        </w:rPr>
        <w:t>a bun</w:t>
      </w:r>
      <w:r w:rsidRPr="3F8F3AF4" w:rsidR="20519DF3">
        <w:rPr>
          <w:rFonts w:ascii="Century" w:hAnsi="Century"/>
          <w:sz w:val="24"/>
          <w:szCs w:val="24"/>
        </w:rPr>
        <w:t xml:space="preserve">, </w:t>
      </w:r>
      <w:r w:rsidRPr="3F8F3AF4" w:rsidR="5D73B6A4">
        <w:rPr>
          <w:rFonts w:ascii="Century" w:hAnsi="Century"/>
          <w:sz w:val="24"/>
          <w:szCs w:val="24"/>
        </w:rPr>
        <w:t>burger and home</w:t>
      </w:r>
      <w:r w:rsidRPr="3F8F3AF4" w:rsidR="62CDEDF9">
        <w:rPr>
          <w:rFonts w:ascii="Century" w:hAnsi="Century"/>
          <w:sz w:val="24"/>
          <w:szCs w:val="24"/>
        </w:rPr>
        <w:t>, just</w:t>
      </w:r>
      <w:r w:rsidRPr="3F8F3AF4" w:rsidR="5D73B6A4">
        <w:rPr>
          <w:rFonts w:ascii="Century" w:hAnsi="Century"/>
          <w:sz w:val="24"/>
          <w:szCs w:val="24"/>
        </w:rPr>
        <w:t xml:space="preserve"> before </w:t>
      </w:r>
      <w:r w:rsidRPr="3F8F3AF4" w:rsidR="7FE47F55">
        <w:rPr>
          <w:rFonts w:ascii="Century" w:hAnsi="Century"/>
          <w:sz w:val="24"/>
          <w:szCs w:val="24"/>
        </w:rPr>
        <w:t>the program</w:t>
      </w:r>
      <w:r w:rsidRPr="3F8F3AF4" w:rsidR="5D73B6A4">
        <w:rPr>
          <w:rFonts w:ascii="Century" w:hAnsi="Century"/>
          <w:sz w:val="24"/>
          <w:szCs w:val="24"/>
        </w:rPr>
        <w:t>.</w:t>
      </w:r>
      <w:r w:rsidRPr="3F8F3AF4" w:rsidR="6A57BEB3">
        <w:rPr>
          <w:rFonts w:ascii="Century" w:hAnsi="Century"/>
          <w:sz w:val="24"/>
          <w:szCs w:val="24"/>
        </w:rPr>
        <w:t xml:space="preserve"> What’s</w:t>
      </w:r>
      <w:r w:rsidRPr="3F8F3AF4" w:rsidR="5D73B6A4">
        <w:rPr>
          <w:rFonts w:ascii="Century" w:hAnsi="Century"/>
          <w:sz w:val="24"/>
          <w:szCs w:val="24"/>
        </w:rPr>
        <w:t xml:space="preserve"> </w:t>
      </w:r>
      <w:r w:rsidRPr="3F8F3AF4" w:rsidR="19B48462">
        <w:rPr>
          <w:rFonts w:ascii="Century" w:hAnsi="Century"/>
          <w:sz w:val="24"/>
          <w:szCs w:val="24"/>
        </w:rPr>
        <w:t xml:space="preserve">not to </w:t>
      </w:r>
      <w:r w:rsidRPr="3F8F3AF4" w:rsidR="1AABBF4D">
        <w:rPr>
          <w:rFonts w:ascii="Century" w:hAnsi="Century"/>
          <w:sz w:val="24"/>
          <w:szCs w:val="24"/>
        </w:rPr>
        <w:t xml:space="preserve">a </w:t>
      </w:r>
      <w:r w:rsidRPr="3F8F3AF4" w:rsidR="19B48462">
        <w:rPr>
          <w:rFonts w:ascii="Century" w:hAnsi="Century"/>
          <w:sz w:val="24"/>
          <w:szCs w:val="24"/>
        </w:rPr>
        <w:t>g</w:t>
      </w:r>
      <w:r w:rsidRPr="3F8F3AF4" w:rsidR="5D73B6A4">
        <w:rPr>
          <w:rFonts w:ascii="Century" w:hAnsi="Century"/>
          <w:sz w:val="24"/>
          <w:szCs w:val="24"/>
        </w:rPr>
        <w:t>ive</w:t>
      </w:r>
      <w:r w:rsidRPr="3F8F3AF4" w:rsidR="57C58510">
        <w:rPr>
          <w:rFonts w:ascii="Century" w:hAnsi="Century"/>
          <w:sz w:val="24"/>
          <w:szCs w:val="24"/>
        </w:rPr>
        <w:t>n</w:t>
      </w:r>
      <w:r w:rsidRPr="3F8F3AF4" w:rsidR="07C8C689">
        <w:rPr>
          <w:rFonts w:ascii="Century" w:hAnsi="Century"/>
          <w:sz w:val="24"/>
          <w:szCs w:val="24"/>
        </w:rPr>
        <w:t>,</w:t>
      </w:r>
      <w:r w:rsidRPr="3F8F3AF4" w:rsidR="50556CB8">
        <w:rPr>
          <w:rFonts w:ascii="Century" w:hAnsi="Century"/>
          <w:sz w:val="24"/>
          <w:szCs w:val="24"/>
        </w:rPr>
        <w:t xml:space="preserve"> </w:t>
      </w:r>
      <w:r w:rsidRPr="3F8F3AF4" w:rsidR="0B55A1CB">
        <w:rPr>
          <w:rFonts w:ascii="Century" w:hAnsi="Century"/>
          <w:sz w:val="24"/>
          <w:szCs w:val="24"/>
        </w:rPr>
        <w:t>a</w:t>
      </w:r>
      <w:r w:rsidRPr="3F8F3AF4" w:rsidR="61CE16F2">
        <w:rPr>
          <w:rFonts w:ascii="Century" w:hAnsi="Century"/>
          <w:sz w:val="24"/>
          <w:szCs w:val="24"/>
        </w:rPr>
        <w:t>side, from what</w:t>
      </w:r>
      <w:r w:rsidRPr="3F8F3AF4" w:rsidR="52D8FD76">
        <w:rPr>
          <w:rFonts w:ascii="Century" w:hAnsi="Century"/>
          <w:sz w:val="24"/>
          <w:szCs w:val="24"/>
        </w:rPr>
        <w:t>,</w:t>
      </w:r>
      <w:r w:rsidRPr="3F8F3AF4" w:rsidR="61CE16F2">
        <w:rPr>
          <w:rFonts w:ascii="Century" w:hAnsi="Century"/>
          <w:sz w:val="24"/>
          <w:szCs w:val="24"/>
        </w:rPr>
        <w:t xml:space="preserve"> I’ve taken in my life</w:t>
      </w:r>
      <w:r w:rsidRPr="3F8F3AF4" w:rsidR="24FA49E7">
        <w:rPr>
          <w:rFonts w:ascii="Century" w:hAnsi="Century"/>
          <w:sz w:val="24"/>
          <w:szCs w:val="24"/>
        </w:rPr>
        <w:t>;</w:t>
      </w:r>
      <w:r w:rsidRPr="3F8F3AF4" w:rsidR="61CE16F2">
        <w:rPr>
          <w:rFonts w:ascii="Century" w:hAnsi="Century"/>
          <w:sz w:val="24"/>
          <w:szCs w:val="24"/>
        </w:rPr>
        <w:t xml:space="preserve"> W</w:t>
      </w:r>
      <w:r w:rsidRPr="3F8F3AF4" w:rsidR="50556CB8">
        <w:rPr>
          <w:rFonts w:ascii="Century" w:hAnsi="Century"/>
          <w:sz w:val="24"/>
          <w:szCs w:val="24"/>
        </w:rPr>
        <w:t>e’ve</w:t>
      </w:r>
      <w:r w:rsidRPr="3F8F3AF4" w:rsidR="11303227">
        <w:rPr>
          <w:rFonts w:ascii="Century" w:hAnsi="Century"/>
          <w:sz w:val="24"/>
          <w:szCs w:val="24"/>
        </w:rPr>
        <w:t>,</w:t>
      </w:r>
      <w:r w:rsidRPr="3F8F3AF4" w:rsidR="43236032">
        <w:rPr>
          <w:rFonts w:ascii="Century" w:hAnsi="Century"/>
          <w:sz w:val="24"/>
          <w:szCs w:val="24"/>
        </w:rPr>
        <w:t xml:space="preserve"> </w:t>
      </w:r>
      <w:r w:rsidRPr="3F8F3AF4" w:rsidR="7213D4A3">
        <w:rPr>
          <w:rFonts w:ascii="Century" w:hAnsi="Century"/>
          <w:sz w:val="24"/>
          <w:szCs w:val="24"/>
        </w:rPr>
        <w:t>only ever</w:t>
      </w:r>
      <w:r w:rsidRPr="3F8F3AF4" w:rsidR="029E1443">
        <w:rPr>
          <w:rFonts w:ascii="Century" w:hAnsi="Century"/>
          <w:sz w:val="24"/>
          <w:szCs w:val="24"/>
        </w:rPr>
        <w:t>,</w:t>
      </w:r>
      <w:r w:rsidRPr="3F8F3AF4" w:rsidR="7213D4A3">
        <w:rPr>
          <w:rFonts w:ascii="Century" w:hAnsi="Century"/>
          <w:sz w:val="24"/>
          <w:szCs w:val="24"/>
        </w:rPr>
        <w:t xml:space="preserve"> </w:t>
      </w:r>
      <w:r w:rsidRPr="3F8F3AF4" w:rsidR="2A94C845">
        <w:rPr>
          <w:rFonts w:ascii="Century" w:hAnsi="Century"/>
          <w:i/>
          <w:iCs/>
          <w:sz w:val="24"/>
          <w:szCs w:val="24"/>
        </w:rPr>
        <w:t>learned</w:t>
      </w:r>
      <w:r w:rsidRPr="3F8F3AF4" w:rsidR="5FDD0514">
        <w:rPr>
          <w:rFonts w:ascii="Century" w:hAnsi="Century"/>
          <w:sz w:val="24"/>
          <w:szCs w:val="24"/>
        </w:rPr>
        <w:t xml:space="preserve"> here</w:t>
      </w:r>
      <w:r w:rsidRPr="3F8F3AF4" w:rsidR="43236032">
        <w:rPr>
          <w:rFonts w:ascii="Century" w:hAnsi="Century"/>
          <w:sz w:val="24"/>
          <w:szCs w:val="24"/>
        </w:rPr>
        <w:t>.</w:t>
      </w:r>
      <w:r w:rsidRPr="3F8F3AF4" w:rsidR="45E9AF57">
        <w:rPr>
          <w:rFonts w:ascii="Century" w:hAnsi="Century"/>
          <w:sz w:val="24"/>
          <w:szCs w:val="24"/>
        </w:rPr>
        <w:t xml:space="preserve"> Des</w:t>
      </w:r>
      <w:r w:rsidRPr="3F8F3AF4" w:rsidR="4FAAE9DE">
        <w:rPr>
          <w:rFonts w:ascii="Century" w:hAnsi="Century"/>
          <w:sz w:val="24"/>
          <w:szCs w:val="24"/>
        </w:rPr>
        <w:t>p</w:t>
      </w:r>
      <w:r w:rsidRPr="3F8F3AF4" w:rsidR="45E9AF57">
        <w:rPr>
          <w:rFonts w:ascii="Century" w:hAnsi="Century"/>
          <w:sz w:val="24"/>
          <w:szCs w:val="24"/>
        </w:rPr>
        <w:t>ite</w:t>
      </w:r>
      <w:r w:rsidRPr="3F8F3AF4" w:rsidR="27D945B1">
        <w:rPr>
          <w:rFonts w:ascii="Century" w:hAnsi="Century"/>
          <w:sz w:val="24"/>
          <w:szCs w:val="24"/>
        </w:rPr>
        <w:t>, resounding, sounds of th</w:t>
      </w:r>
      <w:r w:rsidRPr="3F8F3AF4" w:rsidR="678CC4E7">
        <w:rPr>
          <w:rFonts w:ascii="Century" w:hAnsi="Century"/>
          <w:sz w:val="24"/>
          <w:szCs w:val="24"/>
        </w:rPr>
        <w:t>at</w:t>
      </w:r>
      <w:r w:rsidRPr="3F8F3AF4" w:rsidR="4C0C1067">
        <w:rPr>
          <w:rFonts w:ascii="Century" w:hAnsi="Century"/>
          <w:sz w:val="24"/>
          <w:szCs w:val="24"/>
        </w:rPr>
        <w:t xml:space="preserve"> </w:t>
      </w:r>
      <w:r w:rsidRPr="3F8F3AF4" w:rsidR="3BDF9957">
        <w:rPr>
          <w:rFonts w:ascii="Century" w:hAnsi="Century"/>
          <w:sz w:val="24"/>
          <w:szCs w:val="24"/>
        </w:rPr>
        <w:t>once</w:t>
      </w:r>
      <w:r w:rsidRPr="3F8F3AF4" w:rsidR="0681E04A">
        <w:rPr>
          <w:rFonts w:ascii="Century" w:hAnsi="Century"/>
          <w:sz w:val="24"/>
          <w:szCs w:val="24"/>
        </w:rPr>
        <w:t xml:space="preserve"> </w:t>
      </w:r>
      <w:r w:rsidRPr="3F8F3AF4" w:rsidR="37C05223">
        <w:rPr>
          <w:rFonts w:ascii="Century" w:hAnsi="Century"/>
          <w:sz w:val="24"/>
          <w:szCs w:val="24"/>
        </w:rPr>
        <w:t>marginal</w:t>
      </w:r>
      <w:r w:rsidRPr="3F8F3AF4" w:rsidR="0681E04A">
        <w:rPr>
          <w:rFonts w:ascii="Century" w:hAnsi="Century"/>
          <w:sz w:val="24"/>
          <w:szCs w:val="24"/>
        </w:rPr>
        <w:t xml:space="preserve"> </w:t>
      </w:r>
      <w:r w:rsidRPr="3F8F3AF4" w:rsidR="4307F519">
        <w:rPr>
          <w:rFonts w:ascii="Century" w:hAnsi="Century"/>
          <w:sz w:val="24"/>
          <w:szCs w:val="24"/>
        </w:rPr>
        <w:t>quarter</w:t>
      </w:r>
      <w:r w:rsidRPr="3F8F3AF4" w:rsidR="54666E48">
        <w:rPr>
          <w:rFonts w:ascii="Century" w:hAnsi="Century"/>
          <w:sz w:val="24"/>
          <w:szCs w:val="24"/>
        </w:rPr>
        <w:t xml:space="preserve">, we all know the </w:t>
      </w:r>
      <w:r w:rsidRPr="3F8F3AF4" w:rsidR="10625F42">
        <w:rPr>
          <w:rFonts w:ascii="Century" w:hAnsi="Century"/>
          <w:sz w:val="24"/>
          <w:szCs w:val="24"/>
        </w:rPr>
        <w:t>that: bring</w:t>
      </w:r>
      <w:r w:rsidRPr="3F8F3AF4" w:rsidR="54666E48">
        <w:rPr>
          <w:rFonts w:ascii="Century" w:hAnsi="Century"/>
          <w:sz w:val="24"/>
          <w:szCs w:val="24"/>
        </w:rPr>
        <w:t xml:space="preserve"> your love to work day”</w:t>
      </w:r>
      <w:r w:rsidRPr="3F8F3AF4" w:rsidR="4307F519">
        <w:rPr>
          <w:rFonts w:ascii="Century" w:hAnsi="Century"/>
          <w:sz w:val="24"/>
          <w:szCs w:val="24"/>
        </w:rPr>
        <w:t xml:space="preserve"> </w:t>
      </w:r>
      <w:r w:rsidRPr="3F8F3AF4" w:rsidR="5C208959">
        <w:rPr>
          <w:rFonts w:ascii="Century" w:hAnsi="Century"/>
          <w:sz w:val="24"/>
          <w:szCs w:val="24"/>
        </w:rPr>
        <w:t xml:space="preserve">My father told me that my </w:t>
      </w:r>
      <w:r w:rsidRPr="3F8F3AF4" w:rsidR="6053D9D5">
        <w:rPr>
          <w:rFonts w:ascii="Century" w:hAnsi="Century"/>
          <w:sz w:val="24"/>
          <w:szCs w:val="24"/>
        </w:rPr>
        <w:t>index</w:t>
      </w:r>
      <w:r w:rsidRPr="3F8F3AF4" w:rsidR="0681E04A">
        <w:rPr>
          <w:rFonts w:ascii="Century" w:hAnsi="Century"/>
          <w:sz w:val="24"/>
          <w:szCs w:val="24"/>
        </w:rPr>
        <w:t xml:space="preserve"> life</w:t>
      </w:r>
      <w:r w:rsidRPr="3F8F3AF4" w:rsidR="3BDF9957">
        <w:rPr>
          <w:rFonts w:ascii="Century" w:hAnsi="Century"/>
          <w:sz w:val="24"/>
          <w:szCs w:val="24"/>
        </w:rPr>
        <w:t xml:space="preserve">, son. </w:t>
      </w:r>
      <w:r w:rsidRPr="3F8F3AF4" w:rsidR="02FA1E6C">
        <w:rPr>
          <w:rFonts w:ascii="Century" w:hAnsi="Century"/>
          <w:sz w:val="24"/>
          <w:szCs w:val="24"/>
        </w:rPr>
        <w:t xml:space="preserve">Isn’t </w:t>
      </w:r>
      <w:r w:rsidRPr="3F8F3AF4" w:rsidR="6C5020D5">
        <w:rPr>
          <w:rFonts w:ascii="Century" w:hAnsi="Century"/>
          <w:sz w:val="24"/>
          <w:szCs w:val="24"/>
        </w:rPr>
        <w:t>worksite, just</w:t>
      </w:r>
      <w:r w:rsidRPr="3F8F3AF4" w:rsidR="0B7690F4">
        <w:rPr>
          <w:rFonts w:ascii="Century" w:hAnsi="Century"/>
          <w:sz w:val="24"/>
          <w:szCs w:val="24"/>
        </w:rPr>
        <w:t xml:space="preserve"> </w:t>
      </w:r>
      <w:r w:rsidRPr="3F8F3AF4" w:rsidR="76E646D7">
        <w:rPr>
          <w:rFonts w:ascii="Century" w:hAnsi="Century"/>
          <w:sz w:val="24"/>
          <w:szCs w:val="24"/>
        </w:rPr>
        <w:t xml:space="preserve">your </w:t>
      </w:r>
      <w:r w:rsidRPr="3F8F3AF4" w:rsidR="0B7690F4">
        <w:rPr>
          <w:rFonts w:ascii="Century" w:hAnsi="Century"/>
          <w:sz w:val="24"/>
          <w:szCs w:val="24"/>
        </w:rPr>
        <w:t>it</w:t>
      </w:r>
      <w:r w:rsidRPr="3F8F3AF4" w:rsidR="4DF8C5F7">
        <w:rPr>
          <w:rFonts w:ascii="Century" w:hAnsi="Century"/>
          <w:sz w:val="24"/>
          <w:szCs w:val="24"/>
        </w:rPr>
        <w:t>ch</w:t>
      </w:r>
      <w:r w:rsidRPr="3F8F3AF4" w:rsidR="585EEE7A">
        <w:rPr>
          <w:rFonts w:ascii="Century" w:hAnsi="Century"/>
          <w:sz w:val="24"/>
          <w:szCs w:val="24"/>
        </w:rPr>
        <w:t>. Head on home,</w:t>
      </w:r>
      <w:r w:rsidRPr="3F8F3AF4" w:rsidR="4DF8C5F7">
        <w:rPr>
          <w:rFonts w:ascii="Century" w:hAnsi="Century"/>
          <w:sz w:val="24"/>
          <w:szCs w:val="24"/>
        </w:rPr>
        <w:t xml:space="preserve"> </w:t>
      </w:r>
      <w:proofErr w:type="spellStart"/>
      <w:r w:rsidRPr="3F8F3AF4" w:rsidR="4DF8C5F7">
        <w:rPr>
          <w:rFonts w:ascii="Century" w:hAnsi="Century"/>
          <w:sz w:val="24"/>
          <w:szCs w:val="24"/>
        </w:rPr>
        <w:t>ya</w:t>
      </w:r>
      <w:proofErr w:type="spellEnd"/>
      <w:r w:rsidRPr="3F8F3AF4" w:rsidR="6259681F">
        <w:rPr>
          <w:rFonts w:ascii="Century" w:hAnsi="Century"/>
          <w:sz w:val="24"/>
          <w:szCs w:val="24"/>
        </w:rPr>
        <w:t xml:space="preserve"> </w:t>
      </w:r>
      <w:proofErr w:type="spellStart"/>
      <w:r w:rsidRPr="3F8F3AF4" w:rsidR="6259681F">
        <w:rPr>
          <w:rFonts w:ascii="Century" w:hAnsi="Century"/>
          <w:sz w:val="24"/>
          <w:szCs w:val="24"/>
        </w:rPr>
        <w:t>gotta</w:t>
      </w:r>
      <w:proofErr w:type="spellEnd"/>
      <w:r w:rsidRPr="3F8F3AF4" w:rsidR="473D4009">
        <w:rPr>
          <w:rFonts w:ascii="Century" w:hAnsi="Century"/>
          <w:sz w:val="24"/>
          <w:szCs w:val="24"/>
        </w:rPr>
        <w:t xml:space="preserve">, </w:t>
      </w:r>
      <w:r w:rsidRPr="3F8F3AF4" w:rsidR="4DF8C5F7">
        <w:rPr>
          <w:rFonts w:ascii="Century" w:hAnsi="Century"/>
          <w:sz w:val="24"/>
          <w:szCs w:val="24"/>
        </w:rPr>
        <w:t>underst</w:t>
      </w:r>
      <w:r w:rsidRPr="3F8F3AF4" w:rsidR="1644A467">
        <w:rPr>
          <w:rFonts w:ascii="Century" w:hAnsi="Century"/>
          <w:sz w:val="24"/>
          <w:szCs w:val="24"/>
        </w:rPr>
        <w:t>and now.</w:t>
      </w:r>
      <w:r w:rsidRPr="3F8F3AF4" w:rsidR="1FF2013B">
        <w:rPr>
          <w:rFonts w:ascii="Century" w:hAnsi="Century"/>
          <w:sz w:val="24"/>
          <w:szCs w:val="24"/>
        </w:rPr>
        <w:t xml:space="preserve"> I’m working.</w:t>
      </w:r>
      <w:r w:rsidRPr="3F8F3AF4" w:rsidR="47903C81">
        <w:rPr>
          <w:rFonts w:ascii="Century" w:hAnsi="Century"/>
          <w:sz w:val="24"/>
          <w:szCs w:val="24"/>
        </w:rPr>
        <w:t xml:space="preserve"> </w:t>
      </w:r>
      <w:r w:rsidRPr="3F8F3AF4" w:rsidR="6A87D77B">
        <w:rPr>
          <w:rFonts w:ascii="Century" w:hAnsi="Century"/>
          <w:sz w:val="24"/>
          <w:szCs w:val="24"/>
        </w:rPr>
        <w:t>S</w:t>
      </w:r>
      <w:r w:rsidRPr="3F8F3AF4" w:rsidR="47903C81">
        <w:rPr>
          <w:rFonts w:ascii="Century" w:hAnsi="Century"/>
          <w:sz w:val="24"/>
          <w:szCs w:val="24"/>
        </w:rPr>
        <w:t>on</w:t>
      </w:r>
      <w:r w:rsidRPr="3F8F3AF4" w:rsidR="5C889355">
        <w:rPr>
          <w:rFonts w:ascii="Century" w:hAnsi="Century"/>
          <w:sz w:val="24"/>
          <w:szCs w:val="24"/>
        </w:rPr>
        <w:t>.</w:t>
      </w:r>
      <w:r w:rsidRPr="3F8F3AF4" w:rsidR="56351D63">
        <w:rPr>
          <w:rFonts w:ascii="Century" w:hAnsi="Century"/>
          <w:sz w:val="24"/>
          <w:szCs w:val="24"/>
        </w:rPr>
        <w:t xml:space="preserve"> W</w:t>
      </w:r>
      <w:r w:rsidRPr="3F8F3AF4" w:rsidR="47903C81">
        <w:rPr>
          <w:rFonts w:ascii="Century" w:hAnsi="Century"/>
          <w:i/>
          <w:iCs/>
          <w:sz w:val="24"/>
          <w:szCs w:val="24"/>
        </w:rPr>
        <w:t>a</w:t>
      </w:r>
      <w:r w:rsidRPr="3F8F3AF4" w:rsidR="1F79C09E">
        <w:rPr>
          <w:rFonts w:ascii="Century" w:hAnsi="Century"/>
          <w:i/>
          <w:iCs/>
          <w:sz w:val="24"/>
          <w:szCs w:val="24"/>
        </w:rPr>
        <w:t>k</w:t>
      </w:r>
      <w:r w:rsidRPr="3F8F3AF4" w:rsidR="47903C81">
        <w:rPr>
          <w:rFonts w:ascii="Century" w:hAnsi="Century"/>
          <w:i/>
          <w:iCs/>
          <w:sz w:val="24"/>
          <w:szCs w:val="24"/>
        </w:rPr>
        <w:t>e-up!</w:t>
      </w:r>
      <w:r w:rsidRPr="3F8F3AF4" w:rsidR="47903C81">
        <w:rPr>
          <w:rFonts w:ascii="Century" w:hAnsi="Century"/>
          <w:sz w:val="24"/>
          <w:szCs w:val="24"/>
        </w:rPr>
        <w:t>”</w:t>
      </w:r>
      <w:r w:rsidRPr="3F8F3AF4" w:rsidR="0D01ED62">
        <w:rPr>
          <w:rFonts w:ascii="Century" w:hAnsi="Century"/>
          <w:sz w:val="24"/>
          <w:szCs w:val="24"/>
        </w:rPr>
        <w:t xml:space="preserve"> </w:t>
      </w:r>
      <w:r w:rsidRPr="3F8F3AF4" w:rsidR="0B7690F4">
        <w:rPr>
          <w:rFonts w:ascii="Century" w:hAnsi="Century"/>
          <w:sz w:val="24"/>
          <w:szCs w:val="24"/>
        </w:rPr>
        <w:t xml:space="preserve"> Next, we </w:t>
      </w:r>
      <w:r w:rsidRPr="3F8F3AF4" w:rsidR="2824D5A3">
        <w:rPr>
          <w:rFonts w:ascii="Century" w:hAnsi="Century"/>
          <w:sz w:val="24"/>
          <w:szCs w:val="24"/>
        </w:rPr>
        <w:t>as we</w:t>
      </w:r>
      <w:r w:rsidRPr="3F8F3AF4" w:rsidR="60FFFDBF">
        <w:rPr>
          <w:rFonts w:ascii="Century" w:hAnsi="Century"/>
          <w:sz w:val="24"/>
          <w:szCs w:val="24"/>
        </w:rPr>
        <w:t xml:space="preserve"> g</w:t>
      </w:r>
      <w:r w:rsidRPr="3F8F3AF4" w:rsidR="0B7690F4">
        <w:rPr>
          <w:rFonts w:ascii="Century" w:hAnsi="Century"/>
          <w:sz w:val="24"/>
          <w:szCs w:val="24"/>
        </w:rPr>
        <w:t xml:space="preserve">o on </w:t>
      </w:r>
      <w:r w:rsidRPr="3F8F3AF4" w:rsidR="7C3DEA5D">
        <w:rPr>
          <w:rFonts w:ascii="Century" w:hAnsi="Century"/>
          <w:sz w:val="24"/>
          <w:szCs w:val="24"/>
        </w:rPr>
        <w:t xml:space="preserve">air for the </w:t>
      </w:r>
      <w:r w:rsidRPr="3F8F3AF4" w:rsidR="0B7690F4">
        <w:rPr>
          <w:rFonts w:ascii="Century" w:hAnsi="Century"/>
          <w:sz w:val="24"/>
          <w:szCs w:val="24"/>
        </w:rPr>
        <w:t>show</w:t>
      </w:r>
      <w:r w:rsidRPr="3F8F3AF4" w:rsidR="451B3DFA">
        <w:rPr>
          <w:rFonts w:ascii="Century" w:hAnsi="Century"/>
          <w:sz w:val="24"/>
          <w:szCs w:val="24"/>
        </w:rPr>
        <w:t>,</w:t>
      </w:r>
      <w:r w:rsidRPr="3F8F3AF4" w:rsidR="0B7690F4">
        <w:rPr>
          <w:rFonts w:ascii="Century" w:hAnsi="Century"/>
          <w:sz w:val="24"/>
          <w:szCs w:val="24"/>
        </w:rPr>
        <w:t xml:space="preserve"> WILL</w:t>
      </w:r>
      <w:r w:rsidRPr="3F8F3AF4" w:rsidR="7B22B3D8">
        <w:rPr>
          <w:rFonts w:ascii="Century" w:hAnsi="Century"/>
          <w:sz w:val="24"/>
          <w:szCs w:val="24"/>
        </w:rPr>
        <w:t>;</w:t>
      </w:r>
      <w:r w:rsidRPr="3F8F3AF4" w:rsidR="0B7690F4">
        <w:rPr>
          <w:rFonts w:ascii="Century" w:hAnsi="Century"/>
          <w:sz w:val="24"/>
          <w:szCs w:val="24"/>
        </w:rPr>
        <w:t xml:space="preserve"> </w:t>
      </w:r>
      <w:r w:rsidRPr="3F8F3AF4" w:rsidR="1083C992">
        <w:rPr>
          <w:rFonts w:ascii="Century" w:hAnsi="Century"/>
          <w:i/>
          <w:iCs/>
          <w:sz w:val="24"/>
          <w:szCs w:val="24"/>
        </w:rPr>
        <w:t>go</w:t>
      </w:r>
      <w:r w:rsidRPr="3F8F3AF4" w:rsidR="0B7690F4">
        <w:rPr>
          <w:rFonts w:ascii="Century" w:hAnsi="Century"/>
          <w:i/>
          <w:iCs/>
          <w:sz w:val="24"/>
          <w:szCs w:val="24"/>
        </w:rPr>
        <w:t>-on</w:t>
      </w:r>
      <w:r w:rsidRPr="3F8F3AF4" w:rsidR="40D1516B">
        <w:rPr>
          <w:rFonts w:ascii="Century" w:hAnsi="Century"/>
          <w:i/>
          <w:iCs/>
          <w:sz w:val="24"/>
          <w:szCs w:val="24"/>
        </w:rPr>
        <w:t>.</w:t>
      </w:r>
      <w:r w:rsidRPr="3F8F3AF4" w:rsidR="2BB91FE3">
        <w:rPr>
          <w:rFonts w:ascii="Century" w:hAnsi="Century"/>
          <w:i/>
          <w:iCs/>
          <w:sz w:val="24"/>
          <w:szCs w:val="24"/>
        </w:rPr>
        <w:t xml:space="preserve"> </w:t>
      </w:r>
      <w:r w:rsidRPr="3F8F3AF4" w:rsidR="4B328174">
        <w:rPr>
          <w:rFonts w:ascii="Century" w:hAnsi="Century"/>
          <w:i/>
          <w:iCs/>
          <w:sz w:val="24"/>
          <w:szCs w:val="24"/>
        </w:rPr>
        <w:t xml:space="preserve">Three, two wonder-bread, </w:t>
      </w:r>
      <w:r w:rsidRPr="3F8F3AF4" w:rsidR="40D1516B">
        <w:rPr>
          <w:rFonts w:ascii="Century" w:hAnsi="Century"/>
          <w:i/>
          <w:iCs/>
          <w:sz w:val="24"/>
          <w:szCs w:val="24"/>
        </w:rPr>
        <w:t>Am,</w:t>
      </w:r>
      <w:r w:rsidRPr="3F8F3AF4" w:rsidR="45D7BA0D">
        <w:rPr>
          <w:rFonts w:ascii="Century" w:hAnsi="Century"/>
          <w:i/>
          <w:iCs/>
          <w:sz w:val="24"/>
          <w:szCs w:val="24"/>
        </w:rPr>
        <w:t xml:space="preserve"> </w:t>
      </w:r>
      <w:r w:rsidRPr="3F8F3AF4" w:rsidR="12F32E8C">
        <w:rPr>
          <w:rFonts w:ascii="Century" w:hAnsi="Century"/>
          <w:i/>
          <w:iCs/>
          <w:sz w:val="24"/>
          <w:szCs w:val="24"/>
        </w:rPr>
        <w:t>actively listening</w:t>
      </w:r>
      <w:r w:rsidRPr="3F8F3AF4" w:rsidR="45D7BA0D">
        <w:rPr>
          <w:rFonts w:ascii="Century" w:hAnsi="Century"/>
          <w:i/>
          <w:iCs/>
          <w:sz w:val="24"/>
          <w:szCs w:val="24"/>
        </w:rPr>
        <w:t>,</w:t>
      </w:r>
      <w:r w:rsidRPr="3F8F3AF4" w:rsidR="40D1516B">
        <w:rPr>
          <w:rFonts w:ascii="Century" w:hAnsi="Century"/>
          <w:i/>
          <w:iCs/>
          <w:sz w:val="24"/>
          <w:szCs w:val="24"/>
        </w:rPr>
        <w:t xml:space="preserve"> I too,</w:t>
      </w:r>
      <w:r w:rsidRPr="3F8F3AF4" w:rsidR="01DE4AFC">
        <w:rPr>
          <w:rFonts w:ascii="Century" w:hAnsi="Century"/>
          <w:i/>
          <w:iCs/>
          <w:sz w:val="24"/>
          <w:szCs w:val="24"/>
        </w:rPr>
        <w:t xml:space="preserve"> I</w:t>
      </w:r>
      <w:r w:rsidRPr="3F8F3AF4" w:rsidR="40D1516B">
        <w:rPr>
          <w:rFonts w:ascii="Century" w:hAnsi="Century"/>
          <w:i/>
          <w:iCs/>
          <w:sz w:val="24"/>
          <w:szCs w:val="24"/>
        </w:rPr>
        <w:t xml:space="preserve"> be</w:t>
      </w:r>
      <w:r w:rsidRPr="3F8F3AF4" w:rsidR="406C0123">
        <w:rPr>
          <w:rFonts w:ascii="Century" w:hAnsi="Century"/>
          <w:i/>
          <w:iCs/>
          <w:sz w:val="24"/>
          <w:szCs w:val="24"/>
        </w:rPr>
        <w:t>.</w:t>
      </w:r>
      <w:r w:rsidRPr="3F8F3AF4" w:rsidR="40D1516B">
        <w:rPr>
          <w:rFonts w:ascii="Century" w:hAnsi="Century"/>
          <w:i/>
          <w:iCs/>
          <w:sz w:val="24"/>
          <w:szCs w:val="24"/>
        </w:rPr>
        <w:t xml:space="preserve"> </w:t>
      </w:r>
      <w:r w:rsidRPr="3F8F3AF4" w:rsidR="1902A37A">
        <w:rPr>
          <w:rFonts w:ascii="Century" w:hAnsi="Century"/>
          <w:i/>
          <w:iCs/>
          <w:sz w:val="24"/>
          <w:szCs w:val="24"/>
        </w:rPr>
        <w:t>U</w:t>
      </w:r>
      <w:r w:rsidRPr="3F8F3AF4" w:rsidR="40D1516B">
        <w:rPr>
          <w:rFonts w:ascii="Century" w:hAnsi="Century"/>
          <w:i/>
          <w:iCs/>
          <w:sz w:val="24"/>
          <w:szCs w:val="24"/>
        </w:rPr>
        <w:t>nderstood?</w:t>
      </w:r>
      <w:r w:rsidRPr="3F8F3AF4" w:rsidR="67325C22">
        <w:rPr>
          <w:rFonts w:ascii="Century" w:hAnsi="Century"/>
          <w:i/>
          <w:iCs/>
          <w:sz w:val="24"/>
          <w:szCs w:val="24"/>
        </w:rPr>
        <w:t>!</w:t>
      </w:r>
      <w:r w:rsidRPr="3F8F3AF4" w:rsidR="17D59CCA">
        <w:rPr>
          <w:rFonts w:ascii="Century" w:hAnsi="Century"/>
          <w:i/>
          <w:iCs/>
          <w:sz w:val="24"/>
          <w:szCs w:val="24"/>
        </w:rPr>
        <w:t>”</w:t>
      </w:r>
      <w:r w:rsidRPr="3F8F3AF4" w:rsidR="0A9EA73E">
        <w:rPr>
          <w:rFonts w:ascii="Century" w:hAnsi="Century"/>
          <w:i/>
          <w:iCs/>
          <w:sz w:val="24"/>
          <w:szCs w:val="24"/>
        </w:rPr>
        <w:t>.</w:t>
      </w:r>
      <w:r w:rsidRPr="3F8F3AF4" w:rsidR="17D59CCA">
        <w:rPr>
          <w:rFonts w:ascii="Century" w:hAnsi="Century"/>
          <w:sz w:val="24"/>
          <w:szCs w:val="24"/>
        </w:rPr>
        <w:t xml:space="preserve"> </w:t>
      </w:r>
      <w:r w:rsidRPr="3F8F3AF4" w:rsidR="508F8626">
        <w:rPr>
          <w:rFonts w:ascii="Century" w:hAnsi="Century"/>
          <w:sz w:val="24"/>
          <w:szCs w:val="24"/>
        </w:rPr>
        <w:t xml:space="preserve"> </w:t>
      </w:r>
      <w:r w:rsidRPr="3F8F3AF4" w:rsidR="690FF3DA">
        <w:rPr>
          <w:rFonts w:ascii="Century" w:hAnsi="Century"/>
          <w:sz w:val="24"/>
          <w:szCs w:val="24"/>
        </w:rPr>
        <w:t>Having had</w:t>
      </w:r>
      <w:r w:rsidRPr="3F8F3AF4" w:rsidR="7657A451">
        <w:rPr>
          <w:rFonts w:ascii="Century" w:hAnsi="Century"/>
          <w:sz w:val="24"/>
          <w:szCs w:val="24"/>
        </w:rPr>
        <w:t>,</w:t>
      </w:r>
      <w:r w:rsidRPr="3F8F3AF4" w:rsidR="1118F4B8">
        <w:rPr>
          <w:rFonts w:ascii="Century" w:hAnsi="Century"/>
          <w:sz w:val="24"/>
          <w:szCs w:val="24"/>
        </w:rPr>
        <w:t xml:space="preserve"> </w:t>
      </w:r>
      <w:r w:rsidRPr="3F8F3AF4" w:rsidR="4C369622">
        <w:rPr>
          <w:rFonts w:ascii="Century" w:hAnsi="Century"/>
          <w:sz w:val="24"/>
          <w:szCs w:val="24"/>
        </w:rPr>
        <w:t>t</w:t>
      </w:r>
      <w:r w:rsidRPr="3F8F3AF4" w:rsidR="33832F72">
        <w:rPr>
          <w:rFonts w:ascii="Century" w:hAnsi="Century"/>
          <w:sz w:val="24"/>
          <w:szCs w:val="24"/>
        </w:rPr>
        <w:t>aken</w:t>
      </w:r>
      <w:r w:rsidRPr="3F8F3AF4" w:rsidR="28DD4667">
        <w:rPr>
          <w:rFonts w:ascii="Century" w:hAnsi="Century"/>
          <w:sz w:val="24"/>
          <w:szCs w:val="24"/>
        </w:rPr>
        <w:t xml:space="preserve"> th</w:t>
      </w:r>
      <w:r w:rsidRPr="3F8F3AF4" w:rsidR="3EF1254F">
        <w:rPr>
          <w:rFonts w:ascii="Century" w:hAnsi="Century"/>
          <w:sz w:val="24"/>
          <w:szCs w:val="24"/>
        </w:rPr>
        <w:t>e</w:t>
      </w:r>
      <w:r w:rsidRPr="3F8F3AF4" w:rsidR="28DD4667">
        <w:rPr>
          <w:rFonts w:ascii="Century" w:hAnsi="Century"/>
          <w:sz w:val="24"/>
          <w:szCs w:val="24"/>
        </w:rPr>
        <w:t xml:space="preserve"> time to cont</w:t>
      </w:r>
      <w:r w:rsidRPr="3F8F3AF4" w:rsidR="67596033">
        <w:rPr>
          <w:rFonts w:ascii="Century" w:hAnsi="Century"/>
          <w:sz w:val="24"/>
          <w:szCs w:val="24"/>
        </w:rPr>
        <w:t>e</w:t>
      </w:r>
      <w:r w:rsidRPr="3F8F3AF4" w:rsidR="28DD4667">
        <w:rPr>
          <w:rFonts w:ascii="Century" w:hAnsi="Century"/>
          <w:sz w:val="24"/>
          <w:szCs w:val="24"/>
        </w:rPr>
        <w:t>mplate</w:t>
      </w:r>
      <w:r w:rsidRPr="3F8F3AF4" w:rsidR="33832F72">
        <w:rPr>
          <w:rFonts w:ascii="Century" w:hAnsi="Century"/>
          <w:sz w:val="24"/>
          <w:szCs w:val="24"/>
        </w:rPr>
        <w:t>,</w:t>
      </w:r>
      <w:r w:rsidRPr="3F8F3AF4" w:rsidR="371E5453">
        <w:rPr>
          <w:rFonts w:ascii="Century" w:hAnsi="Century"/>
          <w:sz w:val="24"/>
          <w:szCs w:val="24"/>
        </w:rPr>
        <w:t xml:space="preserve"> his</w:t>
      </w:r>
      <w:r w:rsidRPr="3F8F3AF4" w:rsidR="5AED5DE1">
        <w:rPr>
          <w:rFonts w:ascii="Century" w:hAnsi="Century"/>
          <w:sz w:val="24"/>
          <w:szCs w:val="24"/>
        </w:rPr>
        <w:t xml:space="preserve"> own</w:t>
      </w:r>
      <w:r w:rsidRPr="3F8F3AF4" w:rsidR="371E5453">
        <w:rPr>
          <w:rFonts w:ascii="Century" w:hAnsi="Century"/>
          <w:sz w:val="24"/>
          <w:szCs w:val="24"/>
        </w:rPr>
        <w:t xml:space="preserve"> </w:t>
      </w:r>
      <w:r w:rsidRPr="3F8F3AF4" w:rsidR="3E824168">
        <w:rPr>
          <w:rFonts w:ascii="Century" w:hAnsi="Century"/>
          <w:sz w:val="24"/>
          <w:szCs w:val="24"/>
        </w:rPr>
        <w:t>mortalit</w:t>
      </w:r>
      <w:r w:rsidRPr="3F8F3AF4" w:rsidR="6997A1BC">
        <w:rPr>
          <w:rFonts w:ascii="Century" w:hAnsi="Century"/>
          <w:sz w:val="24"/>
          <w:szCs w:val="24"/>
        </w:rPr>
        <w:t>y, as sounds of a subway car echo</w:t>
      </w:r>
      <w:r w:rsidRPr="3F8F3AF4" w:rsidR="5EDC6CBB">
        <w:rPr>
          <w:rFonts w:ascii="Century" w:hAnsi="Century"/>
          <w:sz w:val="24"/>
          <w:szCs w:val="24"/>
        </w:rPr>
        <w:t xml:space="preserve"> throughout the enclosed space, he’s thought </w:t>
      </w:r>
      <w:r w:rsidRPr="3F8F3AF4" w:rsidR="46F5E37D">
        <w:rPr>
          <w:rFonts w:ascii="Century" w:hAnsi="Century"/>
          <w:sz w:val="24"/>
          <w:szCs w:val="24"/>
        </w:rPr>
        <w:t>“</w:t>
      </w:r>
      <w:r w:rsidRPr="3F8F3AF4" w:rsidR="6F7F6B6A">
        <w:rPr>
          <w:rFonts w:ascii="Century" w:hAnsi="Century"/>
          <w:sz w:val="24"/>
          <w:szCs w:val="24"/>
        </w:rPr>
        <w:t>Feint</w:t>
      </w:r>
      <w:r w:rsidRPr="3F8F3AF4" w:rsidR="69E3AA62">
        <w:rPr>
          <w:rFonts w:ascii="Century" w:hAnsi="Century"/>
          <w:sz w:val="24"/>
          <w:szCs w:val="24"/>
        </w:rPr>
        <w:t>”</w:t>
      </w:r>
      <w:r w:rsidRPr="3F8F3AF4" w:rsidR="016D6FC4">
        <w:rPr>
          <w:rFonts w:ascii="Century" w:hAnsi="Century"/>
          <w:sz w:val="24"/>
          <w:szCs w:val="24"/>
        </w:rPr>
        <w:t>.</w:t>
      </w:r>
    </w:p>
    <w:p w:rsidR="7C4FB161" w:rsidP="736139AC" w:rsidRDefault="3989D899" w14:paraId="4D26643E" w14:textId="6B08934F">
      <w:pPr>
        <w:rPr>
          <w:rFonts w:ascii="Century" w:hAnsi="Century"/>
          <w:sz w:val="24"/>
          <w:szCs w:val="24"/>
        </w:rPr>
      </w:pPr>
      <w:r w:rsidRPr="736139AC">
        <w:rPr>
          <w:rFonts w:ascii="Century" w:hAnsi="Century"/>
          <w:sz w:val="24"/>
          <w:szCs w:val="24"/>
        </w:rPr>
        <w:t xml:space="preserve"> </w:t>
      </w:r>
      <w:r w:rsidRPr="736139AC" w:rsidR="15C48DFA">
        <w:rPr>
          <w:rFonts w:ascii="Century" w:hAnsi="Century"/>
          <w:sz w:val="24"/>
          <w:szCs w:val="24"/>
        </w:rPr>
        <w:t>Immediately following</w:t>
      </w:r>
      <w:r w:rsidRPr="736139AC" w:rsidR="0D211A64">
        <w:rPr>
          <w:rFonts w:ascii="Century" w:hAnsi="Century"/>
          <w:sz w:val="24"/>
          <w:szCs w:val="24"/>
        </w:rPr>
        <w:t>,</w:t>
      </w:r>
      <w:r w:rsidRPr="736139AC" w:rsidR="1B096D4C">
        <w:rPr>
          <w:rFonts w:ascii="Century" w:hAnsi="Century"/>
          <w:sz w:val="24"/>
          <w:szCs w:val="24"/>
        </w:rPr>
        <w:t xml:space="preserve"> </w:t>
      </w:r>
      <w:r w:rsidRPr="736139AC" w:rsidR="15C48DFA">
        <w:rPr>
          <w:rFonts w:ascii="Century" w:hAnsi="Century"/>
          <w:sz w:val="24"/>
          <w:szCs w:val="24"/>
        </w:rPr>
        <w:t>this</w:t>
      </w:r>
      <w:r w:rsidRPr="736139AC" w:rsidR="724E6DE3">
        <w:rPr>
          <w:rFonts w:ascii="Century" w:hAnsi="Century"/>
          <w:sz w:val="24"/>
          <w:szCs w:val="24"/>
        </w:rPr>
        <w:t xml:space="preserve"> </w:t>
      </w:r>
      <w:proofErr w:type="spellStart"/>
      <w:r w:rsidRPr="736139AC" w:rsidR="0FABD7A6">
        <w:rPr>
          <w:rFonts w:ascii="Century" w:hAnsi="Century"/>
          <w:i/>
          <w:iCs/>
          <w:sz w:val="24"/>
          <w:szCs w:val="24"/>
        </w:rPr>
        <w:t>Intrepidus</w:t>
      </w:r>
      <w:proofErr w:type="spellEnd"/>
      <w:r w:rsidRPr="736139AC" w:rsidR="4B039CDE">
        <w:rPr>
          <w:rFonts w:ascii="Century" w:hAnsi="Century"/>
          <w:sz w:val="24"/>
          <w:szCs w:val="24"/>
        </w:rPr>
        <w:t xml:space="preserve"> </w:t>
      </w:r>
      <w:r w:rsidRPr="736139AC" w:rsidR="4ACE8FDD">
        <w:rPr>
          <w:rFonts w:ascii="Century" w:hAnsi="Century"/>
          <w:sz w:val="24"/>
          <w:szCs w:val="24"/>
        </w:rPr>
        <w:t xml:space="preserve">moment of self-realization, in the back of his mind. He’d also known, that on the outside. </w:t>
      </w:r>
      <w:r w:rsidRPr="736139AC" w:rsidR="68B56DB0">
        <w:rPr>
          <w:rFonts w:ascii="Century" w:hAnsi="Century"/>
          <w:sz w:val="24"/>
          <w:szCs w:val="24"/>
        </w:rPr>
        <w:t>He’d been suffering not only from</w:t>
      </w:r>
      <w:r w:rsidRPr="736139AC" w:rsidR="5F725C35">
        <w:rPr>
          <w:rFonts w:ascii="Century" w:hAnsi="Century"/>
          <w:sz w:val="24"/>
          <w:szCs w:val="24"/>
        </w:rPr>
        <w:t xml:space="preserve"> </w:t>
      </w:r>
      <w:r w:rsidRPr="736139AC" w:rsidR="6B4DD034">
        <w:rPr>
          <w:rFonts w:ascii="Century" w:hAnsi="Century"/>
          <w:sz w:val="24"/>
          <w:szCs w:val="24"/>
        </w:rPr>
        <w:t xml:space="preserve">his </w:t>
      </w:r>
      <w:r w:rsidRPr="736139AC" w:rsidR="5F725C35">
        <w:rPr>
          <w:rFonts w:ascii="Century" w:hAnsi="Century"/>
          <w:i/>
          <w:iCs/>
          <w:sz w:val="24"/>
          <w:szCs w:val="24"/>
        </w:rPr>
        <w:t xml:space="preserve">familial </w:t>
      </w:r>
      <w:r w:rsidRPr="736139AC" w:rsidR="421A533A">
        <w:rPr>
          <w:rFonts w:ascii="Century" w:hAnsi="Century"/>
          <w:i/>
          <w:iCs/>
          <w:sz w:val="24"/>
          <w:szCs w:val="24"/>
        </w:rPr>
        <w:t xml:space="preserve">recognizance of </w:t>
      </w:r>
      <w:r w:rsidRPr="736139AC" w:rsidR="421A533A">
        <w:rPr>
          <w:rFonts w:ascii="Century" w:hAnsi="Century"/>
          <w:sz w:val="24"/>
          <w:szCs w:val="24"/>
        </w:rPr>
        <w:t xml:space="preserve">each of the </w:t>
      </w:r>
      <w:r w:rsidRPr="736139AC" w:rsidR="583F3E50">
        <w:rPr>
          <w:rFonts w:ascii="Century" w:hAnsi="Century"/>
          <w:sz w:val="24"/>
          <w:szCs w:val="24"/>
        </w:rPr>
        <w:t>metaphorically derived</w:t>
      </w:r>
      <w:r w:rsidRPr="736139AC" w:rsidR="421A533A">
        <w:rPr>
          <w:rFonts w:ascii="Century" w:hAnsi="Century"/>
          <w:sz w:val="24"/>
          <w:szCs w:val="24"/>
        </w:rPr>
        <w:t xml:space="preserve"> </w:t>
      </w:r>
      <w:r w:rsidRPr="736139AC" w:rsidR="108FC7D0">
        <w:rPr>
          <w:rFonts w:ascii="Century" w:hAnsi="Century"/>
          <w:sz w:val="24"/>
          <w:szCs w:val="24"/>
        </w:rPr>
        <w:t>account</w:t>
      </w:r>
      <w:r w:rsidRPr="736139AC" w:rsidR="683AE6B5">
        <w:rPr>
          <w:rFonts w:ascii="Century" w:hAnsi="Century"/>
          <w:sz w:val="24"/>
          <w:szCs w:val="24"/>
        </w:rPr>
        <w:t>s</w:t>
      </w:r>
      <w:r w:rsidRPr="736139AC" w:rsidR="617BF9C4">
        <w:rPr>
          <w:rFonts w:ascii="Century" w:hAnsi="Century"/>
          <w:sz w:val="24"/>
          <w:szCs w:val="24"/>
        </w:rPr>
        <w:t>, thereof</w:t>
      </w:r>
      <w:r w:rsidRPr="736139AC" w:rsidR="683AE6B5">
        <w:rPr>
          <w:rFonts w:ascii="Century" w:hAnsi="Century"/>
          <w:sz w:val="24"/>
          <w:szCs w:val="24"/>
        </w:rPr>
        <w:t>.</w:t>
      </w:r>
      <w:r w:rsidRPr="736139AC" w:rsidR="108FC7D0">
        <w:rPr>
          <w:rFonts w:ascii="Century" w:hAnsi="Century"/>
          <w:sz w:val="24"/>
          <w:szCs w:val="24"/>
        </w:rPr>
        <w:t xml:space="preserve"> </w:t>
      </w:r>
      <w:r w:rsidRPr="736139AC" w:rsidR="785777E7">
        <w:rPr>
          <w:rFonts w:ascii="Century" w:hAnsi="Century"/>
          <w:sz w:val="24"/>
          <w:szCs w:val="24"/>
        </w:rPr>
        <w:t>He realize</w:t>
      </w:r>
      <w:r w:rsidRPr="736139AC" w:rsidR="749855F3">
        <w:rPr>
          <w:rFonts w:ascii="Century" w:hAnsi="Century"/>
          <w:sz w:val="24"/>
          <w:szCs w:val="24"/>
        </w:rPr>
        <w:t>s</w:t>
      </w:r>
      <w:r w:rsidRPr="736139AC" w:rsidR="5BEE6C49">
        <w:rPr>
          <w:rFonts w:ascii="Century" w:hAnsi="Century"/>
          <w:sz w:val="24"/>
          <w:szCs w:val="24"/>
        </w:rPr>
        <w:t xml:space="preserve">, </w:t>
      </w:r>
      <w:r w:rsidRPr="736139AC" w:rsidR="1152F9B5">
        <w:rPr>
          <w:rFonts w:ascii="Century" w:hAnsi="Century"/>
          <w:sz w:val="24"/>
          <w:szCs w:val="24"/>
        </w:rPr>
        <w:t xml:space="preserve">his fathers’ harsh criticisms, soon begin </w:t>
      </w:r>
      <w:r w:rsidRPr="736139AC" w:rsidR="0CDC559F">
        <w:rPr>
          <w:rFonts w:ascii="Century" w:hAnsi="Century"/>
          <w:sz w:val="24"/>
          <w:szCs w:val="24"/>
        </w:rPr>
        <w:t xml:space="preserve">to capitulate internally; </w:t>
      </w:r>
      <w:r w:rsidRPr="736139AC" w:rsidR="5BEE6C49">
        <w:rPr>
          <w:rFonts w:ascii="Century" w:hAnsi="Century"/>
          <w:sz w:val="24"/>
          <w:szCs w:val="24"/>
        </w:rPr>
        <w:t>as he</w:t>
      </w:r>
      <w:r w:rsidRPr="736139AC" w:rsidR="7CBD86F6">
        <w:rPr>
          <w:rFonts w:ascii="Century" w:hAnsi="Century"/>
          <w:sz w:val="24"/>
          <w:szCs w:val="24"/>
        </w:rPr>
        <w:t xml:space="preserve">’s </w:t>
      </w:r>
      <w:r w:rsidRPr="736139AC" w:rsidR="0227ACD6">
        <w:rPr>
          <w:rFonts w:ascii="Century" w:hAnsi="Century"/>
          <w:i/>
          <w:iCs/>
          <w:sz w:val="24"/>
          <w:szCs w:val="24"/>
        </w:rPr>
        <w:t>turned down</w:t>
      </w:r>
      <w:r w:rsidRPr="736139AC" w:rsidR="6226971B">
        <w:rPr>
          <w:rFonts w:ascii="Century" w:hAnsi="Century"/>
          <w:sz w:val="24"/>
          <w:szCs w:val="24"/>
        </w:rPr>
        <w:t>,</w:t>
      </w:r>
      <w:r w:rsidRPr="736139AC" w:rsidR="796D9E2C">
        <w:rPr>
          <w:rFonts w:ascii="Century" w:hAnsi="Century"/>
          <w:sz w:val="24"/>
          <w:szCs w:val="24"/>
        </w:rPr>
        <w:t xml:space="preserve"> yet against all odds. He attempts to make a come-back, in his mind. </w:t>
      </w:r>
      <w:r w:rsidRPr="736139AC" w:rsidR="6CABD380">
        <w:rPr>
          <w:rFonts w:ascii="Century" w:hAnsi="Century"/>
          <w:sz w:val="24"/>
          <w:szCs w:val="24"/>
        </w:rPr>
        <w:t xml:space="preserve">“Ok., now one, </w:t>
      </w:r>
      <w:r w:rsidRPr="736139AC" w:rsidR="47646EA5">
        <w:rPr>
          <w:rFonts w:ascii="Century" w:hAnsi="Century"/>
          <w:sz w:val="24"/>
          <w:szCs w:val="24"/>
        </w:rPr>
        <w:t xml:space="preserve">and </w:t>
      </w:r>
      <w:r w:rsidRPr="736139AC" w:rsidR="6CABD380">
        <w:rPr>
          <w:rFonts w:ascii="Century" w:hAnsi="Century"/>
          <w:sz w:val="24"/>
          <w:szCs w:val="24"/>
        </w:rPr>
        <w:t>two</w:t>
      </w:r>
      <w:r w:rsidRPr="736139AC" w:rsidR="3488C217">
        <w:rPr>
          <w:rFonts w:ascii="Century" w:hAnsi="Century"/>
          <w:sz w:val="24"/>
          <w:szCs w:val="24"/>
        </w:rPr>
        <w:t xml:space="preserve">, </w:t>
      </w:r>
      <w:proofErr w:type="spellStart"/>
      <w:r w:rsidRPr="736139AC" w:rsidR="6CABD380">
        <w:rPr>
          <w:rFonts w:ascii="Century" w:hAnsi="Century"/>
          <w:sz w:val="24"/>
          <w:szCs w:val="24"/>
        </w:rPr>
        <w:t>shuf</w:t>
      </w:r>
      <w:r w:rsidRPr="736139AC" w:rsidR="65B1AB2D">
        <w:rPr>
          <w:rFonts w:ascii="Century" w:hAnsi="Century"/>
          <w:sz w:val="24"/>
          <w:szCs w:val="24"/>
        </w:rPr>
        <w:t>-</w:t>
      </w:r>
      <w:r w:rsidRPr="736139AC" w:rsidR="6CABD380">
        <w:rPr>
          <w:rFonts w:ascii="Century" w:hAnsi="Century"/>
          <w:sz w:val="24"/>
          <w:szCs w:val="24"/>
        </w:rPr>
        <w:t>fle</w:t>
      </w:r>
      <w:proofErr w:type="spellEnd"/>
      <w:r w:rsidRPr="736139AC" w:rsidR="5AE48379">
        <w:rPr>
          <w:rFonts w:ascii="Century" w:hAnsi="Century"/>
          <w:sz w:val="24"/>
          <w:szCs w:val="24"/>
        </w:rPr>
        <w:t>"</w:t>
      </w:r>
      <w:r w:rsidRPr="736139AC" w:rsidR="44392111">
        <w:rPr>
          <w:rFonts w:ascii="Century" w:hAnsi="Century"/>
          <w:sz w:val="24"/>
          <w:szCs w:val="24"/>
        </w:rPr>
        <w:t xml:space="preserve"> </w:t>
      </w:r>
      <w:r w:rsidRPr="736139AC" w:rsidR="06262E9A">
        <w:rPr>
          <w:rFonts w:ascii="Century" w:hAnsi="Century"/>
          <w:sz w:val="24"/>
          <w:szCs w:val="24"/>
        </w:rPr>
        <w:t xml:space="preserve">as the car, being smacked from, behind </w:t>
      </w:r>
      <w:r w:rsidRPr="736139AC" w:rsidR="6351865E">
        <w:rPr>
          <w:rFonts w:ascii="Century" w:hAnsi="Century"/>
          <w:sz w:val="24"/>
          <w:szCs w:val="24"/>
        </w:rPr>
        <w:t>as</w:t>
      </w:r>
      <w:r w:rsidRPr="736139AC" w:rsidR="06262E9A">
        <w:rPr>
          <w:rFonts w:ascii="Century" w:hAnsi="Century"/>
          <w:sz w:val="24"/>
          <w:szCs w:val="24"/>
        </w:rPr>
        <w:t xml:space="preserve"> an unsuspecting R.V.</w:t>
      </w:r>
      <w:r w:rsidRPr="736139AC" w:rsidR="1D848885">
        <w:rPr>
          <w:rFonts w:ascii="Century" w:hAnsi="Century"/>
          <w:sz w:val="24"/>
          <w:szCs w:val="24"/>
        </w:rPr>
        <w:t xml:space="preserve"> had reared the boys almost 4,000lbs</w:t>
      </w:r>
      <w:r w:rsidRPr="736139AC" w:rsidR="63784C5D">
        <w:rPr>
          <w:rFonts w:ascii="Century" w:hAnsi="Century"/>
          <w:sz w:val="24"/>
          <w:szCs w:val="24"/>
        </w:rPr>
        <w:t xml:space="preserve"> Ford-</w:t>
      </w:r>
      <w:r w:rsidRPr="736139AC" w:rsidR="1D848885">
        <w:rPr>
          <w:rFonts w:ascii="Century" w:hAnsi="Century"/>
          <w:sz w:val="24"/>
          <w:szCs w:val="24"/>
        </w:rPr>
        <w:t>Ford</w:t>
      </w:r>
      <w:r w:rsidRPr="736139AC" w:rsidR="5A333499">
        <w:rPr>
          <w:rFonts w:ascii="Century" w:hAnsi="Century"/>
          <w:sz w:val="24"/>
          <w:szCs w:val="24"/>
        </w:rPr>
        <w:t xml:space="preserve">. </w:t>
      </w:r>
      <w:r w:rsidRPr="736139AC" w:rsidR="701A0FB7">
        <w:rPr>
          <w:rFonts w:ascii="Century" w:hAnsi="Century"/>
          <w:sz w:val="24"/>
          <w:szCs w:val="24"/>
        </w:rPr>
        <w:t>The smell of cherry-pie</w:t>
      </w:r>
      <w:r w:rsidRPr="736139AC" w:rsidR="5A333499">
        <w:rPr>
          <w:rFonts w:ascii="Century" w:hAnsi="Century"/>
          <w:sz w:val="24"/>
          <w:szCs w:val="24"/>
        </w:rPr>
        <w:t xml:space="preserve"> permeates; throughout the air</w:t>
      </w:r>
      <w:r w:rsidRPr="736139AC" w:rsidR="260F20CD">
        <w:rPr>
          <w:rFonts w:ascii="Century" w:hAnsi="Century"/>
          <w:sz w:val="24"/>
          <w:szCs w:val="24"/>
        </w:rPr>
        <w:t xml:space="preserve">; as the beat of </w:t>
      </w:r>
      <w:r w:rsidRPr="736139AC" w:rsidR="5A953508">
        <w:rPr>
          <w:rFonts w:ascii="Century" w:hAnsi="Century"/>
          <w:sz w:val="24"/>
          <w:szCs w:val="24"/>
        </w:rPr>
        <w:t>“</w:t>
      </w:r>
      <w:r w:rsidRPr="736139AC" w:rsidR="6BCFC62C">
        <w:rPr>
          <w:rFonts w:ascii="Century" w:hAnsi="Century"/>
          <w:i/>
          <w:iCs/>
          <w:sz w:val="24"/>
          <w:szCs w:val="24"/>
        </w:rPr>
        <w:t>crash-</w:t>
      </w:r>
      <w:r w:rsidRPr="736139AC" w:rsidR="11CA3DD7">
        <w:rPr>
          <w:rFonts w:ascii="Century" w:hAnsi="Century"/>
          <w:sz w:val="24"/>
          <w:szCs w:val="24"/>
        </w:rPr>
        <w:t>bang</w:t>
      </w:r>
      <w:r w:rsidRPr="736139AC" w:rsidR="62DCA478">
        <w:rPr>
          <w:rFonts w:ascii="Century" w:hAnsi="Century"/>
          <w:sz w:val="24"/>
          <w:szCs w:val="24"/>
        </w:rPr>
        <w:t>"</w:t>
      </w:r>
      <w:r w:rsidRPr="736139AC" w:rsidR="11CA3DD7">
        <w:rPr>
          <w:rFonts w:ascii="Century" w:hAnsi="Century"/>
          <w:sz w:val="24"/>
          <w:szCs w:val="24"/>
        </w:rPr>
        <w:t xml:space="preserve">; </w:t>
      </w:r>
      <w:r w:rsidRPr="736139AC" w:rsidR="046759AE">
        <w:rPr>
          <w:rFonts w:ascii="Century" w:hAnsi="Century"/>
          <w:sz w:val="24"/>
          <w:szCs w:val="24"/>
        </w:rPr>
        <w:t xml:space="preserve">as the car flips mimicking each off beat </w:t>
      </w:r>
      <w:r w:rsidRPr="736139AC" w:rsidR="44BC40B2">
        <w:rPr>
          <w:rFonts w:ascii="Century" w:hAnsi="Century"/>
          <w:sz w:val="24"/>
          <w:szCs w:val="24"/>
        </w:rPr>
        <w:t xml:space="preserve">that </w:t>
      </w:r>
      <w:r w:rsidRPr="736139AC" w:rsidR="3021CABB">
        <w:rPr>
          <w:rFonts w:ascii="Century" w:hAnsi="Century"/>
          <w:sz w:val="24"/>
          <w:szCs w:val="24"/>
        </w:rPr>
        <w:t>his father</w:t>
      </w:r>
      <w:r w:rsidRPr="736139AC" w:rsidR="20AFD45F">
        <w:rPr>
          <w:rFonts w:ascii="Century" w:hAnsi="Century"/>
          <w:sz w:val="24"/>
          <w:szCs w:val="24"/>
        </w:rPr>
        <w:t>’s</w:t>
      </w:r>
      <w:r w:rsidRPr="736139AC" w:rsidR="3021CABB">
        <w:rPr>
          <w:rFonts w:ascii="Century" w:hAnsi="Century"/>
          <w:sz w:val="24"/>
          <w:szCs w:val="24"/>
        </w:rPr>
        <w:t xml:space="preserve"> </w:t>
      </w:r>
      <w:r w:rsidRPr="736139AC" w:rsidR="20AFD45F">
        <w:rPr>
          <w:rFonts w:ascii="Century" w:hAnsi="Century"/>
          <w:sz w:val="24"/>
          <w:szCs w:val="24"/>
        </w:rPr>
        <w:t>Performance &amp; r</w:t>
      </w:r>
      <w:r w:rsidRPr="736139AC" w:rsidR="046759AE">
        <w:rPr>
          <w:rFonts w:ascii="Century" w:hAnsi="Century"/>
          <w:sz w:val="24"/>
          <w:szCs w:val="24"/>
        </w:rPr>
        <w:t>outin</w:t>
      </w:r>
      <w:r w:rsidRPr="736139AC" w:rsidR="70031D61">
        <w:rPr>
          <w:rFonts w:ascii="Century" w:hAnsi="Century"/>
          <w:sz w:val="24"/>
          <w:szCs w:val="24"/>
        </w:rPr>
        <w:t>e, as more of the inclination</w:t>
      </w:r>
      <w:r w:rsidRPr="736139AC" w:rsidR="2F00D490">
        <w:rPr>
          <w:rFonts w:ascii="Century" w:hAnsi="Century"/>
          <w:sz w:val="24"/>
          <w:szCs w:val="24"/>
        </w:rPr>
        <w:t xml:space="preserve"> towards each</w:t>
      </w:r>
      <w:r w:rsidRPr="736139AC" w:rsidR="3BE4928B">
        <w:rPr>
          <w:rFonts w:ascii="Century" w:hAnsi="Century"/>
          <w:sz w:val="24"/>
          <w:szCs w:val="24"/>
        </w:rPr>
        <w:t xml:space="preserve"> subtle </w:t>
      </w:r>
      <w:r w:rsidRPr="736139AC" w:rsidR="3B98ADFC">
        <w:rPr>
          <w:rFonts w:ascii="Century" w:hAnsi="Century"/>
          <w:sz w:val="24"/>
          <w:szCs w:val="24"/>
        </w:rPr>
        <w:t xml:space="preserve">resonance, </w:t>
      </w:r>
      <w:r w:rsidRPr="736139AC" w:rsidR="791BCE15">
        <w:rPr>
          <w:rFonts w:ascii="Century" w:hAnsi="Century"/>
          <w:sz w:val="24"/>
          <w:szCs w:val="24"/>
        </w:rPr>
        <w:t xml:space="preserve">displayed, as a sort of </w:t>
      </w:r>
      <w:r w:rsidRPr="736139AC" w:rsidR="00FAE4A5">
        <w:rPr>
          <w:rFonts w:ascii="Century" w:hAnsi="Century"/>
          <w:sz w:val="24"/>
          <w:szCs w:val="24"/>
        </w:rPr>
        <w:t>c</w:t>
      </w:r>
      <w:r w:rsidRPr="736139AC" w:rsidR="3B98ADFC">
        <w:rPr>
          <w:rFonts w:ascii="Century" w:hAnsi="Century"/>
          <w:sz w:val="24"/>
          <w:szCs w:val="24"/>
        </w:rPr>
        <w:t>ent</w:t>
      </w:r>
      <w:r w:rsidRPr="736139AC" w:rsidR="655CB175">
        <w:rPr>
          <w:rFonts w:ascii="Century" w:hAnsi="Century"/>
          <w:sz w:val="24"/>
          <w:szCs w:val="24"/>
        </w:rPr>
        <w:t>ripetal</w:t>
      </w:r>
      <w:r w:rsidRPr="736139AC" w:rsidR="35D12336">
        <w:rPr>
          <w:rFonts w:ascii="Century" w:hAnsi="Century"/>
          <w:sz w:val="24"/>
          <w:szCs w:val="24"/>
        </w:rPr>
        <w:t xml:space="preserve">; even further, still </w:t>
      </w:r>
      <w:r w:rsidRPr="736139AC" w:rsidR="428FC3AB">
        <w:rPr>
          <w:rFonts w:ascii="Century" w:hAnsi="Century"/>
          <w:sz w:val="24"/>
          <w:szCs w:val="24"/>
        </w:rPr>
        <w:t>pervasive</w:t>
      </w:r>
      <w:r w:rsidRPr="736139AC" w:rsidR="5DB7DA13">
        <w:rPr>
          <w:rFonts w:ascii="Century" w:hAnsi="Century"/>
          <w:sz w:val="24"/>
          <w:szCs w:val="24"/>
        </w:rPr>
        <w:t xml:space="preserve"> </w:t>
      </w:r>
      <w:r w:rsidRPr="736139AC" w:rsidR="428FC3AB">
        <w:rPr>
          <w:rFonts w:ascii="Century" w:hAnsi="Century"/>
          <w:sz w:val="24"/>
          <w:szCs w:val="24"/>
        </w:rPr>
        <w:t xml:space="preserve">kind of -double </w:t>
      </w:r>
      <w:r w:rsidRPr="736139AC" w:rsidR="163CA937">
        <w:rPr>
          <w:rFonts w:ascii="Century" w:hAnsi="Century"/>
          <w:sz w:val="24"/>
          <w:szCs w:val="24"/>
        </w:rPr>
        <w:t xml:space="preserve">shuffled philanthropic </w:t>
      </w:r>
      <w:r w:rsidRPr="736139AC" w:rsidR="564E4751">
        <w:rPr>
          <w:rFonts w:ascii="Century" w:hAnsi="Century"/>
          <w:sz w:val="24"/>
          <w:szCs w:val="24"/>
        </w:rPr>
        <w:t>grid</w:t>
      </w:r>
      <w:r w:rsidRPr="736139AC" w:rsidR="1F5FE4EA">
        <w:rPr>
          <w:rFonts w:ascii="Century" w:hAnsi="Century"/>
          <w:sz w:val="24"/>
          <w:szCs w:val="24"/>
        </w:rPr>
        <w:t xml:space="preserve">. Converging between, the most </w:t>
      </w:r>
      <w:r w:rsidRPr="736139AC" w:rsidR="38FC0C32">
        <w:rPr>
          <w:rFonts w:ascii="Century" w:hAnsi="Century"/>
          <w:sz w:val="24"/>
          <w:szCs w:val="24"/>
        </w:rPr>
        <w:t>“</w:t>
      </w:r>
      <w:r w:rsidRPr="736139AC" w:rsidR="702E571A">
        <w:rPr>
          <w:rFonts w:ascii="Century" w:hAnsi="Century"/>
          <w:sz w:val="24"/>
          <w:szCs w:val="24"/>
        </w:rPr>
        <w:t xml:space="preserve">illusive o </w:t>
      </w:r>
      <w:r w:rsidRPr="736139AC" w:rsidR="79816AAF">
        <w:rPr>
          <w:rFonts w:ascii="Century" w:hAnsi="Century"/>
          <w:sz w:val="24"/>
          <w:szCs w:val="24"/>
        </w:rPr>
        <w:t>means, to</w:t>
      </w:r>
      <w:r w:rsidRPr="736139AC" w:rsidR="0FE39E82">
        <w:rPr>
          <w:rFonts w:ascii="Century" w:hAnsi="Century"/>
          <w:sz w:val="24"/>
          <w:szCs w:val="24"/>
        </w:rPr>
        <w:t xml:space="preserve"> validate </w:t>
      </w:r>
      <w:r w:rsidRPr="736139AC" w:rsidR="24753A85">
        <w:rPr>
          <w:rFonts w:ascii="Century" w:hAnsi="Century"/>
          <w:sz w:val="24"/>
          <w:szCs w:val="24"/>
        </w:rPr>
        <w:t>options cost. B</w:t>
      </w:r>
      <w:r w:rsidRPr="736139AC" w:rsidR="6226971B">
        <w:rPr>
          <w:rFonts w:ascii="Century" w:hAnsi="Century"/>
          <w:sz w:val="24"/>
          <w:szCs w:val="24"/>
        </w:rPr>
        <w:t>i</w:t>
      </w:r>
      <w:r w:rsidRPr="736139AC" w:rsidR="24753A85">
        <w:rPr>
          <w:rFonts w:ascii="Century" w:hAnsi="Century"/>
          <w:sz w:val="24"/>
          <w:szCs w:val="24"/>
        </w:rPr>
        <w:t>d</w:t>
      </w:r>
      <w:r w:rsidRPr="736139AC" w:rsidR="1827C8EE">
        <w:rPr>
          <w:rFonts w:ascii="Century" w:hAnsi="Century"/>
          <w:sz w:val="24"/>
          <w:szCs w:val="24"/>
        </w:rPr>
        <w:t xml:space="preserve">, </w:t>
      </w:r>
      <w:r w:rsidRPr="736139AC" w:rsidR="6226971B">
        <w:rPr>
          <w:rFonts w:ascii="Century" w:hAnsi="Century"/>
          <w:sz w:val="24"/>
          <w:szCs w:val="24"/>
        </w:rPr>
        <w:t xml:space="preserve">too large an amount of blood, </w:t>
      </w:r>
      <w:r w:rsidRPr="736139AC" w:rsidR="7FB3D576">
        <w:rPr>
          <w:rFonts w:ascii="Century" w:hAnsi="Century"/>
          <w:sz w:val="24"/>
          <w:szCs w:val="24"/>
        </w:rPr>
        <w:t>to be under</w:t>
      </w:r>
      <w:r w:rsidRPr="736139AC" w:rsidR="3B98ADFC">
        <w:rPr>
          <w:rFonts w:ascii="Century" w:hAnsi="Century"/>
          <w:sz w:val="24"/>
          <w:szCs w:val="24"/>
        </w:rPr>
        <w:t>s</w:t>
      </w:r>
      <w:r w:rsidRPr="736139AC" w:rsidR="7FB3D576">
        <w:rPr>
          <w:rFonts w:ascii="Century" w:hAnsi="Century"/>
          <w:sz w:val="24"/>
          <w:szCs w:val="24"/>
        </w:rPr>
        <w:t xml:space="preserve">tood, rather </w:t>
      </w:r>
      <w:r w:rsidRPr="736139AC" w:rsidR="20AFD45F">
        <w:rPr>
          <w:rFonts w:ascii="Century" w:hAnsi="Century"/>
          <w:sz w:val="24"/>
          <w:szCs w:val="24"/>
        </w:rPr>
        <w:t>s</w:t>
      </w:r>
      <w:r w:rsidRPr="736139AC" w:rsidR="5BEE6C49">
        <w:rPr>
          <w:rFonts w:ascii="Century" w:hAnsi="Century"/>
          <w:sz w:val="24"/>
          <w:szCs w:val="24"/>
        </w:rPr>
        <w:t xml:space="preserve"> </w:t>
      </w:r>
      <w:r w:rsidRPr="736139AC" w:rsidR="08688739">
        <w:rPr>
          <w:rFonts w:ascii="Century" w:hAnsi="Century"/>
          <w:sz w:val="24"/>
          <w:szCs w:val="24"/>
        </w:rPr>
        <w:t xml:space="preserve">his now </w:t>
      </w:r>
      <w:r w:rsidRPr="736139AC" w:rsidR="5BEE6C49">
        <w:rPr>
          <w:rFonts w:ascii="Century" w:hAnsi="Century"/>
          <w:sz w:val="24"/>
          <w:szCs w:val="24"/>
        </w:rPr>
        <w:t>one</w:t>
      </w:r>
      <w:r w:rsidRPr="736139AC" w:rsidR="62E35174">
        <w:rPr>
          <w:rFonts w:ascii="Century" w:hAnsi="Century"/>
          <w:sz w:val="24"/>
          <w:szCs w:val="24"/>
        </w:rPr>
        <w:t>-</w:t>
      </w:r>
      <w:r w:rsidRPr="736139AC" w:rsidR="5BEE6C49">
        <w:rPr>
          <w:rFonts w:ascii="Century" w:hAnsi="Century"/>
          <w:sz w:val="24"/>
          <w:szCs w:val="24"/>
        </w:rPr>
        <w:t xml:space="preserve">eye slightly open. </w:t>
      </w:r>
      <w:r w:rsidRPr="736139AC" w:rsidR="785777E7">
        <w:rPr>
          <w:rFonts w:ascii="Century" w:hAnsi="Century"/>
          <w:sz w:val="24"/>
          <w:szCs w:val="24"/>
        </w:rPr>
        <w:t xml:space="preserve"> that his</w:t>
      </w:r>
      <w:r w:rsidRPr="736139AC" w:rsidR="5FDE0F1D">
        <w:rPr>
          <w:rFonts w:ascii="Century" w:hAnsi="Century"/>
          <w:sz w:val="24"/>
          <w:szCs w:val="24"/>
        </w:rPr>
        <w:t xml:space="preserve"> now</w:t>
      </w:r>
      <w:r w:rsidRPr="736139AC" w:rsidR="785777E7">
        <w:rPr>
          <w:rFonts w:ascii="Century" w:hAnsi="Century"/>
          <w:sz w:val="24"/>
          <w:szCs w:val="24"/>
        </w:rPr>
        <w:t xml:space="preserve"> </w:t>
      </w:r>
      <w:r w:rsidRPr="736139AC" w:rsidR="108FC7D0">
        <w:rPr>
          <w:rFonts w:ascii="Century" w:hAnsi="Century"/>
          <w:sz w:val="24"/>
          <w:szCs w:val="24"/>
        </w:rPr>
        <w:t>for more than some other’s</w:t>
      </w:r>
      <w:r w:rsidRPr="736139AC" w:rsidR="3680C99A">
        <w:rPr>
          <w:rFonts w:ascii="Century" w:hAnsi="Century"/>
          <w:sz w:val="24"/>
          <w:szCs w:val="24"/>
        </w:rPr>
        <w:t xml:space="preserve"> account, I suppose</w:t>
      </w:r>
      <w:r w:rsidRPr="736139AC" w:rsidR="795D86FF">
        <w:rPr>
          <w:rFonts w:ascii="Century" w:hAnsi="Century"/>
          <w:sz w:val="24"/>
          <w:szCs w:val="24"/>
        </w:rPr>
        <w:t>.</w:t>
      </w:r>
      <w:r w:rsidRPr="736139AC" w:rsidR="3680C99A">
        <w:rPr>
          <w:rFonts w:ascii="Century" w:hAnsi="Century"/>
          <w:sz w:val="24"/>
          <w:szCs w:val="24"/>
        </w:rPr>
        <w:t xml:space="preserve"> Christian</w:t>
      </w:r>
      <w:r w:rsidRPr="736139AC" w:rsidR="5F81E60F">
        <w:rPr>
          <w:rFonts w:ascii="Century" w:hAnsi="Century"/>
          <w:sz w:val="24"/>
          <w:szCs w:val="24"/>
        </w:rPr>
        <w:t xml:space="preserve">, we’d </w:t>
      </w:r>
      <w:r w:rsidRPr="736139AC" w:rsidR="3680C99A">
        <w:rPr>
          <w:rFonts w:ascii="Century" w:hAnsi="Century"/>
          <w:sz w:val="24"/>
          <w:szCs w:val="24"/>
        </w:rPr>
        <w:t>thought,</w:t>
      </w:r>
      <w:r w:rsidRPr="736139AC" w:rsidR="64D7339D">
        <w:rPr>
          <w:rFonts w:ascii="Century" w:hAnsi="Century"/>
          <w:sz w:val="24"/>
          <w:szCs w:val="24"/>
        </w:rPr>
        <w:t xml:space="preserve"> </w:t>
      </w:r>
      <w:r w:rsidRPr="736139AC" w:rsidR="3680C99A">
        <w:rPr>
          <w:rFonts w:ascii="Century" w:hAnsi="Century"/>
          <w:sz w:val="24"/>
          <w:szCs w:val="24"/>
        </w:rPr>
        <w:t>as he</w:t>
      </w:r>
      <w:r w:rsidRPr="736139AC" w:rsidR="5F365BFC">
        <w:rPr>
          <w:rFonts w:ascii="Century" w:hAnsi="Century"/>
          <w:sz w:val="24"/>
          <w:szCs w:val="24"/>
        </w:rPr>
        <w:t xml:space="preserve"> did </w:t>
      </w:r>
      <w:r w:rsidRPr="736139AC" w:rsidR="15523881">
        <w:rPr>
          <w:rFonts w:ascii="Century" w:hAnsi="Century"/>
          <w:sz w:val="24"/>
          <w:szCs w:val="24"/>
        </w:rPr>
        <w:t>“</w:t>
      </w:r>
      <w:r w:rsidRPr="736139AC" w:rsidR="5F365BFC">
        <w:rPr>
          <w:rFonts w:ascii="Century" w:hAnsi="Century"/>
          <w:sz w:val="24"/>
          <w:szCs w:val="24"/>
        </w:rPr>
        <w:t>you both</w:t>
      </w:r>
      <w:r w:rsidRPr="736139AC" w:rsidR="3680C99A">
        <w:rPr>
          <w:rFonts w:ascii="Century" w:hAnsi="Century"/>
          <w:sz w:val="24"/>
          <w:szCs w:val="24"/>
        </w:rPr>
        <w:t xml:space="preserve"> had</w:t>
      </w:r>
      <w:r w:rsidRPr="736139AC" w:rsidR="0BAC697D">
        <w:rPr>
          <w:rFonts w:ascii="Century" w:hAnsi="Century"/>
          <w:sz w:val="24"/>
          <w:szCs w:val="24"/>
        </w:rPr>
        <w:t>,</w:t>
      </w:r>
      <w:r w:rsidRPr="736139AC" w:rsidR="3680C99A">
        <w:rPr>
          <w:rFonts w:ascii="Century" w:hAnsi="Century"/>
          <w:sz w:val="24"/>
          <w:szCs w:val="24"/>
        </w:rPr>
        <w:t xml:space="preserve"> done</w:t>
      </w:r>
      <w:r w:rsidRPr="736139AC" w:rsidR="4C3E4FEF">
        <w:rPr>
          <w:rFonts w:ascii="Century" w:hAnsi="Century"/>
          <w:sz w:val="24"/>
          <w:szCs w:val="24"/>
        </w:rPr>
        <w:t xml:space="preserve"> enough</w:t>
      </w:r>
      <w:r w:rsidRPr="736139AC" w:rsidR="4D74CB14">
        <w:rPr>
          <w:rFonts w:ascii="Century" w:hAnsi="Century"/>
          <w:sz w:val="24"/>
          <w:szCs w:val="24"/>
        </w:rPr>
        <w:t xml:space="preserve">. Rougher, then motley, slippers on checkered sidewalk </w:t>
      </w:r>
      <w:r w:rsidRPr="736139AC" w:rsidR="0707399C">
        <w:rPr>
          <w:rFonts w:ascii="Century" w:hAnsi="Century"/>
          <w:sz w:val="24"/>
          <w:szCs w:val="24"/>
        </w:rPr>
        <w:t>chalked tile</w:t>
      </w:r>
      <w:r w:rsidRPr="736139AC" w:rsidR="7FB53E0D">
        <w:rPr>
          <w:rFonts w:ascii="Century" w:hAnsi="Century"/>
          <w:sz w:val="24"/>
          <w:szCs w:val="24"/>
        </w:rPr>
        <w:t xml:space="preserve"> riding all the way down in the subway</w:t>
      </w:r>
      <w:r w:rsidRPr="736139AC" w:rsidR="4977466A">
        <w:rPr>
          <w:rFonts w:ascii="Century" w:hAnsi="Century"/>
          <w:sz w:val="24"/>
          <w:szCs w:val="24"/>
        </w:rPr>
        <w:t>”</w:t>
      </w:r>
      <w:r w:rsidRPr="736139AC" w:rsidR="7FB53E0D">
        <w:rPr>
          <w:rFonts w:ascii="Century" w:hAnsi="Century"/>
          <w:sz w:val="24"/>
          <w:szCs w:val="24"/>
        </w:rPr>
        <w:t xml:space="preserve"> I don’t want you talking like that, where’s your father?</w:t>
      </w:r>
      <w:r w:rsidRPr="736139AC" w:rsidR="1281B8D2">
        <w:rPr>
          <w:rFonts w:ascii="Century" w:hAnsi="Century"/>
          <w:sz w:val="24"/>
          <w:szCs w:val="24"/>
        </w:rPr>
        <w:t>”</w:t>
      </w:r>
      <w:r w:rsidRPr="736139AC" w:rsidR="7FB53E0D">
        <w:rPr>
          <w:rFonts w:ascii="Century" w:hAnsi="Century"/>
          <w:sz w:val="24"/>
          <w:szCs w:val="24"/>
        </w:rPr>
        <w:t xml:space="preserve"> </w:t>
      </w:r>
      <w:r w:rsidRPr="736139AC" w:rsidR="1F9CBB0C">
        <w:rPr>
          <w:rFonts w:ascii="Century" w:hAnsi="Century"/>
          <w:sz w:val="24"/>
          <w:szCs w:val="24"/>
        </w:rPr>
        <w:t>T</w:t>
      </w:r>
      <w:r w:rsidRPr="736139AC" w:rsidR="3680C99A">
        <w:rPr>
          <w:rFonts w:ascii="Century" w:hAnsi="Century"/>
          <w:sz w:val="24"/>
          <w:szCs w:val="24"/>
        </w:rPr>
        <w:t>hroughout</w:t>
      </w:r>
      <w:r w:rsidRPr="736139AC" w:rsidR="3543D56B">
        <w:rPr>
          <w:rFonts w:ascii="Century" w:hAnsi="Century"/>
          <w:sz w:val="24"/>
          <w:szCs w:val="24"/>
        </w:rPr>
        <w:t>,</w:t>
      </w:r>
      <w:r w:rsidRPr="736139AC" w:rsidR="3680C99A">
        <w:rPr>
          <w:rFonts w:ascii="Century" w:hAnsi="Century"/>
          <w:sz w:val="24"/>
          <w:szCs w:val="24"/>
        </w:rPr>
        <w:t xml:space="preserve"> the duration</w:t>
      </w:r>
      <w:r w:rsidRPr="736139AC" w:rsidR="763C1E90">
        <w:rPr>
          <w:rFonts w:ascii="Century" w:hAnsi="Century"/>
          <w:sz w:val="24"/>
          <w:szCs w:val="24"/>
        </w:rPr>
        <w:t>,</w:t>
      </w:r>
      <w:r w:rsidRPr="736139AC" w:rsidR="3680C99A">
        <w:rPr>
          <w:rFonts w:ascii="Century" w:hAnsi="Century"/>
          <w:sz w:val="24"/>
          <w:szCs w:val="24"/>
        </w:rPr>
        <w:t xml:space="preserve"> of the ride</w:t>
      </w:r>
      <w:r w:rsidRPr="736139AC" w:rsidR="7577752A">
        <w:rPr>
          <w:rFonts w:ascii="Century" w:hAnsi="Century"/>
          <w:sz w:val="24"/>
          <w:szCs w:val="24"/>
        </w:rPr>
        <w:t>.</w:t>
      </w:r>
      <w:r w:rsidRPr="736139AC" w:rsidR="3680C99A">
        <w:rPr>
          <w:rFonts w:ascii="Century" w:hAnsi="Century"/>
          <w:sz w:val="24"/>
          <w:szCs w:val="24"/>
        </w:rPr>
        <w:t xml:space="preserve"> </w:t>
      </w:r>
      <w:r w:rsidRPr="736139AC" w:rsidR="3A91C14C">
        <w:rPr>
          <w:rFonts w:ascii="Century" w:hAnsi="Century"/>
          <w:sz w:val="24"/>
          <w:szCs w:val="24"/>
        </w:rPr>
        <w:t>T</w:t>
      </w:r>
      <w:r w:rsidRPr="736139AC" w:rsidR="3680C99A">
        <w:rPr>
          <w:rFonts w:ascii="Century" w:hAnsi="Century"/>
          <w:sz w:val="24"/>
          <w:szCs w:val="24"/>
        </w:rPr>
        <w:t>hus</w:t>
      </w:r>
      <w:r w:rsidRPr="736139AC" w:rsidR="188C3617">
        <w:rPr>
          <w:rFonts w:ascii="Century" w:hAnsi="Century"/>
          <w:sz w:val="24"/>
          <w:szCs w:val="24"/>
        </w:rPr>
        <w:t>,</w:t>
      </w:r>
      <w:r w:rsidRPr="736139AC" w:rsidR="3680C99A">
        <w:rPr>
          <w:rFonts w:ascii="Century" w:hAnsi="Century"/>
          <w:sz w:val="24"/>
          <w:szCs w:val="24"/>
        </w:rPr>
        <w:t xml:space="preserve"> far</w:t>
      </w:r>
      <w:r w:rsidRPr="736139AC" w:rsidR="22528214">
        <w:rPr>
          <w:rFonts w:ascii="Century" w:hAnsi="Century"/>
          <w:sz w:val="24"/>
          <w:szCs w:val="24"/>
        </w:rPr>
        <w:t>,</w:t>
      </w:r>
      <w:r w:rsidRPr="736139AC" w:rsidR="3680C99A">
        <w:rPr>
          <w:rFonts w:ascii="Century" w:hAnsi="Century"/>
          <w:sz w:val="24"/>
          <w:szCs w:val="24"/>
        </w:rPr>
        <w:t xml:space="preserve"> of</w:t>
      </w:r>
      <w:r w:rsidRPr="736139AC" w:rsidR="035C5B90">
        <w:rPr>
          <w:rFonts w:ascii="Century" w:hAnsi="Century"/>
          <w:sz w:val="24"/>
          <w:szCs w:val="24"/>
        </w:rPr>
        <w:t xml:space="preserve"> </w:t>
      </w:r>
      <w:r w:rsidRPr="736139AC" w:rsidR="3680C99A">
        <w:rPr>
          <w:rFonts w:ascii="Century" w:hAnsi="Century"/>
          <w:sz w:val="24"/>
          <w:szCs w:val="24"/>
        </w:rPr>
        <w:t>course</w:t>
      </w:r>
      <w:r w:rsidRPr="736139AC" w:rsidR="680292CC">
        <w:rPr>
          <w:rFonts w:ascii="Century" w:hAnsi="Century"/>
          <w:sz w:val="24"/>
          <w:szCs w:val="24"/>
        </w:rPr>
        <w:t>,</w:t>
      </w:r>
      <w:r w:rsidRPr="736139AC" w:rsidR="3680C99A">
        <w:rPr>
          <w:rFonts w:ascii="Century" w:hAnsi="Century"/>
          <w:sz w:val="24"/>
          <w:szCs w:val="24"/>
        </w:rPr>
        <w:t xml:space="preserve"> </w:t>
      </w:r>
      <w:r w:rsidRPr="736139AC" w:rsidR="743169AC">
        <w:rPr>
          <w:rFonts w:ascii="Century" w:hAnsi="Century"/>
          <w:sz w:val="24"/>
          <w:szCs w:val="24"/>
        </w:rPr>
        <w:t>“</w:t>
      </w:r>
      <w:r w:rsidRPr="736139AC" w:rsidR="3680C99A">
        <w:rPr>
          <w:rFonts w:ascii="Century" w:hAnsi="Century"/>
          <w:sz w:val="24"/>
          <w:szCs w:val="24"/>
        </w:rPr>
        <w:t xml:space="preserve">However, </w:t>
      </w:r>
      <w:r w:rsidRPr="736139AC" w:rsidR="53562F03">
        <w:rPr>
          <w:rFonts w:ascii="Century" w:hAnsi="Century"/>
          <w:sz w:val="24"/>
          <w:szCs w:val="24"/>
        </w:rPr>
        <w:t>he</w:t>
      </w:r>
      <w:r w:rsidRPr="736139AC" w:rsidR="50106ACE">
        <w:rPr>
          <w:rFonts w:ascii="Century" w:hAnsi="Century"/>
          <w:sz w:val="24"/>
          <w:szCs w:val="24"/>
        </w:rPr>
        <w:t>’</w:t>
      </w:r>
      <w:r w:rsidRPr="736139AC" w:rsidR="112B9CA7">
        <w:rPr>
          <w:rFonts w:ascii="Century" w:hAnsi="Century"/>
          <w:sz w:val="24"/>
          <w:szCs w:val="24"/>
        </w:rPr>
        <w:t>d been</w:t>
      </w:r>
      <w:r w:rsidRPr="736139AC" w:rsidR="2A29291C">
        <w:rPr>
          <w:rFonts w:ascii="Century" w:hAnsi="Century"/>
          <w:sz w:val="24"/>
          <w:szCs w:val="24"/>
        </w:rPr>
        <w:t>...”</w:t>
      </w:r>
      <w:r w:rsidRPr="736139AC" w:rsidR="53562F03">
        <w:rPr>
          <w:rFonts w:ascii="Century" w:hAnsi="Century"/>
          <w:sz w:val="24"/>
          <w:szCs w:val="24"/>
        </w:rPr>
        <w:t xml:space="preserve"> </w:t>
      </w:r>
      <w:r w:rsidRPr="736139AC" w:rsidR="5FF0D3ED">
        <w:rPr>
          <w:rFonts w:ascii="Century" w:hAnsi="Century"/>
          <w:sz w:val="24"/>
          <w:szCs w:val="24"/>
        </w:rPr>
        <w:t>circumna</w:t>
      </w:r>
      <w:r w:rsidRPr="736139AC" w:rsidR="0733265B">
        <w:rPr>
          <w:rFonts w:ascii="Century" w:hAnsi="Century"/>
          <w:sz w:val="24"/>
          <w:szCs w:val="24"/>
        </w:rPr>
        <w:t>vigating</w:t>
      </w:r>
      <w:r w:rsidRPr="736139AC" w:rsidR="56454657">
        <w:rPr>
          <w:rFonts w:ascii="Century" w:hAnsi="Century"/>
          <w:sz w:val="24"/>
          <w:szCs w:val="24"/>
        </w:rPr>
        <w:t>,</w:t>
      </w:r>
      <w:r w:rsidRPr="736139AC" w:rsidR="0733265B">
        <w:rPr>
          <w:rFonts w:ascii="Century" w:hAnsi="Century"/>
          <w:sz w:val="24"/>
          <w:szCs w:val="24"/>
        </w:rPr>
        <w:t xml:space="preserve"> </w:t>
      </w:r>
      <w:r w:rsidRPr="736139AC" w:rsidR="6A7BCA4E">
        <w:rPr>
          <w:rFonts w:ascii="Century" w:hAnsi="Century"/>
          <w:sz w:val="24"/>
          <w:szCs w:val="24"/>
        </w:rPr>
        <w:t>the routine</w:t>
      </w:r>
      <w:r w:rsidRPr="736139AC" w:rsidR="073C34ED">
        <w:rPr>
          <w:rFonts w:ascii="Century" w:hAnsi="Century"/>
          <w:sz w:val="24"/>
          <w:szCs w:val="24"/>
        </w:rPr>
        <w:t>; however, struggle, as though he might begin</w:t>
      </w:r>
      <w:r w:rsidRPr="736139AC" w:rsidR="25A19FDD">
        <w:rPr>
          <w:rFonts w:ascii="Century" w:hAnsi="Century"/>
          <w:sz w:val="24"/>
          <w:szCs w:val="24"/>
        </w:rPr>
        <w:t xml:space="preserve"> again.</w:t>
      </w:r>
      <w:r w:rsidRPr="736139AC" w:rsidR="6A7BCA4E">
        <w:rPr>
          <w:rFonts w:ascii="Century" w:hAnsi="Century"/>
          <w:sz w:val="24"/>
          <w:szCs w:val="24"/>
        </w:rPr>
        <w:t xml:space="preserve"> </w:t>
      </w:r>
      <w:r w:rsidRPr="736139AC" w:rsidR="21441B11">
        <w:rPr>
          <w:rFonts w:ascii="Century" w:hAnsi="Century"/>
          <w:sz w:val="24"/>
          <w:szCs w:val="24"/>
        </w:rPr>
        <w:t>Chris</w:t>
      </w:r>
      <w:r w:rsidRPr="736139AC" w:rsidR="6A7BCA4E">
        <w:rPr>
          <w:rFonts w:ascii="Century" w:hAnsi="Century"/>
          <w:sz w:val="24"/>
          <w:szCs w:val="24"/>
        </w:rPr>
        <w:t xml:space="preserve"> had</w:t>
      </w:r>
      <w:r w:rsidRPr="736139AC" w:rsidR="12FA90E9">
        <w:rPr>
          <w:rFonts w:ascii="Century" w:hAnsi="Century"/>
          <w:sz w:val="24"/>
          <w:szCs w:val="24"/>
        </w:rPr>
        <w:t>n’t</w:t>
      </w:r>
      <w:r w:rsidRPr="736139AC" w:rsidR="6A7BCA4E">
        <w:rPr>
          <w:rFonts w:ascii="Century" w:hAnsi="Century"/>
          <w:sz w:val="24"/>
          <w:szCs w:val="24"/>
        </w:rPr>
        <w:t xml:space="preserve"> </w:t>
      </w:r>
      <w:r w:rsidRPr="736139AC" w:rsidR="0733265B">
        <w:rPr>
          <w:rFonts w:ascii="Century" w:hAnsi="Century"/>
          <w:sz w:val="24"/>
          <w:szCs w:val="24"/>
        </w:rPr>
        <w:t>a</w:t>
      </w:r>
      <w:r w:rsidRPr="736139AC" w:rsidR="46056F6E">
        <w:rPr>
          <w:rFonts w:ascii="Century" w:hAnsi="Century"/>
          <w:sz w:val="24"/>
          <w:szCs w:val="24"/>
        </w:rPr>
        <w:t xml:space="preserve">lways </w:t>
      </w:r>
      <w:r w:rsidRPr="736139AC" w:rsidR="639E2D48">
        <w:rPr>
          <w:rFonts w:ascii="Century" w:hAnsi="Century"/>
          <w:sz w:val="24"/>
          <w:szCs w:val="24"/>
        </w:rPr>
        <w:t xml:space="preserve">been </w:t>
      </w:r>
      <w:r w:rsidRPr="736139AC" w:rsidR="639E2D48">
        <w:rPr>
          <w:rFonts w:ascii="Century" w:hAnsi="Century"/>
          <w:i/>
          <w:iCs/>
          <w:sz w:val="24"/>
          <w:szCs w:val="24"/>
        </w:rPr>
        <w:t>this</w:t>
      </w:r>
      <w:r w:rsidRPr="736139AC" w:rsidR="639E2D48">
        <w:rPr>
          <w:rFonts w:ascii="Century" w:hAnsi="Century"/>
          <w:sz w:val="24"/>
          <w:szCs w:val="24"/>
        </w:rPr>
        <w:t xml:space="preserve"> precocious</w:t>
      </w:r>
      <w:r w:rsidRPr="736139AC" w:rsidR="08CE73E6">
        <w:rPr>
          <w:rFonts w:ascii="Century" w:hAnsi="Century"/>
          <w:sz w:val="24"/>
          <w:szCs w:val="24"/>
        </w:rPr>
        <w:t>,</w:t>
      </w:r>
      <w:r w:rsidRPr="736139AC" w:rsidR="073D4018">
        <w:rPr>
          <w:rFonts w:ascii="Century" w:hAnsi="Century"/>
          <w:sz w:val="24"/>
          <w:szCs w:val="24"/>
        </w:rPr>
        <w:t xml:space="preserve"> </w:t>
      </w:r>
      <w:r w:rsidRPr="736139AC" w:rsidR="26D521E3">
        <w:rPr>
          <w:rFonts w:ascii="Century" w:hAnsi="Century"/>
          <w:sz w:val="24"/>
          <w:szCs w:val="24"/>
        </w:rPr>
        <w:t>as a matter of fact, if memory serves,</w:t>
      </w:r>
      <w:r w:rsidRPr="736139AC" w:rsidR="740AF2B8">
        <w:rPr>
          <w:rFonts w:ascii="Century" w:hAnsi="Century"/>
          <w:sz w:val="24"/>
          <w:szCs w:val="24"/>
        </w:rPr>
        <w:t xml:space="preserve"> although he’d proven quite the contraceptive thinker</w:t>
      </w:r>
      <w:r w:rsidRPr="736139AC" w:rsidR="3E966E4E">
        <w:rPr>
          <w:rFonts w:ascii="Century" w:hAnsi="Century"/>
          <w:sz w:val="24"/>
          <w:szCs w:val="24"/>
        </w:rPr>
        <w:t>. Other than those present who were; within, the car presently,</w:t>
      </w:r>
      <w:r w:rsidRPr="736139AC" w:rsidR="2E2B1E6E">
        <w:rPr>
          <w:rFonts w:ascii="Century" w:hAnsi="Century"/>
          <w:sz w:val="24"/>
          <w:szCs w:val="24"/>
        </w:rPr>
        <w:t xml:space="preserve"> he’d soon </w:t>
      </w:r>
      <w:r w:rsidRPr="736139AC" w:rsidR="011C1575">
        <w:rPr>
          <w:rFonts w:ascii="Century" w:hAnsi="Century"/>
          <w:sz w:val="24"/>
          <w:szCs w:val="24"/>
        </w:rPr>
        <w:t xml:space="preserve">come </w:t>
      </w:r>
      <w:r w:rsidRPr="736139AC" w:rsidR="4B7A8F73">
        <w:rPr>
          <w:rFonts w:ascii="Century" w:hAnsi="Century"/>
          <w:sz w:val="24"/>
          <w:szCs w:val="24"/>
        </w:rPr>
        <w:t xml:space="preserve">to find, he’d </w:t>
      </w:r>
      <w:r w:rsidRPr="736139AC" w:rsidR="53562F03">
        <w:rPr>
          <w:rFonts w:ascii="Century" w:hAnsi="Century"/>
          <w:sz w:val="24"/>
          <w:szCs w:val="24"/>
        </w:rPr>
        <w:t>offe</w:t>
      </w:r>
      <w:r w:rsidRPr="736139AC" w:rsidR="569A301C">
        <w:rPr>
          <w:rFonts w:ascii="Century" w:hAnsi="Century"/>
          <w:sz w:val="24"/>
          <w:szCs w:val="24"/>
        </w:rPr>
        <w:t>nded</w:t>
      </w:r>
      <w:r w:rsidRPr="736139AC" w:rsidR="235B3085">
        <w:rPr>
          <w:rFonts w:ascii="Century" w:hAnsi="Century"/>
          <w:sz w:val="24"/>
          <w:szCs w:val="24"/>
        </w:rPr>
        <w:t>,</w:t>
      </w:r>
      <w:r w:rsidRPr="736139AC" w:rsidR="1B0011E3">
        <w:rPr>
          <w:rFonts w:ascii="Century" w:hAnsi="Century"/>
          <w:sz w:val="24"/>
          <w:szCs w:val="24"/>
        </w:rPr>
        <w:t xml:space="preserve"> amongst other things, the most researched </w:t>
      </w:r>
      <w:r w:rsidRPr="736139AC" w:rsidR="55EBC9B4">
        <w:rPr>
          <w:rFonts w:ascii="Century" w:hAnsi="Century"/>
          <w:sz w:val="24"/>
          <w:szCs w:val="24"/>
        </w:rPr>
        <w:t>and poised. Once, at a festival</w:t>
      </w:r>
      <w:r w:rsidRPr="736139AC" w:rsidR="095A3648">
        <w:rPr>
          <w:rFonts w:ascii="Century" w:hAnsi="Century"/>
          <w:sz w:val="24"/>
          <w:szCs w:val="24"/>
        </w:rPr>
        <w:t xml:space="preserve">, close to </w:t>
      </w:r>
      <w:r w:rsidRPr="736139AC" w:rsidR="55EBC9B4">
        <w:rPr>
          <w:rFonts w:ascii="Century" w:hAnsi="Century"/>
          <w:sz w:val="24"/>
          <w:szCs w:val="24"/>
        </w:rPr>
        <w:t xml:space="preserve">that </w:t>
      </w:r>
      <w:r w:rsidRPr="736139AC" w:rsidR="2AE0F4B5">
        <w:rPr>
          <w:rFonts w:ascii="Century" w:hAnsi="Century"/>
          <w:sz w:val="24"/>
          <w:szCs w:val="24"/>
        </w:rPr>
        <w:t xml:space="preserve">which </w:t>
      </w:r>
      <w:r w:rsidRPr="736139AC" w:rsidR="55EBC9B4">
        <w:rPr>
          <w:rFonts w:ascii="Century" w:hAnsi="Century"/>
          <w:sz w:val="24"/>
          <w:szCs w:val="24"/>
        </w:rPr>
        <w:t>w</w:t>
      </w:r>
      <w:r w:rsidRPr="736139AC" w:rsidR="2357B2E6">
        <w:rPr>
          <w:rFonts w:ascii="Century" w:hAnsi="Century"/>
          <w:sz w:val="24"/>
          <w:szCs w:val="24"/>
        </w:rPr>
        <w:t>e</w:t>
      </w:r>
      <w:r w:rsidRPr="736139AC" w:rsidR="11FF417B">
        <w:rPr>
          <w:rFonts w:ascii="Century" w:hAnsi="Century"/>
          <w:sz w:val="24"/>
          <w:szCs w:val="24"/>
        </w:rPr>
        <w:t>’d</w:t>
      </w:r>
      <w:r w:rsidRPr="736139AC" w:rsidR="2357B2E6">
        <w:rPr>
          <w:rFonts w:ascii="Century" w:hAnsi="Century"/>
          <w:sz w:val="24"/>
          <w:szCs w:val="24"/>
        </w:rPr>
        <w:t xml:space="preserve"> </w:t>
      </w:r>
      <w:r w:rsidRPr="736139AC" w:rsidR="2C52E881">
        <w:rPr>
          <w:rFonts w:ascii="Century" w:hAnsi="Century"/>
          <w:sz w:val="24"/>
          <w:szCs w:val="24"/>
        </w:rPr>
        <w:t>call “</w:t>
      </w:r>
      <w:r w:rsidRPr="736139AC" w:rsidR="16DC6E87">
        <w:rPr>
          <w:rFonts w:ascii="Century" w:hAnsi="Century"/>
          <w:sz w:val="24"/>
          <w:szCs w:val="24"/>
        </w:rPr>
        <w:t xml:space="preserve">The </w:t>
      </w:r>
      <w:r w:rsidRPr="736139AC" w:rsidR="2C52E881">
        <w:rPr>
          <w:rFonts w:ascii="Century" w:hAnsi="Century"/>
          <w:sz w:val="24"/>
          <w:szCs w:val="24"/>
        </w:rPr>
        <w:t>Meringue</w:t>
      </w:r>
      <w:r w:rsidRPr="736139AC" w:rsidR="5E267B68">
        <w:rPr>
          <w:rFonts w:ascii="Century" w:hAnsi="Century"/>
          <w:sz w:val="24"/>
          <w:szCs w:val="24"/>
        </w:rPr>
        <w:t>-N-U</w:t>
      </w:r>
      <w:r w:rsidRPr="736139AC" w:rsidR="2C52E881">
        <w:rPr>
          <w:rFonts w:ascii="Century" w:hAnsi="Century"/>
          <w:sz w:val="24"/>
          <w:szCs w:val="24"/>
        </w:rPr>
        <w:t>”</w:t>
      </w:r>
      <w:r w:rsidRPr="736139AC" w:rsidR="48EE45CF">
        <w:rPr>
          <w:rFonts w:ascii="Century" w:hAnsi="Century"/>
          <w:sz w:val="24"/>
          <w:szCs w:val="24"/>
        </w:rPr>
        <w:t xml:space="preserve">. Which just so happened to also be the closest university to our </w:t>
      </w:r>
      <w:r w:rsidRPr="736139AC" w:rsidR="2EC44050">
        <w:rPr>
          <w:rFonts w:ascii="Century" w:hAnsi="Century"/>
          <w:i/>
          <w:iCs/>
          <w:sz w:val="24"/>
          <w:szCs w:val="24"/>
        </w:rPr>
        <w:t>family's</w:t>
      </w:r>
      <w:r w:rsidRPr="736139AC" w:rsidR="27E977AD">
        <w:rPr>
          <w:rFonts w:ascii="Century" w:hAnsi="Century"/>
          <w:i/>
          <w:iCs/>
          <w:sz w:val="24"/>
          <w:szCs w:val="24"/>
        </w:rPr>
        <w:t xml:space="preserve"> house</w:t>
      </w:r>
      <w:r w:rsidRPr="736139AC" w:rsidR="48EE45CF">
        <w:rPr>
          <w:rFonts w:ascii="Century" w:hAnsi="Century"/>
          <w:sz w:val="24"/>
          <w:szCs w:val="24"/>
        </w:rPr>
        <w:t xml:space="preserve">. Remembering </w:t>
      </w:r>
      <w:r w:rsidRPr="736139AC" w:rsidR="784B3EED">
        <w:rPr>
          <w:rFonts w:ascii="Century" w:hAnsi="Century"/>
          <w:sz w:val="24"/>
          <w:szCs w:val="24"/>
        </w:rPr>
        <w:t>all the things, I’d come to miss over time” he thinks attempting to</w:t>
      </w:r>
      <w:r w:rsidRPr="736139AC" w:rsidR="2A83BE4B">
        <w:rPr>
          <w:rFonts w:ascii="Century" w:hAnsi="Century"/>
          <w:sz w:val="24"/>
          <w:szCs w:val="24"/>
        </w:rPr>
        <w:t xml:space="preserve"> </w:t>
      </w:r>
      <w:r w:rsidRPr="736139AC" w:rsidR="196851FA">
        <w:rPr>
          <w:rFonts w:ascii="Century" w:hAnsi="Century"/>
          <w:sz w:val="24"/>
          <w:szCs w:val="24"/>
        </w:rPr>
        <w:t xml:space="preserve">recall as much as the landscape </w:t>
      </w:r>
      <w:r w:rsidRPr="736139AC" w:rsidR="620091ED">
        <w:rPr>
          <w:rFonts w:ascii="Century" w:hAnsi="Century"/>
          <w:sz w:val="24"/>
          <w:szCs w:val="24"/>
        </w:rPr>
        <w:t>surrounding</w:t>
      </w:r>
      <w:r w:rsidRPr="736139AC" w:rsidR="1317C7BC">
        <w:rPr>
          <w:rFonts w:ascii="Century" w:hAnsi="Century"/>
          <w:sz w:val="24"/>
          <w:szCs w:val="24"/>
        </w:rPr>
        <w:t>, and</w:t>
      </w:r>
      <w:r w:rsidRPr="736139AC" w:rsidR="62EBBF9C">
        <w:rPr>
          <w:rFonts w:ascii="Century" w:hAnsi="Century"/>
          <w:sz w:val="24"/>
          <w:szCs w:val="24"/>
        </w:rPr>
        <w:t xml:space="preserve"> even, the odd</w:t>
      </w:r>
      <w:r w:rsidRPr="736139AC" w:rsidR="1317C7BC">
        <w:rPr>
          <w:rFonts w:ascii="Century" w:hAnsi="Century"/>
          <w:sz w:val="24"/>
          <w:szCs w:val="24"/>
        </w:rPr>
        <w:t xml:space="preserve"> familiar-faced</w:t>
      </w:r>
      <w:r w:rsidRPr="736139AC" w:rsidR="620091ED">
        <w:rPr>
          <w:rFonts w:ascii="Century" w:hAnsi="Century"/>
          <w:sz w:val="24"/>
          <w:szCs w:val="24"/>
        </w:rPr>
        <w:t xml:space="preserve"> p</w:t>
      </w:r>
      <w:r w:rsidRPr="736139AC" w:rsidR="03D9DC3D">
        <w:rPr>
          <w:rFonts w:ascii="Century" w:hAnsi="Century"/>
          <w:sz w:val="24"/>
          <w:szCs w:val="24"/>
        </w:rPr>
        <w:t>opulace</w:t>
      </w:r>
      <w:r w:rsidRPr="736139AC" w:rsidR="33F5F838">
        <w:rPr>
          <w:rFonts w:ascii="Century" w:hAnsi="Century"/>
          <w:sz w:val="24"/>
          <w:szCs w:val="24"/>
        </w:rPr>
        <w:t>.</w:t>
      </w:r>
      <w:r w:rsidRPr="736139AC" w:rsidR="04E6189B">
        <w:rPr>
          <w:rFonts w:ascii="Century" w:hAnsi="Century"/>
          <w:sz w:val="24"/>
          <w:szCs w:val="24"/>
        </w:rPr>
        <w:t xml:space="preserve"> </w:t>
      </w:r>
      <w:r w:rsidRPr="736139AC" w:rsidR="116AF594">
        <w:rPr>
          <w:rFonts w:ascii="Century" w:hAnsi="Century"/>
          <w:sz w:val="24"/>
          <w:szCs w:val="24"/>
        </w:rPr>
        <w:t>Only now</w:t>
      </w:r>
      <w:r w:rsidRPr="736139AC" w:rsidR="65A82FF0">
        <w:rPr>
          <w:rFonts w:ascii="Century" w:hAnsi="Century"/>
          <w:sz w:val="24"/>
          <w:szCs w:val="24"/>
        </w:rPr>
        <w:t xml:space="preserve">, after </w:t>
      </w:r>
      <w:r w:rsidRPr="736139AC" w:rsidR="62010AF3">
        <w:rPr>
          <w:rFonts w:ascii="Century" w:hAnsi="Century"/>
          <w:sz w:val="24"/>
          <w:szCs w:val="24"/>
        </w:rPr>
        <w:t>all this time, that’d come to pass, and while remaining steadily</w:t>
      </w:r>
      <w:r w:rsidRPr="736139AC" w:rsidR="32674CF7">
        <w:rPr>
          <w:rFonts w:ascii="Century" w:hAnsi="Century"/>
          <w:sz w:val="24"/>
          <w:szCs w:val="24"/>
        </w:rPr>
        <w:t xml:space="preserve"> </w:t>
      </w:r>
      <w:r w:rsidRPr="736139AC" w:rsidR="4E12A52D">
        <w:rPr>
          <w:rFonts w:ascii="Century" w:hAnsi="Century"/>
          <w:sz w:val="24"/>
          <w:szCs w:val="24"/>
        </w:rPr>
        <w:t xml:space="preserve">dipping in and out confessing on the </w:t>
      </w:r>
      <w:r w:rsidRPr="736139AC" w:rsidR="2380AD74">
        <w:rPr>
          <w:rFonts w:ascii="Century" w:hAnsi="Century"/>
          <w:sz w:val="24"/>
          <w:szCs w:val="24"/>
        </w:rPr>
        <w:t xml:space="preserve">precipice </w:t>
      </w:r>
      <w:r w:rsidRPr="736139AC" w:rsidR="3087A705">
        <w:rPr>
          <w:rFonts w:ascii="Century" w:hAnsi="Century"/>
          <w:sz w:val="24"/>
          <w:szCs w:val="24"/>
        </w:rPr>
        <w:t>of</w:t>
      </w:r>
      <w:r w:rsidRPr="736139AC" w:rsidR="141B2115">
        <w:rPr>
          <w:rFonts w:ascii="Century" w:hAnsi="Century"/>
          <w:sz w:val="24"/>
          <w:szCs w:val="24"/>
        </w:rPr>
        <w:t xml:space="preserve"> conspicuousness</w:t>
      </w:r>
      <w:r w:rsidRPr="736139AC" w:rsidR="3087A705">
        <w:rPr>
          <w:rFonts w:ascii="Century" w:hAnsi="Century"/>
          <w:sz w:val="24"/>
          <w:szCs w:val="24"/>
        </w:rPr>
        <w:t>,</w:t>
      </w:r>
      <w:r w:rsidRPr="736139AC" w:rsidR="604BD8D7">
        <w:rPr>
          <w:rFonts w:ascii="Century" w:hAnsi="Century"/>
          <w:sz w:val="24"/>
          <w:szCs w:val="24"/>
        </w:rPr>
        <w:t xml:space="preserve"> before he falls feint, however the </w:t>
      </w:r>
      <w:r w:rsidRPr="736139AC" w:rsidR="2379736C">
        <w:rPr>
          <w:rFonts w:ascii="Century" w:hAnsi="Century"/>
          <w:sz w:val="24"/>
          <w:szCs w:val="24"/>
        </w:rPr>
        <w:t>rainwater,</w:t>
      </w:r>
      <w:r w:rsidRPr="736139AC" w:rsidR="604BD8D7">
        <w:rPr>
          <w:rFonts w:ascii="Century" w:hAnsi="Century"/>
          <w:sz w:val="24"/>
          <w:szCs w:val="24"/>
        </w:rPr>
        <w:t xml:space="preserve"> tapping a m</w:t>
      </w:r>
      <w:r w:rsidRPr="736139AC" w:rsidR="3410167B">
        <w:rPr>
          <w:rFonts w:ascii="Century" w:hAnsi="Century"/>
          <w:sz w:val="24"/>
          <w:szCs w:val="24"/>
        </w:rPr>
        <w:t xml:space="preserve">elody similar to the </w:t>
      </w:r>
      <w:r w:rsidRPr="736139AC" w:rsidR="0C183106">
        <w:rPr>
          <w:rFonts w:ascii="Century" w:hAnsi="Century"/>
          <w:sz w:val="24"/>
          <w:szCs w:val="24"/>
        </w:rPr>
        <w:t>way he’d be when, as he was,</w:t>
      </w:r>
      <w:r w:rsidRPr="736139AC" w:rsidR="7DB50526">
        <w:rPr>
          <w:rFonts w:ascii="Century" w:hAnsi="Century"/>
          <w:sz w:val="24"/>
          <w:szCs w:val="24"/>
        </w:rPr>
        <w:t xml:space="preserve"> </w:t>
      </w:r>
      <w:r w:rsidRPr="736139AC" w:rsidR="6B61A6B7">
        <w:rPr>
          <w:rFonts w:ascii="Century" w:hAnsi="Century"/>
          <w:sz w:val="24"/>
          <w:szCs w:val="24"/>
        </w:rPr>
        <w:t xml:space="preserve">eager to receive the </w:t>
      </w:r>
      <w:r w:rsidRPr="736139AC" w:rsidR="0030E690">
        <w:rPr>
          <w:rFonts w:ascii="Century" w:hAnsi="Century"/>
          <w:sz w:val="24"/>
          <w:szCs w:val="24"/>
        </w:rPr>
        <w:t>comfort he’d</w:t>
      </w:r>
      <w:r w:rsidRPr="736139AC" w:rsidR="3310222F">
        <w:rPr>
          <w:rFonts w:ascii="Century" w:hAnsi="Century"/>
          <w:sz w:val="24"/>
          <w:szCs w:val="24"/>
        </w:rPr>
        <w:t xml:space="preserve"> lacked; however, known he also</w:t>
      </w:r>
      <w:r w:rsidRPr="736139AC" w:rsidR="2579EA0A">
        <w:rPr>
          <w:rFonts w:ascii="Century" w:hAnsi="Century"/>
          <w:sz w:val="24"/>
          <w:szCs w:val="24"/>
        </w:rPr>
        <w:t xml:space="preserve"> felt far </w:t>
      </w:r>
      <w:r w:rsidRPr="736139AC" w:rsidR="609B635F">
        <w:rPr>
          <w:rFonts w:ascii="Century" w:hAnsi="Century"/>
          <w:sz w:val="24"/>
          <w:szCs w:val="24"/>
        </w:rPr>
        <w:t>too</w:t>
      </w:r>
      <w:r w:rsidRPr="736139AC" w:rsidR="2579EA0A">
        <w:rPr>
          <w:rFonts w:ascii="Century" w:hAnsi="Century"/>
          <w:sz w:val="24"/>
          <w:szCs w:val="24"/>
        </w:rPr>
        <w:t xml:space="preserve"> long ago</w:t>
      </w:r>
      <w:r w:rsidRPr="736139AC" w:rsidR="0A9E226A">
        <w:rPr>
          <w:rFonts w:ascii="Century" w:hAnsi="Century"/>
          <w:sz w:val="24"/>
          <w:szCs w:val="24"/>
        </w:rPr>
        <w:t>.</w:t>
      </w:r>
      <w:r w:rsidRPr="736139AC" w:rsidR="6A58ACF1">
        <w:rPr>
          <w:rFonts w:ascii="Century" w:hAnsi="Century"/>
          <w:sz w:val="24"/>
          <w:szCs w:val="24"/>
        </w:rPr>
        <w:t xml:space="preserve"> Pleading n</w:t>
      </w:r>
      <w:r w:rsidRPr="736139AC" w:rsidR="2579EA0A">
        <w:rPr>
          <w:rFonts w:ascii="Century" w:hAnsi="Century"/>
          <w:sz w:val="24"/>
          <w:szCs w:val="24"/>
        </w:rPr>
        <w:t>ever</w:t>
      </w:r>
      <w:r w:rsidRPr="736139AC" w:rsidR="0D9DB2AA">
        <w:rPr>
          <w:rFonts w:ascii="Century" w:hAnsi="Century"/>
          <w:sz w:val="24"/>
          <w:szCs w:val="24"/>
        </w:rPr>
        <w:t>, directly told him he’s</w:t>
      </w:r>
      <w:r w:rsidRPr="736139AC" w:rsidR="7DB50526">
        <w:rPr>
          <w:rFonts w:ascii="Century" w:hAnsi="Century"/>
          <w:sz w:val="24"/>
          <w:szCs w:val="24"/>
        </w:rPr>
        <w:t xml:space="preserve"> </w:t>
      </w:r>
      <w:r w:rsidRPr="736139AC" w:rsidR="3883DE73">
        <w:rPr>
          <w:rFonts w:ascii="Century" w:hAnsi="Century"/>
          <w:sz w:val="24"/>
          <w:szCs w:val="24"/>
        </w:rPr>
        <w:t>calling you</w:t>
      </w:r>
      <w:r w:rsidRPr="736139AC" w:rsidR="7DB50526">
        <w:rPr>
          <w:rFonts w:ascii="Century" w:hAnsi="Century"/>
          <w:sz w:val="24"/>
          <w:szCs w:val="24"/>
        </w:rPr>
        <w:t xml:space="preserve"> “home”</w:t>
      </w:r>
      <w:r w:rsidRPr="736139AC" w:rsidR="4010CF4B">
        <w:rPr>
          <w:rFonts w:ascii="Century" w:hAnsi="Century"/>
          <w:sz w:val="24"/>
          <w:szCs w:val="24"/>
        </w:rPr>
        <w:t xml:space="preserve">, </w:t>
      </w:r>
      <w:r w:rsidRPr="736139AC" w:rsidR="2832C6E6">
        <w:rPr>
          <w:rFonts w:ascii="Century" w:hAnsi="Century"/>
          <w:sz w:val="24"/>
          <w:szCs w:val="24"/>
        </w:rPr>
        <w:t xml:space="preserve">how, dare you blame </w:t>
      </w:r>
      <w:r w:rsidRPr="736139AC" w:rsidR="27D91BBB">
        <w:rPr>
          <w:rFonts w:ascii="Century" w:hAnsi="Century"/>
          <w:sz w:val="24"/>
          <w:szCs w:val="24"/>
        </w:rPr>
        <w:t xml:space="preserve">Without one to bother; “before I </w:t>
      </w:r>
      <w:r w:rsidRPr="736139AC" w:rsidR="67FC2CD4">
        <w:rPr>
          <w:rFonts w:ascii="Century" w:hAnsi="Century"/>
          <w:sz w:val="24"/>
          <w:szCs w:val="24"/>
        </w:rPr>
        <w:t>move on</w:t>
      </w:r>
      <w:r w:rsidRPr="736139AC" w:rsidR="591329FC">
        <w:rPr>
          <w:rFonts w:ascii="Century" w:hAnsi="Century"/>
          <w:sz w:val="24"/>
          <w:szCs w:val="24"/>
        </w:rPr>
        <w:t xml:space="preserve">, will you play </w:t>
      </w:r>
      <w:r w:rsidRPr="736139AC" w:rsidR="76D64FCF">
        <w:rPr>
          <w:rFonts w:ascii="Century" w:hAnsi="Century"/>
          <w:sz w:val="24"/>
          <w:szCs w:val="24"/>
        </w:rPr>
        <w:t>Dad's</w:t>
      </w:r>
      <w:r w:rsidRPr="736139AC" w:rsidR="591329FC">
        <w:rPr>
          <w:rFonts w:ascii="Century" w:hAnsi="Century"/>
          <w:sz w:val="24"/>
          <w:szCs w:val="24"/>
        </w:rPr>
        <w:t xml:space="preserve"> song,</w:t>
      </w:r>
      <w:r w:rsidRPr="736139AC" w:rsidR="2CA55C97">
        <w:rPr>
          <w:rFonts w:ascii="Century" w:hAnsi="Century"/>
          <w:sz w:val="24"/>
          <w:szCs w:val="24"/>
        </w:rPr>
        <w:t xml:space="preserve"> one more time for me,</w:t>
      </w:r>
      <w:r w:rsidRPr="736139AC" w:rsidR="591329FC">
        <w:rPr>
          <w:rFonts w:ascii="Century" w:hAnsi="Century"/>
          <w:sz w:val="24"/>
          <w:szCs w:val="24"/>
        </w:rPr>
        <w:t xml:space="preserve"> Lyle...Lyle</w:t>
      </w:r>
      <w:r w:rsidRPr="736139AC" w:rsidR="57FB545A">
        <w:rPr>
          <w:rFonts w:ascii="Century" w:hAnsi="Century"/>
          <w:sz w:val="24"/>
          <w:szCs w:val="24"/>
        </w:rPr>
        <w:t>?”</w:t>
      </w:r>
      <w:r w:rsidRPr="736139AC" w:rsidR="0FEC260A">
        <w:rPr>
          <w:rFonts w:ascii="Century" w:hAnsi="Century"/>
          <w:sz w:val="24"/>
          <w:szCs w:val="24"/>
        </w:rPr>
        <w:t xml:space="preserve"> </w:t>
      </w:r>
      <w:r w:rsidRPr="736139AC" w:rsidR="6B681953">
        <w:rPr>
          <w:rFonts w:ascii="Century" w:hAnsi="Century"/>
          <w:sz w:val="24"/>
          <w:szCs w:val="24"/>
        </w:rPr>
        <w:t xml:space="preserve"> </w:t>
      </w:r>
    </w:p>
    <w:p w:rsidR="7C4FB161" w:rsidP="736139AC" w:rsidRDefault="7C4FB161" w14:paraId="6E24FE1F" w14:textId="61DFE8B4">
      <w:pPr>
        <w:rPr>
          <w:rFonts w:ascii="Century" w:hAnsi="Century"/>
          <w:sz w:val="24"/>
          <w:szCs w:val="24"/>
        </w:rPr>
      </w:pPr>
    </w:p>
    <w:p w:rsidR="7C4FB161" w:rsidP="736139AC" w:rsidRDefault="22C63B67" w14:paraId="1DCC212A" w14:textId="682D8F0B">
      <w:pPr>
        <w:rPr>
          <w:rFonts w:ascii="Century" w:hAnsi="Century"/>
          <w:sz w:val="40"/>
          <w:szCs w:val="40"/>
        </w:rPr>
      </w:pPr>
      <w:del w:author="Marcell D. Williams" w:date="2025-05-05T23:11:02.493Z" w:id="974350903">
        <w:r w:rsidRPr="296059DC" w:rsidDel="71319C27">
          <w:rPr>
            <w:rFonts w:ascii="Century" w:hAnsi="Century"/>
            <w:sz w:val="40"/>
            <w:szCs w:val="40"/>
          </w:rPr>
          <w:delText>FIN</w:delText>
        </w:r>
      </w:del>
    </w:p>
    <w:p w:rsidR="32139015" w:rsidP="32139015" w:rsidRDefault="32139015" w14:paraId="053A4D21" w14:textId="52DCD5AF">
      <w:pPr>
        <w:rPr>
          <w:rFonts w:ascii="Century" w:hAnsi="Century"/>
          <w:sz w:val="40"/>
          <w:szCs w:val="40"/>
        </w:rPr>
      </w:pPr>
    </w:p>
    <w:p w:rsidR="32139015" w:rsidP="32139015" w:rsidRDefault="32139015" w14:paraId="27BCA334" w14:textId="0A107F7F">
      <w:pPr>
        <w:rPr>
          <w:rFonts w:ascii="Century" w:hAnsi="Century"/>
          <w:sz w:val="40"/>
          <w:szCs w:val="40"/>
        </w:rPr>
      </w:pPr>
    </w:p>
    <w:p w:rsidR="32139015" w:rsidP="32139015" w:rsidRDefault="32139015" w14:paraId="637D7E84" w14:textId="1E015356">
      <w:pPr>
        <w:rPr>
          <w:rFonts w:ascii="Century" w:hAnsi="Century"/>
          <w:sz w:val="40"/>
          <w:szCs w:val="40"/>
        </w:rPr>
      </w:pPr>
    </w:p>
    <w:p w:rsidR="32139015" w:rsidP="32139015" w:rsidRDefault="32139015" w14:paraId="4F951524" w14:textId="0122468A">
      <w:pPr>
        <w:rPr>
          <w:rFonts w:ascii="Century" w:hAnsi="Century"/>
          <w:sz w:val="40"/>
          <w:szCs w:val="40"/>
        </w:rPr>
      </w:pPr>
    </w:p>
    <w:p w:rsidR="32139015" w:rsidP="32139015" w:rsidRDefault="32139015" w14:paraId="508E512F" w14:textId="2F5C17EA">
      <w:pPr>
        <w:rPr>
          <w:rFonts w:ascii="Century" w:hAnsi="Century"/>
          <w:sz w:val="40"/>
          <w:szCs w:val="40"/>
        </w:rPr>
      </w:pPr>
    </w:p>
    <w:p w:rsidR="32139015" w:rsidP="32139015" w:rsidRDefault="32139015" w14:paraId="518F3579" w14:textId="434E103D">
      <w:pPr>
        <w:rPr>
          <w:rFonts w:ascii="Century" w:hAnsi="Century"/>
          <w:sz w:val="40"/>
          <w:szCs w:val="40"/>
        </w:rPr>
      </w:pPr>
    </w:p>
    <w:p w:rsidR="32139015" w:rsidP="32139015" w:rsidRDefault="32139015" w14:paraId="04872E58" w14:textId="035B9C38">
      <w:pPr>
        <w:rPr>
          <w:rFonts w:ascii="Century" w:hAnsi="Century"/>
          <w:sz w:val="40"/>
          <w:szCs w:val="40"/>
        </w:rPr>
      </w:pPr>
    </w:p>
    <w:p w:rsidR="32139015" w:rsidP="32139015" w:rsidRDefault="32139015" w14:paraId="7921C4E3" w14:textId="5601C479">
      <w:pPr>
        <w:rPr>
          <w:rFonts w:ascii="Century" w:hAnsi="Century"/>
          <w:sz w:val="40"/>
          <w:szCs w:val="40"/>
        </w:rPr>
      </w:pPr>
    </w:p>
    <w:p w:rsidR="32139015" w:rsidP="32139015" w:rsidRDefault="32139015" w14:paraId="3A72D217" w14:textId="2B7C6A2F">
      <w:pPr>
        <w:rPr>
          <w:rFonts w:ascii="Century" w:hAnsi="Century"/>
          <w:sz w:val="40"/>
          <w:szCs w:val="40"/>
        </w:rPr>
      </w:pPr>
    </w:p>
    <w:p w:rsidR="32139015" w:rsidP="32139015" w:rsidRDefault="32139015" w14:paraId="04CB4173" w14:textId="38E21285">
      <w:pPr>
        <w:rPr>
          <w:rFonts w:ascii="Century" w:hAnsi="Century"/>
          <w:sz w:val="40"/>
          <w:szCs w:val="40"/>
        </w:rPr>
      </w:pPr>
    </w:p>
    <w:p w:rsidR="32139015" w:rsidP="32139015" w:rsidRDefault="32139015" w14:paraId="6CE2B49E" w14:textId="457200E5">
      <w:pPr>
        <w:rPr>
          <w:rFonts w:ascii="Century" w:hAnsi="Century"/>
          <w:sz w:val="40"/>
          <w:szCs w:val="40"/>
        </w:rPr>
      </w:pPr>
    </w:p>
    <w:p w:rsidR="32139015" w:rsidP="32139015" w:rsidRDefault="32139015" w14:paraId="33BC2882" w14:textId="2FE4F100">
      <w:pPr>
        <w:rPr>
          <w:rFonts w:ascii="Century" w:hAnsi="Century"/>
          <w:sz w:val="40"/>
          <w:szCs w:val="40"/>
        </w:rPr>
      </w:pPr>
    </w:p>
    <w:p w:rsidR="32139015" w:rsidP="32139015" w:rsidRDefault="32139015" w14:paraId="6B963CAC" w14:textId="31454548">
      <w:pPr>
        <w:rPr>
          <w:rFonts w:ascii="Century" w:hAnsi="Century"/>
          <w:sz w:val="40"/>
          <w:szCs w:val="40"/>
        </w:rPr>
      </w:pPr>
    </w:p>
    <w:p w:rsidR="32139015" w:rsidP="32139015" w:rsidRDefault="32139015" w14:paraId="102A3DC3" w14:textId="409E7680">
      <w:pPr>
        <w:rPr>
          <w:rFonts w:ascii="Century" w:hAnsi="Century"/>
          <w:sz w:val="40"/>
          <w:szCs w:val="40"/>
        </w:rPr>
      </w:pPr>
    </w:p>
    <w:p w:rsidR="32139015" w:rsidP="32139015" w:rsidRDefault="32139015" w14:paraId="55365E48" w14:textId="28A7F0E2">
      <w:pPr>
        <w:rPr>
          <w:rFonts w:ascii="Century" w:hAnsi="Century"/>
          <w:sz w:val="40"/>
          <w:szCs w:val="40"/>
        </w:rPr>
      </w:pPr>
    </w:p>
    <w:p w:rsidR="32139015" w:rsidP="32139015" w:rsidRDefault="32139015" w14:paraId="563EB523" w14:textId="4ED3D451">
      <w:pPr>
        <w:rPr>
          <w:rFonts w:ascii="Century" w:hAnsi="Century"/>
          <w:sz w:val="40"/>
          <w:szCs w:val="40"/>
        </w:rPr>
      </w:pPr>
    </w:p>
    <w:p w:rsidR="32139015" w:rsidP="32139015" w:rsidRDefault="32139015" w14:paraId="5322711A" w14:textId="133B5C20">
      <w:pPr>
        <w:rPr>
          <w:rFonts w:ascii="Century" w:hAnsi="Century"/>
          <w:sz w:val="40"/>
          <w:szCs w:val="40"/>
        </w:rPr>
      </w:pPr>
    </w:p>
    <w:p w:rsidR="32139015" w:rsidP="32139015" w:rsidRDefault="32139015" w14:paraId="1A86B716" w14:textId="4CD2C8F9">
      <w:pPr>
        <w:rPr>
          <w:rFonts w:ascii="Century" w:hAnsi="Century"/>
          <w:sz w:val="40"/>
          <w:szCs w:val="40"/>
        </w:rPr>
      </w:pPr>
    </w:p>
    <w:p w:rsidR="32139015" w:rsidP="32139015" w:rsidRDefault="32139015" w14:paraId="76796404" w14:textId="4D2BDDA4">
      <w:pPr>
        <w:rPr>
          <w:rFonts w:ascii="Century" w:hAnsi="Century"/>
          <w:sz w:val="40"/>
          <w:szCs w:val="40"/>
        </w:rPr>
      </w:pPr>
    </w:p>
    <w:p w:rsidR="32139015" w:rsidP="32139015" w:rsidRDefault="32139015" w14:paraId="2F0126D8" w14:textId="3BF9D5C0">
      <w:pPr>
        <w:rPr>
          <w:rFonts w:ascii="Century" w:hAnsi="Century"/>
          <w:sz w:val="40"/>
          <w:szCs w:val="40"/>
        </w:rPr>
      </w:pPr>
    </w:p>
    <w:p w:rsidR="32139015" w:rsidP="32139015" w:rsidRDefault="32139015" w14:paraId="0D717376" w14:textId="55AD3769">
      <w:pPr>
        <w:rPr>
          <w:rFonts w:ascii="Century" w:hAnsi="Century"/>
          <w:sz w:val="40"/>
          <w:szCs w:val="40"/>
        </w:rPr>
      </w:pPr>
    </w:p>
    <w:p w:rsidR="32139015" w:rsidP="32139015" w:rsidRDefault="32139015" w14:paraId="0E3172F3" w14:textId="30B511B0">
      <w:pPr>
        <w:rPr>
          <w:rFonts w:ascii="Century" w:hAnsi="Century"/>
          <w:sz w:val="40"/>
          <w:szCs w:val="40"/>
        </w:rPr>
      </w:pPr>
    </w:p>
    <w:p w:rsidR="32139015" w:rsidP="32139015" w:rsidRDefault="32139015" w14:paraId="7C017B9F" w14:textId="0D02DF33">
      <w:pPr>
        <w:rPr>
          <w:rFonts w:ascii="Century" w:hAnsi="Century"/>
          <w:sz w:val="40"/>
          <w:szCs w:val="40"/>
        </w:rPr>
      </w:pPr>
    </w:p>
    <w:p w:rsidR="32139015" w:rsidP="32139015" w:rsidRDefault="32139015" w14:paraId="6107DC2E" w14:textId="3CC931B1">
      <w:pPr>
        <w:rPr>
          <w:rFonts w:ascii="Century" w:hAnsi="Century"/>
          <w:sz w:val="40"/>
          <w:szCs w:val="40"/>
        </w:rPr>
      </w:pPr>
    </w:p>
    <w:p w:rsidR="32139015" w:rsidP="32139015" w:rsidRDefault="32139015" w14:paraId="660EDF59" w14:textId="037FE295">
      <w:pPr>
        <w:rPr>
          <w:rFonts w:ascii="Century" w:hAnsi="Century"/>
          <w:sz w:val="40"/>
          <w:szCs w:val="40"/>
        </w:rPr>
      </w:pPr>
    </w:p>
    <w:p w:rsidR="11B8CE5B" w:rsidP="32139015" w:rsidRDefault="11B8CE5B" w14:paraId="79A466C3" w14:textId="00317539">
      <w:pPr>
        <w:rPr>
          <w:rFonts w:ascii="Century" w:hAnsi="Century"/>
          <w:sz w:val="40"/>
          <w:szCs w:val="40"/>
          <w:u w:val="single"/>
        </w:rPr>
      </w:pPr>
      <w:r w:rsidRPr="32139015">
        <w:rPr>
          <w:rFonts w:ascii="Century" w:hAnsi="Century"/>
          <w:sz w:val="40"/>
          <w:szCs w:val="40"/>
          <w:u w:val="single"/>
        </w:rPr>
        <w:t>Glossary</w:t>
      </w:r>
    </w:p>
    <w:p w:rsidR="11B8CE5B" w:rsidP="32139015" w:rsidRDefault="11B8CE5B" w14:paraId="393F1DAE" w14:textId="20CFC53F">
      <w:pPr>
        <w:rPr>
          <w:rFonts w:ascii="Century" w:hAnsi="Century"/>
          <w:sz w:val="40"/>
          <w:szCs w:val="40"/>
        </w:rPr>
      </w:pPr>
      <w:r w:rsidRPr="32139015">
        <w:rPr>
          <w:rFonts w:ascii="Century" w:hAnsi="Century"/>
          <w:sz w:val="40"/>
          <w:szCs w:val="40"/>
        </w:rPr>
        <w:t>“</w:t>
      </w:r>
      <w:proofErr w:type="spellStart"/>
      <w:r w:rsidRPr="32139015">
        <w:rPr>
          <w:rFonts w:ascii="Century" w:hAnsi="Century"/>
          <w:sz w:val="40"/>
          <w:szCs w:val="40"/>
        </w:rPr>
        <w:t>Imcimbic-ly</w:t>
      </w:r>
      <w:proofErr w:type="spellEnd"/>
      <w:r w:rsidRPr="32139015">
        <w:rPr>
          <w:rFonts w:ascii="Century" w:hAnsi="Century"/>
          <w:sz w:val="40"/>
          <w:szCs w:val="40"/>
        </w:rPr>
        <w:t>”-</w:t>
      </w:r>
    </w:p>
    <w:p w:rsidR="11B8CE5B" w:rsidP="32139015" w:rsidRDefault="11B8CE5B" w14:paraId="37BE41DA" w14:textId="58CD48D0">
      <w:pPr>
        <w:rPr>
          <w:rFonts w:ascii="Century" w:hAnsi="Century"/>
          <w:sz w:val="40"/>
          <w:szCs w:val="40"/>
        </w:rPr>
      </w:pPr>
      <w:r w:rsidRPr="32139015">
        <w:rPr>
          <w:rFonts w:ascii="Century" w:hAnsi="Century"/>
          <w:sz w:val="40"/>
          <w:szCs w:val="40"/>
        </w:rPr>
        <w:t xml:space="preserve"> A </w:t>
      </w:r>
      <w:r w:rsidRPr="32139015" w:rsidR="575AB5AC">
        <w:rPr>
          <w:rFonts w:ascii="Century" w:hAnsi="Century"/>
          <w:sz w:val="40"/>
          <w:szCs w:val="40"/>
        </w:rPr>
        <w:t>modern-day</w:t>
      </w:r>
      <w:r w:rsidRPr="32139015">
        <w:rPr>
          <w:rFonts w:ascii="Century" w:hAnsi="Century"/>
          <w:sz w:val="40"/>
          <w:szCs w:val="40"/>
        </w:rPr>
        <w:t xml:space="preserve"> </w:t>
      </w:r>
      <w:r w:rsidRPr="32139015" w:rsidR="737A1FB7">
        <w:rPr>
          <w:rFonts w:ascii="Century" w:hAnsi="Century"/>
          <w:sz w:val="40"/>
          <w:szCs w:val="40"/>
        </w:rPr>
        <w:t>term of phrase;</w:t>
      </w:r>
      <w:r w:rsidRPr="32139015">
        <w:rPr>
          <w:rFonts w:ascii="Century" w:hAnsi="Century"/>
          <w:sz w:val="40"/>
          <w:szCs w:val="40"/>
        </w:rPr>
        <w:t xml:space="preserve"> suggesting</w:t>
      </w:r>
      <w:r w:rsidRPr="32139015" w:rsidR="79B44F8E">
        <w:rPr>
          <w:rFonts w:ascii="Century" w:hAnsi="Century"/>
          <w:sz w:val="40"/>
          <w:szCs w:val="40"/>
        </w:rPr>
        <w:t>,</w:t>
      </w:r>
      <w:r w:rsidRPr="32139015">
        <w:rPr>
          <w:rFonts w:ascii="Century" w:hAnsi="Century"/>
          <w:sz w:val="40"/>
          <w:szCs w:val="40"/>
        </w:rPr>
        <w:t xml:space="preserve"> the </w:t>
      </w:r>
      <w:r w:rsidRPr="32139015" w:rsidR="695D4C4E">
        <w:rPr>
          <w:rFonts w:ascii="Century" w:hAnsi="Century"/>
          <w:sz w:val="40"/>
          <w:szCs w:val="40"/>
        </w:rPr>
        <w:t xml:space="preserve">training and </w:t>
      </w:r>
      <w:r w:rsidRPr="32139015">
        <w:rPr>
          <w:rFonts w:ascii="Century" w:hAnsi="Century"/>
          <w:sz w:val="40"/>
          <w:szCs w:val="40"/>
        </w:rPr>
        <w:t>implementation</w:t>
      </w:r>
      <w:r w:rsidRPr="32139015" w:rsidR="315DA72B">
        <w:rPr>
          <w:rFonts w:ascii="Century" w:hAnsi="Century"/>
          <w:sz w:val="40"/>
          <w:szCs w:val="40"/>
        </w:rPr>
        <w:t xml:space="preserve"> of</w:t>
      </w:r>
      <w:r w:rsidRPr="32139015">
        <w:rPr>
          <w:rFonts w:ascii="Century" w:hAnsi="Century"/>
          <w:sz w:val="40"/>
          <w:szCs w:val="40"/>
        </w:rPr>
        <w:t xml:space="preserve"> PMI </w:t>
      </w:r>
      <w:r w:rsidRPr="32139015" w:rsidR="0E52D903">
        <w:rPr>
          <w:rFonts w:ascii="Century" w:hAnsi="Century"/>
          <w:sz w:val="40"/>
          <w:szCs w:val="40"/>
        </w:rPr>
        <w:t>practices.</w:t>
      </w:r>
      <w:r w:rsidRPr="32139015">
        <w:rPr>
          <w:rFonts w:ascii="Century" w:hAnsi="Century"/>
          <w:sz w:val="40"/>
          <w:szCs w:val="40"/>
        </w:rPr>
        <w:t xml:space="preserve"> </w:t>
      </w:r>
    </w:p>
    <w:p w:rsidR="32139015" w:rsidP="32139015" w:rsidRDefault="32139015" w14:paraId="3856AE57" w14:textId="16DEBF04">
      <w:pPr>
        <w:rPr>
          <w:rFonts w:ascii="Century" w:hAnsi="Century"/>
          <w:sz w:val="40"/>
          <w:szCs w:val="40"/>
        </w:rPr>
      </w:pPr>
    </w:p>
    <w:p w:rsidR="32139015" w:rsidP="32139015" w:rsidRDefault="32139015" w14:paraId="38106618" w14:textId="098A7014">
      <w:pPr>
        <w:rPr>
          <w:rFonts w:ascii="Century" w:hAnsi="Century"/>
          <w:sz w:val="40"/>
          <w:szCs w:val="40"/>
        </w:rPr>
      </w:pPr>
    </w:p>
    <w:p w:rsidR="11B8CE5B" w:rsidP="32139015" w:rsidRDefault="11B8CE5B" w14:paraId="456EF889" w14:textId="1AE76A64">
      <w:pPr>
        <w:rPr>
          <w:rFonts w:ascii="Century" w:hAnsi="Century"/>
          <w:sz w:val="40"/>
          <w:szCs w:val="40"/>
        </w:rPr>
      </w:pPr>
      <w:r w:rsidRPr="32139015">
        <w:rPr>
          <w:rFonts w:ascii="Century" w:hAnsi="Century"/>
          <w:sz w:val="40"/>
          <w:szCs w:val="40"/>
        </w:rPr>
        <w:t>Links:</w:t>
      </w:r>
    </w:p>
    <w:p w:rsidR="11B8CE5B" w:rsidP="32139015" w:rsidRDefault="11B8CE5B" w14:paraId="7320F731" w14:textId="3180E94E">
      <w:pPr>
        <w:rPr>
          <w:rFonts w:ascii="Century" w:hAnsi="Century" w:eastAsia="Century" w:cs="Century"/>
          <w:sz w:val="40"/>
          <w:szCs w:val="40"/>
        </w:rPr>
      </w:pPr>
      <w:hyperlink r:id="rId7">
        <w:r w:rsidRPr="32139015">
          <w:rPr>
            <w:rStyle w:val="Hyperlink"/>
            <w:rFonts w:ascii="Century" w:hAnsi="Century" w:eastAsia="Century" w:cs="Century"/>
            <w:sz w:val="40"/>
            <w:szCs w:val="40"/>
          </w:rPr>
          <w:t xml:space="preserve">Courses | </w:t>
        </w:r>
        <w:proofErr w:type="spellStart"/>
        <w:r w:rsidRPr="32139015">
          <w:rPr>
            <w:rStyle w:val="Hyperlink"/>
            <w:rFonts w:ascii="Century" w:hAnsi="Century" w:eastAsia="Century" w:cs="Century"/>
            <w:sz w:val="40"/>
            <w:szCs w:val="40"/>
          </w:rPr>
          <w:t>Imsimbi</w:t>
        </w:r>
        <w:proofErr w:type="spellEnd"/>
      </w:hyperlink>
    </w:p>
    <w:p w:rsidR="7C4FB161" w:rsidP="736139AC" w:rsidRDefault="7C4FB161" w14:paraId="41E5FA0C" w14:textId="4A90DF6D">
      <w:pPr>
        <w:rPr>
          <w:rFonts w:ascii="Century" w:hAnsi="Century"/>
          <w:sz w:val="24"/>
          <w:szCs w:val="24"/>
        </w:rPr>
      </w:pPr>
    </w:p>
    <w:p w:rsidR="7C4FB161" w:rsidP="7C4FB161" w:rsidRDefault="7C4FB161" w14:paraId="3AECDF3B" w14:textId="0FDFE166">
      <w:pPr>
        <w:ind w:firstLine="720"/>
        <w:rPr>
          <w:rFonts w:ascii="Century" w:hAnsi="Century"/>
          <w:sz w:val="24"/>
          <w:szCs w:val="24"/>
        </w:rPr>
      </w:pPr>
    </w:p>
    <w:p w:rsidR="7C4FB161" w:rsidP="7C4FB161" w:rsidRDefault="7C4FB161" w14:paraId="05BCA18D" w14:textId="2A2F092D">
      <w:pPr>
        <w:ind w:firstLine="720"/>
        <w:rPr>
          <w:rFonts w:ascii="Century" w:hAnsi="Century"/>
          <w:sz w:val="24"/>
          <w:szCs w:val="24"/>
        </w:rPr>
      </w:pPr>
    </w:p>
    <w:p w:rsidR="7C4FB161" w:rsidP="7C4FB161" w:rsidRDefault="7C4FB161" w14:paraId="49A00EFA" w14:textId="5ECB96D5">
      <w:pPr>
        <w:ind w:firstLine="720"/>
        <w:rPr>
          <w:rFonts w:ascii="Century" w:hAnsi="Century"/>
          <w:sz w:val="24"/>
          <w:szCs w:val="24"/>
        </w:rPr>
      </w:pPr>
    </w:p>
    <w:p w:rsidR="7C4FB161" w:rsidP="7C4FB161" w:rsidRDefault="7C4FB161" w14:paraId="1A8CCBEE" w14:textId="0B02B050">
      <w:pPr>
        <w:ind w:firstLine="720"/>
        <w:rPr>
          <w:rFonts w:ascii="Century" w:hAnsi="Century"/>
          <w:sz w:val="24"/>
          <w:szCs w:val="24"/>
        </w:rPr>
      </w:pPr>
    </w:p>
    <w:p w:rsidR="7C4FB161" w:rsidP="7C4FB161" w:rsidRDefault="7C4FB161" w14:paraId="30FE13E5" w14:textId="01F27583">
      <w:pPr>
        <w:ind w:firstLine="720"/>
        <w:rPr>
          <w:rFonts w:ascii="Century" w:hAnsi="Century"/>
          <w:sz w:val="24"/>
          <w:szCs w:val="24"/>
        </w:rPr>
      </w:pPr>
    </w:p>
    <w:p w:rsidR="7C4FB161" w:rsidP="7C4FB161" w:rsidRDefault="7C4FB161" w14:paraId="70254C56" w14:textId="3D4E5782">
      <w:pPr>
        <w:ind w:firstLine="720"/>
        <w:rPr>
          <w:rFonts w:ascii="Century" w:hAnsi="Century"/>
          <w:sz w:val="24"/>
          <w:szCs w:val="24"/>
        </w:rPr>
      </w:pPr>
    </w:p>
    <w:p w:rsidR="7C4FB161" w:rsidP="7C4FB161" w:rsidRDefault="7C4FB161" w14:paraId="7163B475" w14:textId="1EA92C9A">
      <w:pPr>
        <w:ind w:firstLine="720"/>
        <w:rPr>
          <w:rFonts w:ascii="Century" w:hAnsi="Century"/>
          <w:sz w:val="24"/>
          <w:szCs w:val="24"/>
        </w:rPr>
      </w:pPr>
    </w:p>
    <w:p w:rsidR="7C4FB161" w:rsidP="7C4FB161" w:rsidRDefault="7C4FB161" w14:paraId="071A09B6" w14:textId="3FA6CB28">
      <w:pPr>
        <w:ind w:firstLine="720"/>
        <w:rPr>
          <w:rFonts w:ascii="Century" w:hAnsi="Century"/>
          <w:sz w:val="24"/>
          <w:szCs w:val="24"/>
        </w:rPr>
      </w:pPr>
    </w:p>
    <w:p w:rsidR="7C4FB161" w:rsidP="7C4FB161" w:rsidRDefault="7C4FB161" w14:paraId="69FC5682" w14:textId="1F779409">
      <w:pPr>
        <w:ind w:firstLine="720"/>
        <w:rPr>
          <w:rFonts w:ascii="Century" w:hAnsi="Century"/>
          <w:sz w:val="24"/>
          <w:szCs w:val="24"/>
        </w:rPr>
      </w:pPr>
    </w:p>
    <w:p w:rsidR="7C4FB161" w:rsidP="7C4FB161" w:rsidRDefault="7C4FB161" w14:paraId="290E97E5" w14:textId="72020C2F">
      <w:pPr>
        <w:ind w:firstLine="720"/>
        <w:rPr>
          <w:rFonts w:ascii="Century" w:hAnsi="Century"/>
          <w:sz w:val="24"/>
          <w:szCs w:val="24"/>
        </w:rPr>
      </w:pPr>
    </w:p>
    <w:p w:rsidR="7C4FB161" w:rsidP="7C4FB161" w:rsidRDefault="7C4FB161" w14:paraId="4DFEFF69" w14:textId="37DB24BD">
      <w:pPr>
        <w:ind w:firstLine="720"/>
        <w:rPr>
          <w:rFonts w:ascii="Century" w:hAnsi="Century"/>
          <w:sz w:val="24"/>
          <w:szCs w:val="24"/>
        </w:rPr>
      </w:pPr>
    </w:p>
    <w:p w:rsidR="7C4FB161" w:rsidP="7C4FB161" w:rsidRDefault="7C4FB161" w14:paraId="39E68C50" w14:textId="1BA3EF6A">
      <w:pPr>
        <w:ind w:firstLine="720"/>
        <w:rPr>
          <w:rFonts w:ascii="Century" w:hAnsi="Century"/>
          <w:sz w:val="24"/>
          <w:szCs w:val="24"/>
        </w:rPr>
      </w:pPr>
    </w:p>
    <w:p w:rsidR="7C4FB161" w:rsidP="7C4FB161" w:rsidRDefault="7C4FB161" w14:paraId="0E0BB150" w14:textId="301F653A">
      <w:pPr>
        <w:ind w:firstLine="720"/>
        <w:rPr>
          <w:rFonts w:ascii="Century" w:hAnsi="Century"/>
          <w:sz w:val="24"/>
          <w:szCs w:val="24"/>
        </w:rPr>
      </w:pPr>
    </w:p>
    <w:p w:rsidR="7C4FB161" w:rsidP="7C4FB161" w:rsidRDefault="7C4FB161" w14:paraId="3E1FEA79" w14:textId="626DDAC4">
      <w:pPr>
        <w:ind w:firstLine="720"/>
        <w:rPr>
          <w:rFonts w:ascii="Century" w:hAnsi="Century"/>
          <w:sz w:val="24"/>
          <w:szCs w:val="24"/>
        </w:rPr>
      </w:pPr>
    </w:p>
    <w:p w:rsidR="7C4FB161" w:rsidP="7C4FB161" w:rsidRDefault="7C4FB161" w14:paraId="54161A5E" w14:textId="3EAAEC58">
      <w:pPr>
        <w:ind w:firstLine="720"/>
        <w:rPr>
          <w:rFonts w:ascii="Century" w:hAnsi="Century"/>
          <w:sz w:val="24"/>
          <w:szCs w:val="24"/>
        </w:rPr>
      </w:pPr>
    </w:p>
    <w:p w:rsidR="7C4FB161" w:rsidP="7C4FB161" w:rsidRDefault="7C4FB161" w14:paraId="1EA4982C" w14:textId="37D441D0">
      <w:pPr>
        <w:ind w:firstLine="720"/>
        <w:rPr>
          <w:rFonts w:ascii="Century" w:hAnsi="Century"/>
          <w:sz w:val="24"/>
          <w:szCs w:val="24"/>
        </w:rPr>
      </w:pPr>
    </w:p>
    <w:p w:rsidR="7C4FB161" w:rsidP="7C4FB161" w:rsidRDefault="7C4FB161" w14:paraId="34815B96" w14:textId="06C63855">
      <w:pPr>
        <w:ind w:firstLine="720"/>
        <w:rPr>
          <w:rFonts w:ascii="Century" w:hAnsi="Century"/>
          <w:sz w:val="24"/>
          <w:szCs w:val="24"/>
        </w:rPr>
      </w:pPr>
    </w:p>
    <w:p w:rsidR="7C4FB161" w:rsidP="7C4FB161" w:rsidRDefault="7C4FB161" w14:paraId="331C9152" w14:textId="19F4389E">
      <w:pPr>
        <w:ind w:firstLine="720"/>
        <w:rPr>
          <w:rFonts w:ascii="Century" w:hAnsi="Century"/>
          <w:sz w:val="24"/>
          <w:szCs w:val="24"/>
        </w:rPr>
      </w:pPr>
    </w:p>
    <w:p w:rsidR="7C4FB161" w:rsidP="7C4FB161" w:rsidRDefault="7C4FB161" w14:paraId="49DD6BED" w14:textId="60216AAC">
      <w:pPr>
        <w:ind w:firstLine="720"/>
        <w:rPr>
          <w:rFonts w:ascii="Century" w:hAnsi="Century"/>
          <w:sz w:val="24"/>
          <w:szCs w:val="24"/>
        </w:rPr>
      </w:pPr>
    </w:p>
    <w:p w:rsidR="7C4FB161" w:rsidP="7C4FB161" w:rsidRDefault="7C4FB161" w14:paraId="52D24694" w14:textId="66EB64E0">
      <w:pPr>
        <w:ind w:firstLine="720"/>
        <w:rPr>
          <w:rFonts w:ascii="Century" w:hAnsi="Century"/>
          <w:sz w:val="24"/>
          <w:szCs w:val="24"/>
        </w:rPr>
      </w:pPr>
    </w:p>
    <w:p w:rsidR="7C4FB161" w:rsidP="7C4FB161" w:rsidRDefault="7C4FB161" w14:paraId="3D1D0C5C" w14:textId="4ED5FDB2">
      <w:pPr>
        <w:ind w:firstLine="720"/>
        <w:rPr>
          <w:rFonts w:ascii="Century" w:hAnsi="Century"/>
          <w:sz w:val="24"/>
          <w:szCs w:val="24"/>
        </w:rPr>
      </w:pPr>
    </w:p>
    <w:p w:rsidR="7C4FB161" w:rsidP="7C4FB161" w:rsidRDefault="7C4FB161" w14:paraId="30ADEF70" w14:textId="4D389A89">
      <w:pPr>
        <w:ind w:firstLine="720"/>
        <w:rPr>
          <w:rFonts w:ascii="Century" w:hAnsi="Century"/>
          <w:sz w:val="24"/>
          <w:szCs w:val="24"/>
        </w:rPr>
      </w:pPr>
    </w:p>
    <w:p w:rsidR="7C4FB161" w:rsidP="7C4FB161" w:rsidRDefault="7C4FB161" w14:paraId="07C72D23" w14:textId="78190ECA">
      <w:pPr>
        <w:ind w:firstLine="720"/>
        <w:rPr>
          <w:rFonts w:ascii="Century" w:hAnsi="Century"/>
          <w:sz w:val="24"/>
          <w:szCs w:val="24"/>
        </w:rPr>
      </w:pPr>
    </w:p>
    <w:p w:rsidR="7C4FB161" w:rsidP="7C4FB161" w:rsidRDefault="7C4FB161" w14:paraId="37FE1C2D" w14:textId="695FE57F">
      <w:pPr>
        <w:ind w:firstLine="720"/>
        <w:rPr>
          <w:rFonts w:ascii="Century" w:hAnsi="Century"/>
          <w:sz w:val="24"/>
          <w:szCs w:val="24"/>
        </w:rPr>
      </w:pPr>
    </w:p>
    <w:p w:rsidR="7C4FB161" w:rsidP="7C4FB161" w:rsidRDefault="7C4FB161" w14:paraId="337886FB" w14:textId="79615A76">
      <w:pPr>
        <w:ind w:firstLine="720"/>
        <w:rPr>
          <w:rFonts w:ascii="Century" w:hAnsi="Century"/>
          <w:sz w:val="24"/>
          <w:szCs w:val="24"/>
        </w:rPr>
      </w:pPr>
    </w:p>
    <w:p w:rsidR="7C4FB161" w:rsidP="7C4FB161" w:rsidRDefault="7C4FB161" w14:paraId="7581BA64" w14:textId="707206E2">
      <w:pPr>
        <w:ind w:firstLine="720"/>
        <w:rPr>
          <w:rFonts w:ascii="Century" w:hAnsi="Century"/>
          <w:sz w:val="24"/>
          <w:szCs w:val="24"/>
        </w:rPr>
      </w:pPr>
    </w:p>
    <w:p w:rsidR="7C4FB161" w:rsidP="7C4FB161" w:rsidRDefault="7C4FB161" w14:paraId="3EC97F7B" w14:textId="1E57C7E6">
      <w:pPr>
        <w:ind w:firstLine="720"/>
        <w:rPr>
          <w:rFonts w:ascii="Century" w:hAnsi="Century"/>
          <w:sz w:val="24"/>
          <w:szCs w:val="24"/>
        </w:rPr>
      </w:pPr>
    </w:p>
    <w:p w:rsidR="7C4FB161" w:rsidP="7C4FB161" w:rsidRDefault="7C4FB161" w14:paraId="129E8448" w14:textId="6A4CB017">
      <w:pPr>
        <w:ind w:firstLine="720"/>
        <w:rPr>
          <w:rFonts w:ascii="Century" w:hAnsi="Century"/>
          <w:sz w:val="24"/>
          <w:szCs w:val="24"/>
        </w:rPr>
      </w:pPr>
    </w:p>
    <w:p w:rsidR="7C4FB161" w:rsidP="7C4FB161" w:rsidRDefault="7C4FB161" w14:paraId="10EBE526" w14:textId="1B45CE3B">
      <w:pPr>
        <w:ind w:firstLine="720"/>
        <w:rPr>
          <w:rFonts w:ascii="Century" w:hAnsi="Century"/>
          <w:sz w:val="24"/>
          <w:szCs w:val="24"/>
        </w:rPr>
      </w:pPr>
    </w:p>
    <w:p w:rsidR="7C4FB161" w:rsidP="7C4FB161" w:rsidRDefault="7C4FB161" w14:paraId="276BA25E" w14:textId="4068B19F">
      <w:pPr>
        <w:ind w:firstLine="720"/>
        <w:rPr>
          <w:rFonts w:ascii="Century" w:hAnsi="Century"/>
          <w:sz w:val="24"/>
          <w:szCs w:val="24"/>
        </w:rPr>
      </w:pPr>
    </w:p>
    <w:p w:rsidR="7C4FB161" w:rsidP="7C4FB161" w:rsidRDefault="7C4FB161" w14:paraId="3E95EF58" w14:textId="1C159045">
      <w:pPr>
        <w:ind w:firstLine="720"/>
        <w:rPr>
          <w:rFonts w:ascii="Century" w:hAnsi="Century"/>
          <w:sz w:val="24"/>
          <w:szCs w:val="24"/>
        </w:rPr>
      </w:pPr>
    </w:p>
    <w:p w:rsidR="7C4FB161" w:rsidP="7C4FB161" w:rsidRDefault="7C4FB161" w14:paraId="6425D760" w14:textId="29B7F787">
      <w:pPr>
        <w:ind w:firstLine="720"/>
        <w:rPr>
          <w:rFonts w:ascii="Century" w:hAnsi="Century"/>
          <w:sz w:val="24"/>
          <w:szCs w:val="24"/>
        </w:rPr>
      </w:pPr>
    </w:p>
    <w:p w:rsidR="7C4FB161" w:rsidP="7C4FB161" w:rsidRDefault="7C4FB161" w14:paraId="55A347C6" w14:textId="4DCD0030">
      <w:pPr>
        <w:ind w:firstLine="720"/>
        <w:rPr>
          <w:rFonts w:ascii="Century" w:hAnsi="Century"/>
          <w:sz w:val="24"/>
          <w:szCs w:val="24"/>
        </w:rPr>
      </w:pPr>
    </w:p>
    <w:p w:rsidR="7C4FB161" w:rsidP="736139AC" w:rsidRDefault="7C4FB161" w14:paraId="4A40AEE5" w14:textId="6727FC97">
      <w:pPr>
        <w:rPr>
          <w:rFonts w:ascii="Century" w:hAnsi="Century"/>
          <w:sz w:val="24"/>
          <w:szCs w:val="24"/>
        </w:rPr>
      </w:pPr>
    </w:p>
    <w:sectPr w:rsidR="7C4FB161">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num="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46C7" w:rsidP="00B26031" w:rsidRDefault="005246C7" w14:paraId="740C760F" w14:textId="77777777">
      <w:pPr>
        <w:spacing w:after="0" w:line="240" w:lineRule="auto"/>
      </w:pPr>
      <w:r>
        <w:separator/>
      </w:r>
    </w:p>
  </w:endnote>
  <w:endnote w:type="continuationSeparator" w:id="0">
    <w:p w:rsidR="005246C7" w:rsidP="00B26031" w:rsidRDefault="005246C7" w14:paraId="0B8EFCD6" w14:textId="77777777">
      <w:pPr>
        <w:spacing w:after="0" w:line="240" w:lineRule="auto"/>
      </w:pPr>
      <w:r>
        <w:continuationSeparator/>
      </w:r>
    </w:p>
  </w:endnote>
  <w:endnote w:type="continuationNotice" w:id="1">
    <w:p w:rsidR="005246C7" w:rsidRDefault="005246C7" w14:paraId="469346C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KaiTi">
    <w:panose1 w:val="02010609060101010101"/>
    <w:charset w:val="86"/>
    <w:family w:val="modern"/>
    <w:pitch w:val="fixed"/>
    <w:sig w:usb0="800002BF" w:usb1="38CF7CFA" w:usb2="00000016" w:usb3="00000000" w:csb0="00040001" w:csb1="00000000"/>
  </w:font>
  <w:font w:name="Corbel Light">
    <w:altName w:val="Calibri"/>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320"/>
      <w:gridCol w:w="4320"/>
      <w:gridCol w:w="4320"/>
    </w:tblGrid>
    <w:tr w:rsidR="72942F9F" w:rsidTr="72942F9F" w14:paraId="5593B13E" w14:textId="77777777">
      <w:trPr>
        <w:trHeight w:val="300"/>
      </w:trPr>
      <w:tc>
        <w:tcPr>
          <w:tcW w:w="4320" w:type="dxa"/>
        </w:tcPr>
        <w:p w:rsidR="72942F9F" w:rsidP="72942F9F" w:rsidRDefault="72942F9F" w14:paraId="115CEAD3" w14:textId="42AC670D">
          <w:pPr>
            <w:pStyle w:val="Header"/>
            <w:ind w:left="-115"/>
          </w:pPr>
        </w:p>
      </w:tc>
      <w:tc>
        <w:tcPr>
          <w:tcW w:w="4320" w:type="dxa"/>
        </w:tcPr>
        <w:p w:rsidR="72942F9F" w:rsidP="72942F9F" w:rsidRDefault="72942F9F" w14:paraId="4D3FE519" w14:textId="1D2FDBA8">
          <w:pPr>
            <w:pStyle w:val="Header"/>
            <w:jc w:val="center"/>
          </w:pPr>
        </w:p>
      </w:tc>
      <w:tc>
        <w:tcPr>
          <w:tcW w:w="4320" w:type="dxa"/>
        </w:tcPr>
        <w:p w:rsidR="72942F9F" w:rsidP="72942F9F" w:rsidRDefault="72942F9F" w14:paraId="09F57C2E" w14:textId="542849C0">
          <w:pPr>
            <w:pStyle w:val="Header"/>
            <w:ind w:right="-115"/>
            <w:jc w:val="right"/>
          </w:pPr>
        </w:p>
      </w:tc>
    </w:tr>
  </w:tbl>
  <w:p w:rsidR="72942F9F" w:rsidP="72942F9F" w:rsidRDefault="72942F9F" w14:paraId="1FB58567" w14:textId="5940E9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9077933"/>
      <w:docPartObj>
        <w:docPartGallery w:val="Page Numbers (Bottom of Page)"/>
        <w:docPartUnique/>
      </w:docPartObj>
    </w:sdtPr>
    <w:sdtEndPr>
      <w:rPr>
        <w:color w:val="7F7F7F" w:themeColor="background1" w:themeShade="7F"/>
        <w:spacing w:val="60"/>
      </w:rPr>
    </w:sdtEndPr>
    <w:sdtContent>
      <w:p w:rsidR="00B26031" w:rsidRDefault="00B26031" w14:paraId="03903E0F" w14:textId="6A55034B">
        <w:pPr>
          <w:pStyle w:val="Footer"/>
          <w:pBdr>
            <w:top w:val="single" w:color="D9D9D9" w:themeColor="background1" w:themeShade="D9" w:sz="4" w:space="1"/>
          </w:pBdr>
          <w:jc w:val="right"/>
        </w:pPr>
        <w:r>
          <w:fldChar w:fldCharType="begin"/>
        </w:r>
        <w:r>
          <w:instrText xml:space="preserve"> PAGE   \* MERGEFORMAT </w:instrText>
        </w:r>
        <w:r>
          <w:fldChar w:fldCharType="separate"/>
        </w:r>
        <w:r w:rsidR="00BD4E97">
          <w:rPr>
            <w:noProof/>
          </w:rPr>
          <w:t>4</w:t>
        </w:r>
        <w:r>
          <w:rPr>
            <w:noProof/>
          </w:rPr>
          <w:fldChar w:fldCharType="end"/>
        </w:r>
        <w:r>
          <w:t xml:space="preserve"> | </w:t>
        </w:r>
        <w:r>
          <w:rPr>
            <w:color w:val="7F7F7F" w:themeColor="background1" w:themeShade="7F"/>
            <w:spacing w:val="60"/>
          </w:rPr>
          <w:t>Page</w:t>
        </w:r>
      </w:p>
    </w:sdtContent>
  </w:sdt>
  <w:p w:rsidR="00B26031" w:rsidRDefault="0663C651" w14:paraId="4FA9716E" w14:textId="7C6B2FC8">
    <w:pPr>
      <w:pStyle w:val="Footer"/>
    </w:pPr>
    <w:r>
      <w:t>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72942F9F" w:rsidP="72942F9F" w:rsidRDefault="72942F9F" w14:paraId="30A69710" w14:textId="26FD7812">
    <w:pPr>
      <w:pStyle w:val="Footer"/>
    </w:pPr>
    <w:r>
      <w:t>ALL RIGHTS RESRVED®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46C7" w:rsidP="00B26031" w:rsidRDefault="005246C7" w14:paraId="0CDFB1E0" w14:textId="77777777">
      <w:pPr>
        <w:spacing w:after="0" w:line="240" w:lineRule="auto"/>
      </w:pPr>
      <w:r>
        <w:separator/>
      </w:r>
    </w:p>
  </w:footnote>
  <w:footnote w:type="continuationSeparator" w:id="0">
    <w:p w:rsidR="005246C7" w:rsidP="00B26031" w:rsidRDefault="005246C7" w14:paraId="2C3D4905" w14:textId="77777777">
      <w:pPr>
        <w:spacing w:after="0" w:line="240" w:lineRule="auto"/>
      </w:pPr>
      <w:r>
        <w:continuationSeparator/>
      </w:r>
    </w:p>
  </w:footnote>
  <w:footnote w:type="continuationNotice" w:id="1">
    <w:p w:rsidR="005246C7" w:rsidRDefault="005246C7" w14:paraId="641AF85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320"/>
      <w:gridCol w:w="4320"/>
      <w:gridCol w:w="4320"/>
    </w:tblGrid>
    <w:tr w:rsidR="72942F9F" w:rsidTr="72942F9F" w14:paraId="6578B782" w14:textId="77777777">
      <w:trPr>
        <w:trHeight w:val="300"/>
      </w:trPr>
      <w:tc>
        <w:tcPr>
          <w:tcW w:w="4320" w:type="dxa"/>
        </w:tcPr>
        <w:p w:rsidR="72942F9F" w:rsidP="72942F9F" w:rsidRDefault="72942F9F" w14:paraId="67D187F0" w14:textId="421C0381">
          <w:pPr>
            <w:pStyle w:val="Header"/>
            <w:ind w:left="-115"/>
          </w:pPr>
        </w:p>
      </w:tc>
      <w:tc>
        <w:tcPr>
          <w:tcW w:w="4320" w:type="dxa"/>
        </w:tcPr>
        <w:p w:rsidR="72942F9F" w:rsidP="72942F9F" w:rsidRDefault="72942F9F" w14:paraId="5718E4FD" w14:textId="49C1598C">
          <w:pPr>
            <w:pStyle w:val="Header"/>
            <w:jc w:val="center"/>
          </w:pPr>
        </w:p>
      </w:tc>
      <w:tc>
        <w:tcPr>
          <w:tcW w:w="4320" w:type="dxa"/>
        </w:tcPr>
        <w:p w:rsidR="72942F9F" w:rsidP="72942F9F" w:rsidRDefault="72942F9F" w14:paraId="0B67BE8A" w14:textId="5EE157A7">
          <w:pPr>
            <w:pStyle w:val="Header"/>
            <w:ind w:right="-115"/>
            <w:jc w:val="right"/>
          </w:pPr>
        </w:p>
      </w:tc>
    </w:tr>
  </w:tbl>
  <w:p w:rsidR="72942F9F" w:rsidP="72942F9F" w:rsidRDefault="72942F9F" w14:paraId="1CECB3FC" w14:textId="673B93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B26031" w:rsidR="00B26031" w:rsidP="78AC268F" w:rsidRDefault="00B26031" w14:paraId="0AB8FDAF" w14:textId="69A4FD2D">
    <w:pPr>
      <w:pStyle w:val="Header"/>
      <w:rPr>
        <w:rFonts w:ascii="Corbel Light" w:hAnsi="Corbel Ligh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320"/>
      <w:gridCol w:w="4320"/>
      <w:gridCol w:w="4320"/>
    </w:tblGrid>
    <w:tr w:rsidR="72942F9F" w:rsidTr="72942F9F" w14:paraId="6CD638C0" w14:textId="77777777">
      <w:trPr>
        <w:trHeight w:val="300"/>
      </w:trPr>
      <w:tc>
        <w:tcPr>
          <w:tcW w:w="4320" w:type="dxa"/>
        </w:tcPr>
        <w:p w:rsidR="72942F9F" w:rsidP="72942F9F" w:rsidRDefault="72942F9F" w14:paraId="0EE5EEF2" w14:textId="40877745">
          <w:pPr>
            <w:pStyle w:val="Header"/>
            <w:ind w:left="-115"/>
          </w:pPr>
        </w:p>
      </w:tc>
      <w:tc>
        <w:tcPr>
          <w:tcW w:w="4320" w:type="dxa"/>
        </w:tcPr>
        <w:p w:rsidR="72942F9F" w:rsidP="72942F9F" w:rsidRDefault="72942F9F" w14:paraId="4C191565" w14:textId="1C2600DD">
          <w:pPr>
            <w:pStyle w:val="Header"/>
            <w:jc w:val="center"/>
          </w:pPr>
        </w:p>
      </w:tc>
      <w:tc>
        <w:tcPr>
          <w:tcW w:w="4320" w:type="dxa"/>
        </w:tcPr>
        <w:p w:rsidR="72942F9F" w:rsidP="72942F9F" w:rsidRDefault="72942F9F" w14:paraId="7F348063" w14:textId="3719BE36">
          <w:pPr>
            <w:pStyle w:val="Header"/>
            <w:ind w:right="-115"/>
            <w:jc w:val="right"/>
          </w:pPr>
        </w:p>
      </w:tc>
    </w:tr>
  </w:tbl>
  <w:p w:rsidR="72942F9F" w:rsidP="72942F9F" w:rsidRDefault="72942F9F" w14:paraId="1A84C066" w14:textId="2E500A55">
    <w:pPr>
      <w:pStyle w:val="Header"/>
    </w:pPr>
  </w:p>
</w:hdr>
</file>

<file path=word/intelligence2.xml><?xml version="1.0" encoding="utf-8"?>
<int2:intelligence xmlns:int2="http://schemas.microsoft.com/office/intelligence/2020/intelligence" xmlns:oel="http://schemas.microsoft.com/office/2019/extlst">
  <int2:observations>
    <int2:textHash int2:hashCode="FhgZ8mOetxhDwS" int2:id="zVxorBaY">
      <int2:state int2:type="LegacyProofing" int2:value="Rejected"/>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490563"/>
    <w:multiLevelType w:val="hybridMultilevel"/>
    <w:tmpl w:val="FFFFFFFF"/>
    <w:lvl w:ilvl="0" w:tplc="FAFEA0BC">
      <w:start w:val="1"/>
      <w:numFmt w:val="decimal"/>
      <w:lvlText w:val="%1."/>
      <w:lvlJc w:val="left"/>
      <w:pPr>
        <w:ind w:left="1800" w:hanging="360"/>
      </w:pPr>
    </w:lvl>
    <w:lvl w:ilvl="1" w:tplc="E50C9314">
      <w:start w:val="1"/>
      <w:numFmt w:val="lowerLetter"/>
      <w:lvlText w:val="%2."/>
      <w:lvlJc w:val="left"/>
      <w:pPr>
        <w:ind w:left="2520" w:hanging="360"/>
      </w:pPr>
    </w:lvl>
    <w:lvl w:ilvl="2" w:tplc="DB3285D6">
      <w:start w:val="1"/>
      <w:numFmt w:val="lowerRoman"/>
      <w:lvlText w:val="%3."/>
      <w:lvlJc w:val="right"/>
      <w:pPr>
        <w:ind w:left="3240" w:hanging="180"/>
      </w:pPr>
    </w:lvl>
    <w:lvl w:ilvl="3" w:tplc="DEB8F21C">
      <w:start w:val="1"/>
      <w:numFmt w:val="decimal"/>
      <w:lvlText w:val="%4."/>
      <w:lvlJc w:val="left"/>
      <w:pPr>
        <w:ind w:left="3960" w:hanging="360"/>
      </w:pPr>
    </w:lvl>
    <w:lvl w:ilvl="4" w:tplc="BA9C8168">
      <w:start w:val="1"/>
      <w:numFmt w:val="lowerLetter"/>
      <w:lvlText w:val="%5."/>
      <w:lvlJc w:val="left"/>
      <w:pPr>
        <w:ind w:left="4680" w:hanging="360"/>
      </w:pPr>
    </w:lvl>
    <w:lvl w:ilvl="5" w:tplc="DEB8CDAC">
      <w:start w:val="1"/>
      <w:numFmt w:val="lowerRoman"/>
      <w:lvlText w:val="%6."/>
      <w:lvlJc w:val="right"/>
      <w:pPr>
        <w:ind w:left="5400" w:hanging="180"/>
      </w:pPr>
    </w:lvl>
    <w:lvl w:ilvl="6" w:tplc="EA6E1722">
      <w:start w:val="1"/>
      <w:numFmt w:val="decimal"/>
      <w:lvlText w:val="%7."/>
      <w:lvlJc w:val="left"/>
      <w:pPr>
        <w:ind w:left="6120" w:hanging="360"/>
      </w:pPr>
    </w:lvl>
    <w:lvl w:ilvl="7" w:tplc="EE5AB60C">
      <w:start w:val="1"/>
      <w:numFmt w:val="lowerLetter"/>
      <w:lvlText w:val="%8."/>
      <w:lvlJc w:val="left"/>
      <w:pPr>
        <w:ind w:left="6840" w:hanging="360"/>
      </w:pPr>
    </w:lvl>
    <w:lvl w:ilvl="8" w:tplc="775A1710">
      <w:start w:val="1"/>
      <w:numFmt w:val="lowerRoman"/>
      <w:lvlText w:val="%9."/>
      <w:lvlJc w:val="right"/>
      <w:pPr>
        <w:ind w:left="7560" w:hanging="180"/>
      </w:pPr>
    </w:lvl>
  </w:abstractNum>
  <w:abstractNum w:abstractNumId="1" w15:restartNumberingAfterBreak="0">
    <w:nsid w:val="6AD5F84E"/>
    <w:multiLevelType w:val="hybridMultilevel"/>
    <w:tmpl w:val="FFFFFFFF"/>
    <w:lvl w:ilvl="0" w:tplc="3CEC80B2">
      <w:start w:val="1"/>
      <w:numFmt w:val="decimal"/>
      <w:lvlText w:val="%1."/>
      <w:lvlJc w:val="left"/>
      <w:pPr>
        <w:ind w:left="720" w:hanging="360"/>
      </w:pPr>
    </w:lvl>
    <w:lvl w:ilvl="1" w:tplc="9C3C558E">
      <w:start w:val="1"/>
      <w:numFmt w:val="lowerLetter"/>
      <w:lvlText w:val="%2."/>
      <w:lvlJc w:val="left"/>
      <w:pPr>
        <w:ind w:left="1440" w:hanging="360"/>
      </w:pPr>
    </w:lvl>
    <w:lvl w:ilvl="2" w:tplc="A53A27B0">
      <w:start w:val="1"/>
      <w:numFmt w:val="lowerRoman"/>
      <w:lvlText w:val="%3."/>
      <w:lvlJc w:val="right"/>
      <w:pPr>
        <w:ind w:left="2160" w:hanging="180"/>
      </w:pPr>
    </w:lvl>
    <w:lvl w:ilvl="3" w:tplc="08F4B3B4">
      <w:start w:val="1"/>
      <w:numFmt w:val="decimal"/>
      <w:lvlText w:val="%4."/>
      <w:lvlJc w:val="left"/>
      <w:pPr>
        <w:ind w:left="2880" w:hanging="360"/>
      </w:pPr>
    </w:lvl>
    <w:lvl w:ilvl="4" w:tplc="B06A4AD2">
      <w:start w:val="1"/>
      <w:numFmt w:val="lowerLetter"/>
      <w:lvlText w:val="%5."/>
      <w:lvlJc w:val="left"/>
      <w:pPr>
        <w:ind w:left="3600" w:hanging="360"/>
      </w:pPr>
    </w:lvl>
    <w:lvl w:ilvl="5" w:tplc="D2C8C9FE">
      <w:start w:val="1"/>
      <w:numFmt w:val="lowerRoman"/>
      <w:lvlText w:val="%6."/>
      <w:lvlJc w:val="right"/>
      <w:pPr>
        <w:ind w:left="4320" w:hanging="180"/>
      </w:pPr>
    </w:lvl>
    <w:lvl w:ilvl="6" w:tplc="CA1E7F84">
      <w:start w:val="1"/>
      <w:numFmt w:val="decimal"/>
      <w:lvlText w:val="%7."/>
      <w:lvlJc w:val="left"/>
      <w:pPr>
        <w:ind w:left="5040" w:hanging="360"/>
      </w:pPr>
    </w:lvl>
    <w:lvl w:ilvl="7" w:tplc="4C605D18">
      <w:start w:val="1"/>
      <w:numFmt w:val="lowerLetter"/>
      <w:lvlText w:val="%8."/>
      <w:lvlJc w:val="left"/>
      <w:pPr>
        <w:ind w:left="5760" w:hanging="360"/>
      </w:pPr>
    </w:lvl>
    <w:lvl w:ilvl="8" w:tplc="E00815EA">
      <w:start w:val="1"/>
      <w:numFmt w:val="lowerRoman"/>
      <w:lvlText w:val="%9."/>
      <w:lvlJc w:val="right"/>
      <w:pPr>
        <w:ind w:left="6480" w:hanging="180"/>
      </w:pPr>
    </w:lvl>
  </w:abstractNum>
  <w:num w:numId="1" w16cid:durableId="1932855702">
    <w:abstractNumId w:val="0"/>
  </w:num>
  <w:num w:numId="2" w16cid:durableId="1002318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activeWritingStyle w:lang="en-US" w:vendorID="64" w:dllVersion="4096" w:nlCheck="1" w:checkStyle="0" w:appName="MSWord"/>
  <w:trackRevisions w:val="tru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031"/>
    <w:rsid w:val="00004FCF"/>
    <w:rsid w:val="00022D37"/>
    <w:rsid w:val="0003145A"/>
    <w:rsid w:val="0003197D"/>
    <w:rsid w:val="00033C3F"/>
    <w:rsid w:val="000397E7"/>
    <w:rsid w:val="00047B64"/>
    <w:rsid w:val="0005713F"/>
    <w:rsid w:val="0006501C"/>
    <w:rsid w:val="00073ADC"/>
    <w:rsid w:val="00074121"/>
    <w:rsid w:val="000813F4"/>
    <w:rsid w:val="000A314B"/>
    <w:rsid w:val="000A4A20"/>
    <w:rsid w:val="000A5E24"/>
    <w:rsid w:val="000B16A2"/>
    <w:rsid w:val="000B374B"/>
    <w:rsid w:val="000B3CAC"/>
    <w:rsid w:val="000D7FE5"/>
    <w:rsid w:val="000F6405"/>
    <w:rsid w:val="000FA44B"/>
    <w:rsid w:val="00127320"/>
    <w:rsid w:val="00134D05"/>
    <w:rsid w:val="0013769C"/>
    <w:rsid w:val="00140CEE"/>
    <w:rsid w:val="00149CBB"/>
    <w:rsid w:val="0016D45F"/>
    <w:rsid w:val="0017C2C8"/>
    <w:rsid w:val="001879DF"/>
    <w:rsid w:val="001B5A0A"/>
    <w:rsid w:val="001B732A"/>
    <w:rsid w:val="001C2E3F"/>
    <w:rsid w:val="001D4B59"/>
    <w:rsid w:val="001D5697"/>
    <w:rsid w:val="001E4FBA"/>
    <w:rsid w:val="001F22FD"/>
    <w:rsid w:val="00203FEA"/>
    <w:rsid w:val="00223AAB"/>
    <w:rsid w:val="0022BB3A"/>
    <w:rsid w:val="002347E5"/>
    <w:rsid w:val="002612B9"/>
    <w:rsid w:val="002658BF"/>
    <w:rsid w:val="0028310A"/>
    <w:rsid w:val="00283656"/>
    <w:rsid w:val="00287B25"/>
    <w:rsid w:val="00290690"/>
    <w:rsid w:val="0029314A"/>
    <w:rsid w:val="002960C8"/>
    <w:rsid w:val="002C20A8"/>
    <w:rsid w:val="002C3DBB"/>
    <w:rsid w:val="002C4158"/>
    <w:rsid w:val="002E378B"/>
    <w:rsid w:val="002E552D"/>
    <w:rsid w:val="002E5BB2"/>
    <w:rsid w:val="002E9590"/>
    <w:rsid w:val="002EBB58"/>
    <w:rsid w:val="002EE5F5"/>
    <w:rsid w:val="0030E690"/>
    <w:rsid w:val="0031353D"/>
    <w:rsid w:val="00330369"/>
    <w:rsid w:val="003403F4"/>
    <w:rsid w:val="00341B5A"/>
    <w:rsid w:val="00344A81"/>
    <w:rsid w:val="003475AD"/>
    <w:rsid w:val="00356BB9"/>
    <w:rsid w:val="003736B0"/>
    <w:rsid w:val="00381D88"/>
    <w:rsid w:val="003977F2"/>
    <w:rsid w:val="003A01A1"/>
    <w:rsid w:val="003A1EA1"/>
    <w:rsid w:val="003A3679"/>
    <w:rsid w:val="003A793D"/>
    <w:rsid w:val="003B62CB"/>
    <w:rsid w:val="003B8B10"/>
    <w:rsid w:val="003C0C1F"/>
    <w:rsid w:val="003C34CE"/>
    <w:rsid w:val="003D3EB7"/>
    <w:rsid w:val="003D61F9"/>
    <w:rsid w:val="003EFCD2"/>
    <w:rsid w:val="004064D9"/>
    <w:rsid w:val="00407466"/>
    <w:rsid w:val="004111E0"/>
    <w:rsid w:val="00463303"/>
    <w:rsid w:val="00470860"/>
    <w:rsid w:val="004710A1"/>
    <w:rsid w:val="0047B9F3"/>
    <w:rsid w:val="004A2163"/>
    <w:rsid w:val="004B2514"/>
    <w:rsid w:val="004C1386"/>
    <w:rsid w:val="004C2740"/>
    <w:rsid w:val="004D1F2B"/>
    <w:rsid w:val="004D53FA"/>
    <w:rsid w:val="004E3E73"/>
    <w:rsid w:val="004E7EAF"/>
    <w:rsid w:val="004F0E18"/>
    <w:rsid w:val="004F223E"/>
    <w:rsid w:val="00507F43"/>
    <w:rsid w:val="00522730"/>
    <w:rsid w:val="005246C7"/>
    <w:rsid w:val="0052EFE3"/>
    <w:rsid w:val="0056231A"/>
    <w:rsid w:val="00567948"/>
    <w:rsid w:val="00572876"/>
    <w:rsid w:val="005824F9"/>
    <w:rsid w:val="00585B18"/>
    <w:rsid w:val="00587C9D"/>
    <w:rsid w:val="00596A83"/>
    <w:rsid w:val="00597BDE"/>
    <w:rsid w:val="005A43FB"/>
    <w:rsid w:val="005CA9C4"/>
    <w:rsid w:val="005D7F65"/>
    <w:rsid w:val="005E0F1A"/>
    <w:rsid w:val="00614CA0"/>
    <w:rsid w:val="0061B7CB"/>
    <w:rsid w:val="00621587"/>
    <w:rsid w:val="00631287"/>
    <w:rsid w:val="00631292"/>
    <w:rsid w:val="00635E79"/>
    <w:rsid w:val="00651F74"/>
    <w:rsid w:val="00679542"/>
    <w:rsid w:val="006A5DF9"/>
    <w:rsid w:val="006A7B66"/>
    <w:rsid w:val="006C4D3C"/>
    <w:rsid w:val="0070176B"/>
    <w:rsid w:val="0070706D"/>
    <w:rsid w:val="0071AB71"/>
    <w:rsid w:val="0075727C"/>
    <w:rsid w:val="00777694"/>
    <w:rsid w:val="00780107"/>
    <w:rsid w:val="007900F9"/>
    <w:rsid w:val="007A378D"/>
    <w:rsid w:val="007B421B"/>
    <w:rsid w:val="007D6278"/>
    <w:rsid w:val="007E3880"/>
    <w:rsid w:val="008159FA"/>
    <w:rsid w:val="00820030"/>
    <w:rsid w:val="008208C1"/>
    <w:rsid w:val="008248F1"/>
    <w:rsid w:val="008475D4"/>
    <w:rsid w:val="00877501"/>
    <w:rsid w:val="008A1065"/>
    <w:rsid w:val="008BD962"/>
    <w:rsid w:val="008C60A1"/>
    <w:rsid w:val="008D5AC8"/>
    <w:rsid w:val="008F173C"/>
    <w:rsid w:val="009034C5"/>
    <w:rsid w:val="00920C09"/>
    <w:rsid w:val="0093D96D"/>
    <w:rsid w:val="0094F49D"/>
    <w:rsid w:val="009526B0"/>
    <w:rsid w:val="009577E4"/>
    <w:rsid w:val="00960412"/>
    <w:rsid w:val="00966657"/>
    <w:rsid w:val="00980AD1"/>
    <w:rsid w:val="0098B441"/>
    <w:rsid w:val="00995A2B"/>
    <w:rsid w:val="0099662C"/>
    <w:rsid w:val="009A5484"/>
    <w:rsid w:val="009B5F4B"/>
    <w:rsid w:val="009B7446"/>
    <w:rsid w:val="009E34EC"/>
    <w:rsid w:val="009F540F"/>
    <w:rsid w:val="00A04584"/>
    <w:rsid w:val="00A07610"/>
    <w:rsid w:val="00A2094B"/>
    <w:rsid w:val="00A23FCE"/>
    <w:rsid w:val="00A34991"/>
    <w:rsid w:val="00A34A19"/>
    <w:rsid w:val="00A3504D"/>
    <w:rsid w:val="00A543D8"/>
    <w:rsid w:val="00A9538B"/>
    <w:rsid w:val="00AA7D4E"/>
    <w:rsid w:val="00AC00CF"/>
    <w:rsid w:val="00AC5092"/>
    <w:rsid w:val="00ACB0E4"/>
    <w:rsid w:val="00AD194B"/>
    <w:rsid w:val="00AD7712"/>
    <w:rsid w:val="00AD8AC8"/>
    <w:rsid w:val="00AE3657"/>
    <w:rsid w:val="00AE7D29"/>
    <w:rsid w:val="00AF6ECA"/>
    <w:rsid w:val="00AF77A6"/>
    <w:rsid w:val="00B014B5"/>
    <w:rsid w:val="00B23231"/>
    <w:rsid w:val="00B26031"/>
    <w:rsid w:val="00B32EEB"/>
    <w:rsid w:val="00B37216"/>
    <w:rsid w:val="00B67935"/>
    <w:rsid w:val="00BA2F13"/>
    <w:rsid w:val="00BB6FD5"/>
    <w:rsid w:val="00BCF8E5"/>
    <w:rsid w:val="00BD17FD"/>
    <w:rsid w:val="00BD4E97"/>
    <w:rsid w:val="00BE3842"/>
    <w:rsid w:val="00C1032E"/>
    <w:rsid w:val="00C188C8"/>
    <w:rsid w:val="00C41EC1"/>
    <w:rsid w:val="00C4A519"/>
    <w:rsid w:val="00C52CE8"/>
    <w:rsid w:val="00C848FB"/>
    <w:rsid w:val="00C872A0"/>
    <w:rsid w:val="00CA11F5"/>
    <w:rsid w:val="00CB3146"/>
    <w:rsid w:val="00CB3605"/>
    <w:rsid w:val="00CCBEE0"/>
    <w:rsid w:val="00CE5B4B"/>
    <w:rsid w:val="00D14B13"/>
    <w:rsid w:val="00D1E988"/>
    <w:rsid w:val="00D31CE2"/>
    <w:rsid w:val="00D762EC"/>
    <w:rsid w:val="00D7A761"/>
    <w:rsid w:val="00D85D05"/>
    <w:rsid w:val="00D87417"/>
    <w:rsid w:val="00D94F8D"/>
    <w:rsid w:val="00DA3F19"/>
    <w:rsid w:val="00DA63C5"/>
    <w:rsid w:val="00DD2051"/>
    <w:rsid w:val="00DE700C"/>
    <w:rsid w:val="00E16571"/>
    <w:rsid w:val="00E26DF4"/>
    <w:rsid w:val="00E37067"/>
    <w:rsid w:val="00E39661"/>
    <w:rsid w:val="00E45233"/>
    <w:rsid w:val="00E477FF"/>
    <w:rsid w:val="00E514E9"/>
    <w:rsid w:val="00E60100"/>
    <w:rsid w:val="00E67038"/>
    <w:rsid w:val="00E91240"/>
    <w:rsid w:val="00EA58FF"/>
    <w:rsid w:val="00EC5F2E"/>
    <w:rsid w:val="00ED72B4"/>
    <w:rsid w:val="00EF1E1F"/>
    <w:rsid w:val="00EF3755"/>
    <w:rsid w:val="00EF788F"/>
    <w:rsid w:val="00F00B76"/>
    <w:rsid w:val="00F014BD"/>
    <w:rsid w:val="00F021E4"/>
    <w:rsid w:val="00F062DA"/>
    <w:rsid w:val="00F069B2"/>
    <w:rsid w:val="00F21B7D"/>
    <w:rsid w:val="00F29630"/>
    <w:rsid w:val="00F31079"/>
    <w:rsid w:val="00F359C7"/>
    <w:rsid w:val="00F44994"/>
    <w:rsid w:val="00F50E73"/>
    <w:rsid w:val="00F635AD"/>
    <w:rsid w:val="00F66FE7"/>
    <w:rsid w:val="00F73F6F"/>
    <w:rsid w:val="00F91F67"/>
    <w:rsid w:val="00F92FD6"/>
    <w:rsid w:val="00F941CE"/>
    <w:rsid w:val="00F9D0E7"/>
    <w:rsid w:val="00FAE4A5"/>
    <w:rsid w:val="00FF7C01"/>
    <w:rsid w:val="0108ADD7"/>
    <w:rsid w:val="010E160E"/>
    <w:rsid w:val="0115E5A2"/>
    <w:rsid w:val="0115EBC0"/>
    <w:rsid w:val="011A4120"/>
    <w:rsid w:val="011B51AA"/>
    <w:rsid w:val="011C1575"/>
    <w:rsid w:val="011D0AAC"/>
    <w:rsid w:val="01210713"/>
    <w:rsid w:val="012BECEB"/>
    <w:rsid w:val="01327602"/>
    <w:rsid w:val="0139F6CF"/>
    <w:rsid w:val="013B877A"/>
    <w:rsid w:val="01434E09"/>
    <w:rsid w:val="014D3645"/>
    <w:rsid w:val="014EAE4D"/>
    <w:rsid w:val="015840E4"/>
    <w:rsid w:val="015D4CE2"/>
    <w:rsid w:val="015EA7BD"/>
    <w:rsid w:val="016767EB"/>
    <w:rsid w:val="016B3425"/>
    <w:rsid w:val="016C0D28"/>
    <w:rsid w:val="016CDA9F"/>
    <w:rsid w:val="016D6FC4"/>
    <w:rsid w:val="0174B69A"/>
    <w:rsid w:val="01779711"/>
    <w:rsid w:val="017B1A7A"/>
    <w:rsid w:val="017C4EEF"/>
    <w:rsid w:val="017C53DE"/>
    <w:rsid w:val="017CFE89"/>
    <w:rsid w:val="0181C9DC"/>
    <w:rsid w:val="0189A47F"/>
    <w:rsid w:val="019353B9"/>
    <w:rsid w:val="0193C921"/>
    <w:rsid w:val="0198BC28"/>
    <w:rsid w:val="0198D074"/>
    <w:rsid w:val="019AC3A3"/>
    <w:rsid w:val="01A1D873"/>
    <w:rsid w:val="01A2FD71"/>
    <w:rsid w:val="01AA7590"/>
    <w:rsid w:val="01AF5DB2"/>
    <w:rsid w:val="01B7CB7A"/>
    <w:rsid w:val="01BB89C7"/>
    <w:rsid w:val="01C0888D"/>
    <w:rsid w:val="01C3FB0E"/>
    <w:rsid w:val="01C6787F"/>
    <w:rsid w:val="01C7F5B3"/>
    <w:rsid w:val="01C918BD"/>
    <w:rsid w:val="01C99933"/>
    <w:rsid w:val="01CC97A9"/>
    <w:rsid w:val="01D53857"/>
    <w:rsid w:val="01DAB5FA"/>
    <w:rsid w:val="01DE4AFC"/>
    <w:rsid w:val="01E16028"/>
    <w:rsid w:val="01E6E583"/>
    <w:rsid w:val="01E8C326"/>
    <w:rsid w:val="01EA8E49"/>
    <w:rsid w:val="01F0BE82"/>
    <w:rsid w:val="01F265DC"/>
    <w:rsid w:val="01F3012D"/>
    <w:rsid w:val="01F58888"/>
    <w:rsid w:val="01F61830"/>
    <w:rsid w:val="020128D5"/>
    <w:rsid w:val="0201654C"/>
    <w:rsid w:val="020276EB"/>
    <w:rsid w:val="020462D3"/>
    <w:rsid w:val="02098449"/>
    <w:rsid w:val="020A5E07"/>
    <w:rsid w:val="020B5213"/>
    <w:rsid w:val="021617AC"/>
    <w:rsid w:val="02198349"/>
    <w:rsid w:val="0219961B"/>
    <w:rsid w:val="021D96CB"/>
    <w:rsid w:val="021F937B"/>
    <w:rsid w:val="02203267"/>
    <w:rsid w:val="0220E67C"/>
    <w:rsid w:val="0221783B"/>
    <w:rsid w:val="02227C05"/>
    <w:rsid w:val="0223E457"/>
    <w:rsid w:val="0227ACD6"/>
    <w:rsid w:val="0229F14F"/>
    <w:rsid w:val="02383DB9"/>
    <w:rsid w:val="02390129"/>
    <w:rsid w:val="023B2A60"/>
    <w:rsid w:val="023B52F5"/>
    <w:rsid w:val="023F3377"/>
    <w:rsid w:val="023F4C75"/>
    <w:rsid w:val="023FFDDF"/>
    <w:rsid w:val="0241E21B"/>
    <w:rsid w:val="0243456C"/>
    <w:rsid w:val="024823C7"/>
    <w:rsid w:val="024FB3C5"/>
    <w:rsid w:val="0251E7CE"/>
    <w:rsid w:val="025648C2"/>
    <w:rsid w:val="0259A538"/>
    <w:rsid w:val="025B701B"/>
    <w:rsid w:val="02612103"/>
    <w:rsid w:val="026F8AB4"/>
    <w:rsid w:val="0277C5C2"/>
    <w:rsid w:val="027ABDF5"/>
    <w:rsid w:val="02823F45"/>
    <w:rsid w:val="028D0848"/>
    <w:rsid w:val="028F71AA"/>
    <w:rsid w:val="0296DE34"/>
    <w:rsid w:val="029E1443"/>
    <w:rsid w:val="02A5B797"/>
    <w:rsid w:val="02A70EB2"/>
    <w:rsid w:val="02AEB3DF"/>
    <w:rsid w:val="02BB3A2B"/>
    <w:rsid w:val="02C6A9E6"/>
    <w:rsid w:val="02D11C8A"/>
    <w:rsid w:val="02DA416F"/>
    <w:rsid w:val="02DA975D"/>
    <w:rsid w:val="02DB4CDB"/>
    <w:rsid w:val="02DF5CE8"/>
    <w:rsid w:val="02DF6694"/>
    <w:rsid w:val="02DFA504"/>
    <w:rsid w:val="02ECBFAD"/>
    <w:rsid w:val="02F2F827"/>
    <w:rsid w:val="02F5819E"/>
    <w:rsid w:val="02F74FE9"/>
    <w:rsid w:val="02F9663B"/>
    <w:rsid w:val="02FA1E6C"/>
    <w:rsid w:val="0300B3BA"/>
    <w:rsid w:val="030367F5"/>
    <w:rsid w:val="0307A2A6"/>
    <w:rsid w:val="030FAD7C"/>
    <w:rsid w:val="031203A9"/>
    <w:rsid w:val="031298A3"/>
    <w:rsid w:val="0312BA26"/>
    <w:rsid w:val="0317F648"/>
    <w:rsid w:val="031CF7CA"/>
    <w:rsid w:val="031D0653"/>
    <w:rsid w:val="0328F1BA"/>
    <w:rsid w:val="032955C2"/>
    <w:rsid w:val="03389181"/>
    <w:rsid w:val="033E9BFA"/>
    <w:rsid w:val="03443E88"/>
    <w:rsid w:val="03451988"/>
    <w:rsid w:val="03470B1F"/>
    <w:rsid w:val="0347D087"/>
    <w:rsid w:val="034C2BF3"/>
    <w:rsid w:val="034D6EF5"/>
    <w:rsid w:val="03504301"/>
    <w:rsid w:val="0351A8B0"/>
    <w:rsid w:val="035A9009"/>
    <w:rsid w:val="035BD12D"/>
    <w:rsid w:val="035C5B90"/>
    <w:rsid w:val="035E9532"/>
    <w:rsid w:val="0360726E"/>
    <w:rsid w:val="0360EC57"/>
    <w:rsid w:val="0361F636"/>
    <w:rsid w:val="03629736"/>
    <w:rsid w:val="03632CEA"/>
    <w:rsid w:val="03634A2B"/>
    <w:rsid w:val="03656026"/>
    <w:rsid w:val="036AC769"/>
    <w:rsid w:val="036C4691"/>
    <w:rsid w:val="036C8291"/>
    <w:rsid w:val="036DAC69"/>
    <w:rsid w:val="0370B465"/>
    <w:rsid w:val="0377E102"/>
    <w:rsid w:val="037A957E"/>
    <w:rsid w:val="037BEE6B"/>
    <w:rsid w:val="037FD57F"/>
    <w:rsid w:val="0391AEC8"/>
    <w:rsid w:val="039529B7"/>
    <w:rsid w:val="0397D7D8"/>
    <w:rsid w:val="039853BF"/>
    <w:rsid w:val="03989FA7"/>
    <w:rsid w:val="03A0F4A3"/>
    <w:rsid w:val="03A493D3"/>
    <w:rsid w:val="03A597DA"/>
    <w:rsid w:val="03A5DCE3"/>
    <w:rsid w:val="03A8C012"/>
    <w:rsid w:val="03A95565"/>
    <w:rsid w:val="03AC556D"/>
    <w:rsid w:val="03B56284"/>
    <w:rsid w:val="03B9CC67"/>
    <w:rsid w:val="03BE9CB5"/>
    <w:rsid w:val="03C86D94"/>
    <w:rsid w:val="03CE546B"/>
    <w:rsid w:val="03D9DC3D"/>
    <w:rsid w:val="03DE8F37"/>
    <w:rsid w:val="03E03EE7"/>
    <w:rsid w:val="03E32B24"/>
    <w:rsid w:val="03E464CC"/>
    <w:rsid w:val="03E79F2C"/>
    <w:rsid w:val="03E9A931"/>
    <w:rsid w:val="03EDD81C"/>
    <w:rsid w:val="03F277BA"/>
    <w:rsid w:val="03F30A36"/>
    <w:rsid w:val="03F9CD36"/>
    <w:rsid w:val="03FAE879"/>
    <w:rsid w:val="03FD3BC4"/>
    <w:rsid w:val="03FF8BCA"/>
    <w:rsid w:val="0401A154"/>
    <w:rsid w:val="040237BA"/>
    <w:rsid w:val="04090905"/>
    <w:rsid w:val="040CAB86"/>
    <w:rsid w:val="040E1957"/>
    <w:rsid w:val="0412B319"/>
    <w:rsid w:val="041A9176"/>
    <w:rsid w:val="041D6092"/>
    <w:rsid w:val="041DCD41"/>
    <w:rsid w:val="041E944D"/>
    <w:rsid w:val="042034AD"/>
    <w:rsid w:val="042A3BD3"/>
    <w:rsid w:val="042ACBA6"/>
    <w:rsid w:val="042D5E36"/>
    <w:rsid w:val="0430B25F"/>
    <w:rsid w:val="0435913F"/>
    <w:rsid w:val="04368354"/>
    <w:rsid w:val="0436A8B6"/>
    <w:rsid w:val="0438857C"/>
    <w:rsid w:val="0438B3B2"/>
    <w:rsid w:val="044C1F00"/>
    <w:rsid w:val="044DF012"/>
    <w:rsid w:val="0450E295"/>
    <w:rsid w:val="04557FBC"/>
    <w:rsid w:val="04597A84"/>
    <w:rsid w:val="045A14D2"/>
    <w:rsid w:val="045AC5E3"/>
    <w:rsid w:val="045C4B15"/>
    <w:rsid w:val="04626439"/>
    <w:rsid w:val="04640C85"/>
    <w:rsid w:val="046759AE"/>
    <w:rsid w:val="046CE672"/>
    <w:rsid w:val="046F1381"/>
    <w:rsid w:val="046F8336"/>
    <w:rsid w:val="0472B76F"/>
    <w:rsid w:val="0473862A"/>
    <w:rsid w:val="047A86E2"/>
    <w:rsid w:val="047C6A33"/>
    <w:rsid w:val="0483E228"/>
    <w:rsid w:val="04936AB2"/>
    <w:rsid w:val="04A0F134"/>
    <w:rsid w:val="04AC11C2"/>
    <w:rsid w:val="04AF1561"/>
    <w:rsid w:val="04B0F217"/>
    <w:rsid w:val="04B728A5"/>
    <w:rsid w:val="04B7BB74"/>
    <w:rsid w:val="04BBE658"/>
    <w:rsid w:val="04BD8FF4"/>
    <w:rsid w:val="04C22AFC"/>
    <w:rsid w:val="04C74CF3"/>
    <w:rsid w:val="04C7906B"/>
    <w:rsid w:val="04CFD8E4"/>
    <w:rsid w:val="04D30747"/>
    <w:rsid w:val="04D92B40"/>
    <w:rsid w:val="04E19A5B"/>
    <w:rsid w:val="04E27402"/>
    <w:rsid w:val="04E6189B"/>
    <w:rsid w:val="04E9AB0B"/>
    <w:rsid w:val="04EB669C"/>
    <w:rsid w:val="04ED8D5A"/>
    <w:rsid w:val="04EDB34D"/>
    <w:rsid w:val="04F4A9FF"/>
    <w:rsid w:val="04F885EC"/>
    <w:rsid w:val="04FC69F6"/>
    <w:rsid w:val="04FED061"/>
    <w:rsid w:val="050018A0"/>
    <w:rsid w:val="0504EE1F"/>
    <w:rsid w:val="050557C3"/>
    <w:rsid w:val="0515904A"/>
    <w:rsid w:val="0516F563"/>
    <w:rsid w:val="0518555C"/>
    <w:rsid w:val="0518FAF3"/>
    <w:rsid w:val="051D31E3"/>
    <w:rsid w:val="051EA69C"/>
    <w:rsid w:val="052049FA"/>
    <w:rsid w:val="0524A2AD"/>
    <w:rsid w:val="052C0F5E"/>
    <w:rsid w:val="052FB441"/>
    <w:rsid w:val="05389AF9"/>
    <w:rsid w:val="053E09B4"/>
    <w:rsid w:val="0540C518"/>
    <w:rsid w:val="0545638C"/>
    <w:rsid w:val="05574D8E"/>
    <w:rsid w:val="055E1148"/>
    <w:rsid w:val="056162EC"/>
    <w:rsid w:val="05631801"/>
    <w:rsid w:val="0565394D"/>
    <w:rsid w:val="056890B9"/>
    <w:rsid w:val="056A83C3"/>
    <w:rsid w:val="056EE955"/>
    <w:rsid w:val="0572BA04"/>
    <w:rsid w:val="05764B74"/>
    <w:rsid w:val="0578CE57"/>
    <w:rsid w:val="057C913D"/>
    <w:rsid w:val="057C9BBE"/>
    <w:rsid w:val="058FAD97"/>
    <w:rsid w:val="05950034"/>
    <w:rsid w:val="059B5C8C"/>
    <w:rsid w:val="059BB164"/>
    <w:rsid w:val="059C2C0D"/>
    <w:rsid w:val="059D6DFC"/>
    <w:rsid w:val="05A0C4A0"/>
    <w:rsid w:val="05A50FB8"/>
    <w:rsid w:val="05A82D00"/>
    <w:rsid w:val="05AEB3D3"/>
    <w:rsid w:val="05AF471C"/>
    <w:rsid w:val="05B02CFB"/>
    <w:rsid w:val="05B2D683"/>
    <w:rsid w:val="05B5B097"/>
    <w:rsid w:val="05B6EE1A"/>
    <w:rsid w:val="05B8AD78"/>
    <w:rsid w:val="05B9BC1E"/>
    <w:rsid w:val="05BB2794"/>
    <w:rsid w:val="05C0455B"/>
    <w:rsid w:val="05C2F325"/>
    <w:rsid w:val="05C6E86F"/>
    <w:rsid w:val="05C89779"/>
    <w:rsid w:val="05CF1020"/>
    <w:rsid w:val="05D4C201"/>
    <w:rsid w:val="05D64E9D"/>
    <w:rsid w:val="05DB4D7D"/>
    <w:rsid w:val="05DD5710"/>
    <w:rsid w:val="05E2EF96"/>
    <w:rsid w:val="05E34A34"/>
    <w:rsid w:val="05EA4F48"/>
    <w:rsid w:val="05F476A7"/>
    <w:rsid w:val="05F87AE6"/>
    <w:rsid w:val="05FB2772"/>
    <w:rsid w:val="05FCC3B3"/>
    <w:rsid w:val="0601E62E"/>
    <w:rsid w:val="060995A1"/>
    <w:rsid w:val="060B4E2A"/>
    <w:rsid w:val="060D0BB5"/>
    <w:rsid w:val="0616897F"/>
    <w:rsid w:val="061A3506"/>
    <w:rsid w:val="061A658F"/>
    <w:rsid w:val="061ADB38"/>
    <w:rsid w:val="061D60FD"/>
    <w:rsid w:val="0621BFDD"/>
    <w:rsid w:val="0623752C"/>
    <w:rsid w:val="06262E9A"/>
    <w:rsid w:val="0628EEEF"/>
    <w:rsid w:val="062A3EFA"/>
    <w:rsid w:val="062E0FF3"/>
    <w:rsid w:val="0630AED9"/>
    <w:rsid w:val="06329F43"/>
    <w:rsid w:val="06345657"/>
    <w:rsid w:val="06348683"/>
    <w:rsid w:val="06360A8B"/>
    <w:rsid w:val="0636A12B"/>
    <w:rsid w:val="063EE84A"/>
    <w:rsid w:val="0640B14C"/>
    <w:rsid w:val="06475F27"/>
    <w:rsid w:val="064A74FE"/>
    <w:rsid w:val="064C0658"/>
    <w:rsid w:val="064C5A0E"/>
    <w:rsid w:val="064E9F5F"/>
    <w:rsid w:val="06547605"/>
    <w:rsid w:val="065AB363"/>
    <w:rsid w:val="065CDC53"/>
    <w:rsid w:val="06614FBD"/>
    <w:rsid w:val="066324CE"/>
    <w:rsid w:val="0663C651"/>
    <w:rsid w:val="0672759A"/>
    <w:rsid w:val="0675C604"/>
    <w:rsid w:val="067F1B9B"/>
    <w:rsid w:val="0681E04A"/>
    <w:rsid w:val="0688AC76"/>
    <w:rsid w:val="06895916"/>
    <w:rsid w:val="068A666B"/>
    <w:rsid w:val="0690F614"/>
    <w:rsid w:val="06913029"/>
    <w:rsid w:val="0692C9BB"/>
    <w:rsid w:val="0695FCB7"/>
    <w:rsid w:val="069BD4AA"/>
    <w:rsid w:val="069EE1F8"/>
    <w:rsid w:val="06A28C8F"/>
    <w:rsid w:val="06A75CC7"/>
    <w:rsid w:val="06AF0B43"/>
    <w:rsid w:val="06AF4925"/>
    <w:rsid w:val="06B0D849"/>
    <w:rsid w:val="06B7E18F"/>
    <w:rsid w:val="06BBD07F"/>
    <w:rsid w:val="06BFC35D"/>
    <w:rsid w:val="06C08C6B"/>
    <w:rsid w:val="06C37025"/>
    <w:rsid w:val="06C3B36D"/>
    <w:rsid w:val="06C41A3C"/>
    <w:rsid w:val="06C599E9"/>
    <w:rsid w:val="06C8BCD0"/>
    <w:rsid w:val="06C9D9CC"/>
    <w:rsid w:val="06CFF782"/>
    <w:rsid w:val="06D38C8C"/>
    <w:rsid w:val="06DB0300"/>
    <w:rsid w:val="06DEAE65"/>
    <w:rsid w:val="06EB307D"/>
    <w:rsid w:val="06EF0E5F"/>
    <w:rsid w:val="06F9CB60"/>
    <w:rsid w:val="06FD3DCB"/>
    <w:rsid w:val="06FD4D62"/>
    <w:rsid w:val="06FDD5D3"/>
    <w:rsid w:val="06FEE538"/>
    <w:rsid w:val="0707399C"/>
    <w:rsid w:val="071B1380"/>
    <w:rsid w:val="0720A9A9"/>
    <w:rsid w:val="072404B1"/>
    <w:rsid w:val="07257005"/>
    <w:rsid w:val="0725E7AE"/>
    <w:rsid w:val="072EA69E"/>
    <w:rsid w:val="07314E9C"/>
    <w:rsid w:val="07331BAF"/>
    <w:rsid w:val="0733265B"/>
    <w:rsid w:val="07370A40"/>
    <w:rsid w:val="073BF170"/>
    <w:rsid w:val="073C34ED"/>
    <w:rsid w:val="073C6DA0"/>
    <w:rsid w:val="073D4018"/>
    <w:rsid w:val="0740AFDF"/>
    <w:rsid w:val="07415DA1"/>
    <w:rsid w:val="07448408"/>
    <w:rsid w:val="0747175E"/>
    <w:rsid w:val="074B7C4D"/>
    <w:rsid w:val="074DDF24"/>
    <w:rsid w:val="075A655C"/>
    <w:rsid w:val="07618784"/>
    <w:rsid w:val="0761CA3C"/>
    <w:rsid w:val="076267BD"/>
    <w:rsid w:val="0765F467"/>
    <w:rsid w:val="076EE6E8"/>
    <w:rsid w:val="0778A7F4"/>
    <w:rsid w:val="077A5AFC"/>
    <w:rsid w:val="077E00EF"/>
    <w:rsid w:val="077FB626"/>
    <w:rsid w:val="0780FBCD"/>
    <w:rsid w:val="07818768"/>
    <w:rsid w:val="07844FA1"/>
    <w:rsid w:val="07901849"/>
    <w:rsid w:val="0793C487"/>
    <w:rsid w:val="07A1F4BF"/>
    <w:rsid w:val="07A7F6F2"/>
    <w:rsid w:val="07B3AF36"/>
    <w:rsid w:val="07B44440"/>
    <w:rsid w:val="07B7DEF2"/>
    <w:rsid w:val="07BDE1FF"/>
    <w:rsid w:val="07C2E585"/>
    <w:rsid w:val="07C840DB"/>
    <w:rsid w:val="07C8C689"/>
    <w:rsid w:val="07CEA114"/>
    <w:rsid w:val="07D16F22"/>
    <w:rsid w:val="07D37029"/>
    <w:rsid w:val="07E097B4"/>
    <w:rsid w:val="07E3A3BB"/>
    <w:rsid w:val="07E64318"/>
    <w:rsid w:val="07EBCCA8"/>
    <w:rsid w:val="07EE5A8D"/>
    <w:rsid w:val="07F6F826"/>
    <w:rsid w:val="07FA2E5C"/>
    <w:rsid w:val="07FF1048"/>
    <w:rsid w:val="080160D7"/>
    <w:rsid w:val="08032B63"/>
    <w:rsid w:val="08117F0C"/>
    <w:rsid w:val="0814CAEE"/>
    <w:rsid w:val="081D5C82"/>
    <w:rsid w:val="082B8997"/>
    <w:rsid w:val="0832AA93"/>
    <w:rsid w:val="0836D26B"/>
    <w:rsid w:val="083E2487"/>
    <w:rsid w:val="0844E20B"/>
    <w:rsid w:val="08461035"/>
    <w:rsid w:val="0847C6FD"/>
    <w:rsid w:val="084ACF8C"/>
    <w:rsid w:val="084AFF80"/>
    <w:rsid w:val="084BB47C"/>
    <w:rsid w:val="0853650A"/>
    <w:rsid w:val="0857ACA2"/>
    <w:rsid w:val="08583998"/>
    <w:rsid w:val="085A71F9"/>
    <w:rsid w:val="085E8698"/>
    <w:rsid w:val="0861FEFA"/>
    <w:rsid w:val="0867BD65"/>
    <w:rsid w:val="08688739"/>
    <w:rsid w:val="086D4CD5"/>
    <w:rsid w:val="086D9DBD"/>
    <w:rsid w:val="086E2A66"/>
    <w:rsid w:val="08719E71"/>
    <w:rsid w:val="08746D6C"/>
    <w:rsid w:val="0879CF77"/>
    <w:rsid w:val="0882256D"/>
    <w:rsid w:val="08860EAA"/>
    <w:rsid w:val="088A6DCE"/>
    <w:rsid w:val="088B967B"/>
    <w:rsid w:val="088C0304"/>
    <w:rsid w:val="088CC536"/>
    <w:rsid w:val="088D8634"/>
    <w:rsid w:val="0899B4D7"/>
    <w:rsid w:val="089B18ED"/>
    <w:rsid w:val="089EDD35"/>
    <w:rsid w:val="08A0CE06"/>
    <w:rsid w:val="08A19883"/>
    <w:rsid w:val="08A942A2"/>
    <w:rsid w:val="08AA2EEE"/>
    <w:rsid w:val="08AB2F52"/>
    <w:rsid w:val="08ACC494"/>
    <w:rsid w:val="08AD93C3"/>
    <w:rsid w:val="08BB893E"/>
    <w:rsid w:val="08BC8C5D"/>
    <w:rsid w:val="08BD0712"/>
    <w:rsid w:val="08BE867D"/>
    <w:rsid w:val="08C11B54"/>
    <w:rsid w:val="08C276ED"/>
    <w:rsid w:val="08C3DABB"/>
    <w:rsid w:val="08C70834"/>
    <w:rsid w:val="08C7A1F8"/>
    <w:rsid w:val="08C7DB10"/>
    <w:rsid w:val="08C823FD"/>
    <w:rsid w:val="08C8CD8C"/>
    <w:rsid w:val="08CC48E2"/>
    <w:rsid w:val="08CE73E6"/>
    <w:rsid w:val="08CFA108"/>
    <w:rsid w:val="08D0EF42"/>
    <w:rsid w:val="08D4D6D4"/>
    <w:rsid w:val="08D66746"/>
    <w:rsid w:val="08D71395"/>
    <w:rsid w:val="08DE2F5D"/>
    <w:rsid w:val="08E11558"/>
    <w:rsid w:val="08E8F901"/>
    <w:rsid w:val="08F0F9D0"/>
    <w:rsid w:val="08F1BD1F"/>
    <w:rsid w:val="08FAB508"/>
    <w:rsid w:val="08FC145A"/>
    <w:rsid w:val="08FC8C38"/>
    <w:rsid w:val="08FEC812"/>
    <w:rsid w:val="08FF1E54"/>
    <w:rsid w:val="08FFB3A5"/>
    <w:rsid w:val="08FFD911"/>
    <w:rsid w:val="09017C0D"/>
    <w:rsid w:val="0904F6E2"/>
    <w:rsid w:val="090522E5"/>
    <w:rsid w:val="090A00D0"/>
    <w:rsid w:val="090F7C45"/>
    <w:rsid w:val="090FCFE2"/>
    <w:rsid w:val="0915CD26"/>
    <w:rsid w:val="091A0737"/>
    <w:rsid w:val="092658AB"/>
    <w:rsid w:val="0926F08D"/>
    <w:rsid w:val="0927A768"/>
    <w:rsid w:val="0928A17B"/>
    <w:rsid w:val="0929D69D"/>
    <w:rsid w:val="0932EE4C"/>
    <w:rsid w:val="0937620B"/>
    <w:rsid w:val="093A4E35"/>
    <w:rsid w:val="093CC959"/>
    <w:rsid w:val="093D3FBF"/>
    <w:rsid w:val="093F5BAE"/>
    <w:rsid w:val="09460271"/>
    <w:rsid w:val="0949E960"/>
    <w:rsid w:val="094A103E"/>
    <w:rsid w:val="094B6EDB"/>
    <w:rsid w:val="094BFFFF"/>
    <w:rsid w:val="094E9035"/>
    <w:rsid w:val="095071E4"/>
    <w:rsid w:val="0950A55B"/>
    <w:rsid w:val="0953D947"/>
    <w:rsid w:val="095A3648"/>
    <w:rsid w:val="095CC8C0"/>
    <w:rsid w:val="0963F860"/>
    <w:rsid w:val="0964DA05"/>
    <w:rsid w:val="096F2F54"/>
    <w:rsid w:val="0975C57E"/>
    <w:rsid w:val="0978D218"/>
    <w:rsid w:val="097B2A9E"/>
    <w:rsid w:val="0980B792"/>
    <w:rsid w:val="09860901"/>
    <w:rsid w:val="098A85C8"/>
    <w:rsid w:val="098D0688"/>
    <w:rsid w:val="098DF635"/>
    <w:rsid w:val="098F6869"/>
    <w:rsid w:val="099916AC"/>
    <w:rsid w:val="09A071EC"/>
    <w:rsid w:val="09A2AF92"/>
    <w:rsid w:val="09A49356"/>
    <w:rsid w:val="09A753C4"/>
    <w:rsid w:val="09A9F8DB"/>
    <w:rsid w:val="09AC3A3D"/>
    <w:rsid w:val="09ADBFFE"/>
    <w:rsid w:val="09B26EC2"/>
    <w:rsid w:val="09B3F853"/>
    <w:rsid w:val="09B63867"/>
    <w:rsid w:val="09B71CCA"/>
    <w:rsid w:val="09B80161"/>
    <w:rsid w:val="09BE2E42"/>
    <w:rsid w:val="09BEF26F"/>
    <w:rsid w:val="09C3613D"/>
    <w:rsid w:val="09D57F1C"/>
    <w:rsid w:val="09D61DB1"/>
    <w:rsid w:val="09E54C66"/>
    <w:rsid w:val="09E6466B"/>
    <w:rsid w:val="09E6B91C"/>
    <w:rsid w:val="09F0FA1E"/>
    <w:rsid w:val="09F6A208"/>
    <w:rsid w:val="09F8EC6E"/>
    <w:rsid w:val="0A0B2D28"/>
    <w:rsid w:val="0A0BBA57"/>
    <w:rsid w:val="0A0D039E"/>
    <w:rsid w:val="0A0D2C85"/>
    <w:rsid w:val="0A23C39C"/>
    <w:rsid w:val="0A2A687A"/>
    <w:rsid w:val="0A2D03F6"/>
    <w:rsid w:val="0A32320F"/>
    <w:rsid w:val="0A36F58F"/>
    <w:rsid w:val="0A3C471B"/>
    <w:rsid w:val="0A3D1708"/>
    <w:rsid w:val="0A3FD088"/>
    <w:rsid w:val="0A466133"/>
    <w:rsid w:val="0A47CAC3"/>
    <w:rsid w:val="0A48B0FB"/>
    <w:rsid w:val="0A58AC03"/>
    <w:rsid w:val="0A5DBBB1"/>
    <w:rsid w:val="0A677DB0"/>
    <w:rsid w:val="0A6E312F"/>
    <w:rsid w:val="0A76727F"/>
    <w:rsid w:val="0A79E59F"/>
    <w:rsid w:val="0A7B84B0"/>
    <w:rsid w:val="0A831485"/>
    <w:rsid w:val="0A841267"/>
    <w:rsid w:val="0A845EBB"/>
    <w:rsid w:val="0A982C97"/>
    <w:rsid w:val="0A9D08AC"/>
    <w:rsid w:val="0A9E226A"/>
    <w:rsid w:val="0A9EA73E"/>
    <w:rsid w:val="0AA1852B"/>
    <w:rsid w:val="0AAB8345"/>
    <w:rsid w:val="0AB05BCE"/>
    <w:rsid w:val="0AB7B527"/>
    <w:rsid w:val="0AC1DF8D"/>
    <w:rsid w:val="0AC66AD1"/>
    <w:rsid w:val="0AC978B4"/>
    <w:rsid w:val="0AD19597"/>
    <w:rsid w:val="0AD62422"/>
    <w:rsid w:val="0ADAACCA"/>
    <w:rsid w:val="0AE38CBC"/>
    <w:rsid w:val="0AE42BA5"/>
    <w:rsid w:val="0AE6591E"/>
    <w:rsid w:val="0AF1C273"/>
    <w:rsid w:val="0AFA2F63"/>
    <w:rsid w:val="0AFDC602"/>
    <w:rsid w:val="0B0C0CFE"/>
    <w:rsid w:val="0B0C52A0"/>
    <w:rsid w:val="0B0F8F8C"/>
    <w:rsid w:val="0B13169A"/>
    <w:rsid w:val="0B16F5AA"/>
    <w:rsid w:val="0B1D6DB2"/>
    <w:rsid w:val="0B2E841B"/>
    <w:rsid w:val="0B3CB4E1"/>
    <w:rsid w:val="0B41F5AD"/>
    <w:rsid w:val="0B453133"/>
    <w:rsid w:val="0B48298F"/>
    <w:rsid w:val="0B48E17D"/>
    <w:rsid w:val="0B4E3A8C"/>
    <w:rsid w:val="0B4ECD93"/>
    <w:rsid w:val="0B4EFDD5"/>
    <w:rsid w:val="0B50644E"/>
    <w:rsid w:val="0B545BC9"/>
    <w:rsid w:val="0B55A1CB"/>
    <w:rsid w:val="0B5C47A7"/>
    <w:rsid w:val="0B614206"/>
    <w:rsid w:val="0B63BA01"/>
    <w:rsid w:val="0B653A64"/>
    <w:rsid w:val="0B6696DC"/>
    <w:rsid w:val="0B69CF26"/>
    <w:rsid w:val="0B713C97"/>
    <w:rsid w:val="0B721E12"/>
    <w:rsid w:val="0B7690F4"/>
    <w:rsid w:val="0B7F4459"/>
    <w:rsid w:val="0B821C87"/>
    <w:rsid w:val="0B823E38"/>
    <w:rsid w:val="0B8528A5"/>
    <w:rsid w:val="0B889713"/>
    <w:rsid w:val="0B8DA6F9"/>
    <w:rsid w:val="0B8DE6FD"/>
    <w:rsid w:val="0B8EB09F"/>
    <w:rsid w:val="0B911420"/>
    <w:rsid w:val="0B92EA68"/>
    <w:rsid w:val="0B973F61"/>
    <w:rsid w:val="0B98F801"/>
    <w:rsid w:val="0B9EB27F"/>
    <w:rsid w:val="0BA58DDB"/>
    <w:rsid w:val="0BA614F8"/>
    <w:rsid w:val="0BA6A2D2"/>
    <w:rsid w:val="0BA8A70E"/>
    <w:rsid w:val="0BAA7948"/>
    <w:rsid w:val="0BAC697D"/>
    <w:rsid w:val="0BB0E608"/>
    <w:rsid w:val="0BB0EEDD"/>
    <w:rsid w:val="0BB3D595"/>
    <w:rsid w:val="0BB48331"/>
    <w:rsid w:val="0BB7DA2A"/>
    <w:rsid w:val="0BBAED33"/>
    <w:rsid w:val="0BBD7DD7"/>
    <w:rsid w:val="0BC04823"/>
    <w:rsid w:val="0BC28AF5"/>
    <w:rsid w:val="0BC3C525"/>
    <w:rsid w:val="0BC59B97"/>
    <w:rsid w:val="0BC76BAE"/>
    <w:rsid w:val="0BC77429"/>
    <w:rsid w:val="0BC939A9"/>
    <w:rsid w:val="0BCC8B4C"/>
    <w:rsid w:val="0BCD47F9"/>
    <w:rsid w:val="0BCDEE1B"/>
    <w:rsid w:val="0BCE914C"/>
    <w:rsid w:val="0BDE07D0"/>
    <w:rsid w:val="0BDE91A1"/>
    <w:rsid w:val="0BDF76B3"/>
    <w:rsid w:val="0BEE2E94"/>
    <w:rsid w:val="0BF3C60F"/>
    <w:rsid w:val="0BF545A0"/>
    <w:rsid w:val="0BF659B0"/>
    <w:rsid w:val="0BF6A9E1"/>
    <w:rsid w:val="0BF81C6E"/>
    <w:rsid w:val="0BF8A5E1"/>
    <w:rsid w:val="0BFB0F8C"/>
    <w:rsid w:val="0C03F841"/>
    <w:rsid w:val="0C03FD7E"/>
    <w:rsid w:val="0C0AFB88"/>
    <w:rsid w:val="0C10D539"/>
    <w:rsid w:val="0C1325AB"/>
    <w:rsid w:val="0C1643C8"/>
    <w:rsid w:val="0C183106"/>
    <w:rsid w:val="0C1E4D4C"/>
    <w:rsid w:val="0C1ECFD7"/>
    <w:rsid w:val="0C1ED49A"/>
    <w:rsid w:val="0C1F79B4"/>
    <w:rsid w:val="0C24A417"/>
    <w:rsid w:val="0C31EA15"/>
    <w:rsid w:val="0C3BE0B3"/>
    <w:rsid w:val="0C433416"/>
    <w:rsid w:val="0C4369C8"/>
    <w:rsid w:val="0C479F56"/>
    <w:rsid w:val="0C491553"/>
    <w:rsid w:val="0C51EFB7"/>
    <w:rsid w:val="0C53E6E5"/>
    <w:rsid w:val="0C5B226E"/>
    <w:rsid w:val="0C5FB168"/>
    <w:rsid w:val="0C616A39"/>
    <w:rsid w:val="0C6728FF"/>
    <w:rsid w:val="0C6EF2EA"/>
    <w:rsid w:val="0C72CA49"/>
    <w:rsid w:val="0C7B803B"/>
    <w:rsid w:val="0C7D06D1"/>
    <w:rsid w:val="0C7ECC9F"/>
    <w:rsid w:val="0C804FC2"/>
    <w:rsid w:val="0C826F0A"/>
    <w:rsid w:val="0C95342E"/>
    <w:rsid w:val="0C9863D4"/>
    <w:rsid w:val="0C991F13"/>
    <w:rsid w:val="0CA28199"/>
    <w:rsid w:val="0CA83EFB"/>
    <w:rsid w:val="0CA85A6C"/>
    <w:rsid w:val="0CAB1B39"/>
    <w:rsid w:val="0CAB9C96"/>
    <w:rsid w:val="0CAF6D89"/>
    <w:rsid w:val="0CC02CAE"/>
    <w:rsid w:val="0CC0964A"/>
    <w:rsid w:val="0CCD614D"/>
    <w:rsid w:val="0CD1C7AC"/>
    <w:rsid w:val="0CD8DFCF"/>
    <w:rsid w:val="0CDC559F"/>
    <w:rsid w:val="0CE54F8C"/>
    <w:rsid w:val="0CE5A8E7"/>
    <w:rsid w:val="0CEDF52D"/>
    <w:rsid w:val="0CEEAF82"/>
    <w:rsid w:val="0CF32A09"/>
    <w:rsid w:val="0CF5DE8C"/>
    <w:rsid w:val="0CF765C6"/>
    <w:rsid w:val="0CF93A48"/>
    <w:rsid w:val="0D01ED62"/>
    <w:rsid w:val="0D03D9AB"/>
    <w:rsid w:val="0D03DC09"/>
    <w:rsid w:val="0D0455EF"/>
    <w:rsid w:val="0D080A11"/>
    <w:rsid w:val="0D105231"/>
    <w:rsid w:val="0D130C03"/>
    <w:rsid w:val="0D1363BD"/>
    <w:rsid w:val="0D14B421"/>
    <w:rsid w:val="0D14D789"/>
    <w:rsid w:val="0D164EA5"/>
    <w:rsid w:val="0D211A64"/>
    <w:rsid w:val="0D24D91B"/>
    <w:rsid w:val="0D253369"/>
    <w:rsid w:val="0D3325B4"/>
    <w:rsid w:val="0D46A0AF"/>
    <w:rsid w:val="0D47B021"/>
    <w:rsid w:val="0D534210"/>
    <w:rsid w:val="0D5A6A6F"/>
    <w:rsid w:val="0D62B50E"/>
    <w:rsid w:val="0D658568"/>
    <w:rsid w:val="0D6602CE"/>
    <w:rsid w:val="0D6B91D3"/>
    <w:rsid w:val="0D6C473D"/>
    <w:rsid w:val="0D6CB0CD"/>
    <w:rsid w:val="0D70E0FF"/>
    <w:rsid w:val="0D741479"/>
    <w:rsid w:val="0D74D811"/>
    <w:rsid w:val="0D74FBC8"/>
    <w:rsid w:val="0D7526FB"/>
    <w:rsid w:val="0D76E241"/>
    <w:rsid w:val="0D7BEB22"/>
    <w:rsid w:val="0D7C1196"/>
    <w:rsid w:val="0D83BC35"/>
    <w:rsid w:val="0D8545F8"/>
    <w:rsid w:val="0D8813EC"/>
    <w:rsid w:val="0D92DDEF"/>
    <w:rsid w:val="0D973501"/>
    <w:rsid w:val="0D9AFA4D"/>
    <w:rsid w:val="0D9DB2AA"/>
    <w:rsid w:val="0D9E575F"/>
    <w:rsid w:val="0D9F740D"/>
    <w:rsid w:val="0DA007CA"/>
    <w:rsid w:val="0DA1F7FB"/>
    <w:rsid w:val="0DA319FA"/>
    <w:rsid w:val="0DA83747"/>
    <w:rsid w:val="0DAAE688"/>
    <w:rsid w:val="0DB45FCD"/>
    <w:rsid w:val="0DB94609"/>
    <w:rsid w:val="0DBBD092"/>
    <w:rsid w:val="0DBED798"/>
    <w:rsid w:val="0DBF0FE0"/>
    <w:rsid w:val="0DC7BC2B"/>
    <w:rsid w:val="0DCC2009"/>
    <w:rsid w:val="0DD49696"/>
    <w:rsid w:val="0DD60E89"/>
    <w:rsid w:val="0DE6B064"/>
    <w:rsid w:val="0DEB6F72"/>
    <w:rsid w:val="0DECA22A"/>
    <w:rsid w:val="0DF984F0"/>
    <w:rsid w:val="0DFB640D"/>
    <w:rsid w:val="0E022C9C"/>
    <w:rsid w:val="0E1807CF"/>
    <w:rsid w:val="0E1B957B"/>
    <w:rsid w:val="0E1BE8D2"/>
    <w:rsid w:val="0E2146D2"/>
    <w:rsid w:val="0E21C3DB"/>
    <w:rsid w:val="0E268639"/>
    <w:rsid w:val="0E2A139F"/>
    <w:rsid w:val="0E2B1F58"/>
    <w:rsid w:val="0E2B3FC3"/>
    <w:rsid w:val="0E3287AA"/>
    <w:rsid w:val="0E35D13E"/>
    <w:rsid w:val="0E3BEEF4"/>
    <w:rsid w:val="0E3D7BB3"/>
    <w:rsid w:val="0E40CB5C"/>
    <w:rsid w:val="0E414C84"/>
    <w:rsid w:val="0E41A769"/>
    <w:rsid w:val="0E436D59"/>
    <w:rsid w:val="0E45A21D"/>
    <w:rsid w:val="0E52D903"/>
    <w:rsid w:val="0E5426D5"/>
    <w:rsid w:val="0E5C7145"/>
    <w:rsid w:val="0E5E9484"/>
    <w:rsid w:val="0E642C4C"/>
    <w:rsid w:val="0E656C8E"/>
    <w:rsid w:val="0E68A1FC"/>
    <w:rsid w:val="0E7FCA07"/>
    <w:rsid w:val="0E7FD31C"/>
    <w:rsid w:val="0E80024C"/>
    <w:rsid w:val="0E8B1ABE"/>
    <w:rsid w:val="0E8B97EC"/>
    <w:rsid w:val="0E8CA39A"/>
    <w:rsid w:val="0E90648C"/>
    <w:rsid w:val="0E994B4B"/>
    <w:rsid w:val="0E9E6F5F"/>
    <w:rsid w:val="0EA01053"/>
    <w:rsid w:val="0EA09B26"/>
    <w:rsid w:val="0EA12107"/>
    <w:rsid w:val="0EA973C1"/>
    <w:rsid w:val="0EAC94B0"/>
    <w:rsid w:val="0EAF2359"/>
    <w:rsid w:val="0EBD08F4"/>
    <w:rsid w:val="0EC0E454"/>
    <w:rsid w:val="0EC8F2E4"/>
    <w:rsid w:val="0ECA9D69"/>
    <w:rsid w:val="0ECC2DBE"/>
    <w:rsid w:val="0ED684BF"/>
    <w:rsid w:val="0ED8F6C3"/>
    <w:rsid w:val="0EE82597"/>
    <w:rsid w:val="0EEC8934"/>
    <w:rsid w:val="0EEEF515"/>
    <w:rsid w:val="0EF0FCDA"/>
    <w:rsid w:val="0EF60467"/>
    <w:rsid w:val="0EFC1DDE"/>
    <w:rsid w:val="0EFC9989"/>
    <w:rsid w:val="0EFF8671"/>
    <w:rsid w:val="0F02CEF2"/>
    <w:rsid w:val="0F04ECED"/>
    <w:rsid w:val="0F09A4C6"/>
    <w:rsid w:val="0F0F549A"/>
    <w:rsid w:val="0F10B8FF"/>
    <w:rsid w:val="0F136462"/>
    <w:rsid w:val="0F17A2E2"/>
    <w:rsid w:val="0F266864"/>
    <w:rsid w:val="0F293D9E"/>
    <w:rsid w:val="0F2E69CF"/>
    <w:rsid w:val="0F2F9BA3"/>
    <w:rsid w:val="0F31AB72"/>
    <w:rsid w:val="0F32798B"/>
    <w:rsid w:val="0F33F4E4"/>
    <w:rsid w:val="0F356BD1"/>
    <w:rsid w:val="0F35D5E9"/>
    <w:rsid w:val="0F4CEC78"/>
    <w:rsid w:val="0F4CEEBC"/>
    <w:rsid w:val="0F5590E5"/>
    <w:rsid w:val="0F5B3643"/>
    <w:rsid w:val="0F5BB564"/>
    <w:rsid w:val="0F606680"/>
    <w:rsid w:val="0F6814DE"/>
    <w:rsid w:val="0F6D1F8B"/>
    <w:rsid w:val="0F6F1A74"/>
    <w:rsid w:val="0F707AD0"/>
    <w:rsid w:val="0F74C2A6"/>
    <w:rsid w:val="0F76B7C3"/>
    <w:rsid w:val="0F79B0DB"/>
    <w:rsid w:val="0F7C1499"/>
    <w:rsid w:val="0F7C8D03"/>
    <w:rsid w:val="0F7D2E04"/>
    <w:rsid w:val="0F8CCDEE"/>
    <w:rsid w:val="0F8E8D1A"/>
    <w:rsid w:val="0F928D36"/>
    <w:rsid w:val="0F957800"/>
    <w:rsid w:val="0FA15485"/>
    <w:rsid w:val="0FAAF95C"/>
    <w:rsid w:val="0FABD7A6"/>
    <w:rsid w:val="0FB074D8"/>
    <w:rsid w:val="0FB34668"/>
    <w:rsid w:val="0FB35F3C"/>
    <w:rsid w:val="0FB52419"/>
    <w:rsid w:val="0FB9C48F"/>
    <w:rsid w:val="0FBB645D"/>
    <w:rsid w:val="0FBBE79D"/>
    <w:rsid w:val="0FCA57C2"/>
    <w:rsid w:val="0FD22FE5"/>
    <w:rsid w:val="0FD4621C"/>
    <w:rsid w:val="0FD9676F"/>
    <w:rsid w:val="0FE1C7C2"/>
    <w:rsid w:val="0FE39E82"/>
    <w:rsid w:val="0FE8973C"/>
    <w:rsid w:val="0FEC260A"/>
    <w:rsid w:val="0FED179B"/>
    <w:rsid w:val="0FFE425C"/>
    <w:rsid w:val="0FFF4C7A"/>
    <w:rsid w:val="100088EF"/>
    <w:rsid w:val="1004ED36"/>
    <w:rsid w:val="100B83A4"/>
    <w:rsid w:val="10105BAC"/>
    <w:rsid w:val="1013E208"/>
    <w:rsid w:val="10148318"/>
    <w:rsid w:val="10167920"/>
    <w:rsid w:val="1016D2B5"/>
    <w:rsid w:val="1022AF4F"/>
    <w:rsid w:val="1027450E"/>
    <w:rsid w:val="10278E31"/>
    <w:rsid w:val="10283589"/>
    <w:rsid w:val="10291491"/>
    <w:rsid w:val="10309179"/>
    <w:rsid w:val="1030AC00"/>
    <w:rsid w:val="10310D2A"/>
    <w:rsid w:val="10318B35"/>
    <w:rsid w:val="10337B84"/>
    <w:rsid w:val="103AB7E2"/>
    <w:rsid w:val="1040DB95"/>
    <w:rsid w:val="1048D12F"/>
    <w:rsid w:val="10573258"/>
    <w:rsid w:val="1058AB2F"/>
    <w:rsid w:val="105D429B"/>
    <w:rsid w:val="1060CF57"/>
    <w:rsid w:val="10615F94"/>
    <w:rsid w:val="10624935"/>
    <w:rsid w:val="10625F42"/>
    <w:rsid w:val="10670BF3"/>
    <w:rsid w:val="106E0AF3"/>
    <w:rsid w:val="106F9961"/>
    <w:rsid w:val="10702CDA"/>
    <w:rsid w:val="1081572F"/>
    <w:rsid w:val="1083C992"/>
    <w:rsid w:val="108598F7"/>
    <w:rsid w:val="108AEEC2"/>
    <w:rsid w:val="108CB989"/>
    <w:rsid w:val="108FC7D0"/>
    <w:rsid w:val="108FD9F9"/>
    <w:rsid w:val="10936477"/>
    <w:rsid w:val="109404C4"/>
    <w:rsid w:val="1095286B"/>
    <w:rsid w:val="109A13B3"/>
    <w:rsid w:val="109C1B63"/>
    <w:rsid w:val="10A76DDD"/>
    <w:rsid w:val="10AB3520"/>
    <w:rsid w:val="10AC1716"/>
    <w:rsid w:val="10AE379A"/>
    <w:rsid w:val="10AF8130"/>
    <w:rsid w:val="10B82026"/>
    <w:rsid w:val="10BFF062"/>
    <w:rsid w:val="10C34928"/>
    <w:rsid w:val="10C81A3D"/>
    <w:rsid w:val="10D188EA"/>
    <w:rsid w:val="10D1A07A"/>
    <w:rsid w:val="10D31224"/>
    <w:rsid w:val="10DB7D17"/>
    <w:rsid w:val="10DD5927"/>
    <w:rsid w:val="10E10BB5"/>
    <w:rsid w:val="10E1C824"/>
    <w:rsid w:val="10E59FD3"/>
    <w:rsid w:val="10EE02F9"/>
    <w:rsid w:val="10EE3ADE"/>
    <w:rsid w:val="10F287A0"/>
    <w:rsid w:val="10F69EC8"/>
    <w:rsid w:val="10F6C1C8"/>
    <w:rsid w:val="10FC020B"/>
    <w:rsid w:val="110151B7"/>
    <w:rsid w:val="1102C4FD"/>
    <w:rsid w:val="11098AC5"/>
    <w:rsid w:val="110D4998"/>
    <w:rsid w:val="11113C2F"/>
    <w:rsid w:val="1111E57F"/>
    <w:rsid w:val="1118F4B8"/>
    <w:rsid w:val="111ADC5A"/>
    <w:rsid w:val="111E6DE8"/>
    <w:rsid w:val="11249A25"/>
    <w:rsid w:val="1127D3C1"/>
    <w:rsid w:val="112A861B"/>
    <w:rsid w:val="112AA700"/>
    <w:rsid w:val="112B9CA7"/>
    <w:rsid w:val="112C65FD"/>
    <w:rsid w:val="112E36DD"/>
    <w:rsid w:val="11303227"/>
    <w:rsid w:val="113364BF"/>
    <w:rsid w:val="11340029"/>
    <w:rsid w:val="113B19DF"/>
    <w:rsid w:val="113F8EAB"/>
    <w:rsid w:val="114B448E"/>
    <w:rsid w:val="11522162"/>
    <w:rsid w:val="1152F9B5"/>
    <w:rsid w:val="115668C1"/>
    <w:rsid w:val="11611B35"/>
    <w:rsid w:val="116292F9"/>
    <w:rsid w:val="11632554"/>
    <w:rsid w:val="116564CC"/>
    <w:rsid w:val="116631CA"/>
    <w:rsid w:val="116938B4"/>
    <w:rsid w:val="116AF594"/>
    <w:rsid w:val="116FCA9C"/>
    <w:rsid w:val="1170FC71"/>
    <w:rsid w:val="11778EF5"/>
    <w:rsid w:val="11799C13"/>
    <w:rsid w:val="1186A3E6"/>
    <w:rsid w:val="1194DA5B"/>
    <w:rsid w:val="11983343"/>
    <w:rsid w:val="119F7561"/>
    <w:rsid w:val="11A652A5"/>
    <w:rsid w:val="11A85E84"/>
    <w:rsid w:val="11AA32D2"/>
    <w:rsid w:val="11AD9E69"/>
    <w:rsid w:val="11AE2471"/>
    <w:rsid w:val="11B107D1"/>
    <w:rsid w:val="11B7BF61"/>
    <w:rsid w:val="11B8CE5B"/>
    <w:rsid w:val="11C6892F"/>
    <w:rsid w:val="11C8BDA7"/>
    <w:rsid w:val="11CA0042"/>
    <w:rsid w:val="11CA3DD7"/>
    <w:rsid w:val="11D50274"/>
    <w:rsid w:val="11E48DD7"/>
    <w:rsid w:val="11E752C5"/>
    <w:rsid w:val="11EA4167"/>
    <w:rsid w:val="11F9A2C0"/>
    <w:rsid w:val="11FA4EB3"/>
    <w:rsid w:val="11FCBEE1"/>
    <w:rsid w:val="11FF417B"/>
    <w:rsid w:val="1201DDAF"/>
    <w:rsid w:val="120489B3"/>
    <w:rsid w:val="1207B9EF"/>
    <w:rsid w:val="1208D7AB"/>
    <w:rsid w:val="120DDA4C"/>
    <w:rsid w:val="121527F7"/>
    <w:rsid w:val="121C3CF4"/>
    <w:rsid w:val="12204CB3"/>
    <w:rsid w:val="122685A4"/>
    <w:rsid w:val="1226D834"/>
    <w:rsid w:val="12325A0E"/>
    <w:rsid w:val="1233D72D"/>
    <w:rsid w:val="123463FC"/>
    <w:rsid w:val="1238A28D"/>
    <w:rsid w:val="123BC80D"/>
    <w:rsid w:val="1244B262"/>
    <w:rsid w:val="12471205"/>
    <w:rsid w:val="1249E55F"/>
    <w:rsid w:val="12507D58"/>
    <w:rsid w:val="1258409E"/>
    <w:rsid w:val="12586832"/>
    <w:rsid w:val="125914BA"/>
    <w:rsid w:val="125AE2A0"/>
    <w:rsid w:val="125E98BE"/>
    <w:rsid w:val="12617DB9"/>
    <w:rsid w:val="1262E4AE"/>
    <w:rsid w:val="12631357"/>
    <w:rsid w:val="1265E956"/>
    <w:rsid w:val="126E6E6D"/>
    <w:rsid w:val="127372CB"/>
    <w:rsid w:val="1275A965"/>
    <w:rsid w:val="1275EF0D"/>
    <w:rsid w:val="12764EA3"/>
    <w:rsid w:val="12764FCC"/>
    <w:rsid w:val="12768558"/>
    <w:rsid w:val="1279B56F"/>
    <w:rsid w:val="1281B8D2"/>
    <w:rsid w:val="1286F438"/>
    <w:rsid w:val="12887837"/>
    <w:rsid w:val="128B621F"/>
    <w:rsid w:val="128B8473"/>
    <w:rsid w:val="128CB414"/>
    <w:rsid w:val="128D9CB4"/>
    <w:rsid w:val="1291E1BB"/>
    <w:rsid w:val="1294F653"/>
    <w:rsid w:val="129C1CD6"/>
    <w:rsid w:val="12A014B4"/>
    <w:rsid w:val="12A5AEBB"/>
    <w:rsid w:val="12A63B72"/>
    <w:rsid w:val="12A7EB1E"/>
    <w:rsid w:val="12AA1B69"/>
    <w:rsid w:val="12AE0A64"/>
    <w:rsid w:val="12B11C22"/>
    <w:rsid w:val="12B37BE0"/>
    <w:rsid w:val="12BE67C0"/>
    <w:rsid w:val="12C17B0C"/>
    <w:rsid w:val="12C983CE"/>
    <w:rsid w:val="12CA75A1"/>
    <w:rsid w:val="12CC8855"/>
    <w:rsid w:val="12CCC5B1"/>
    <w:rsid w:val="12CD1E84"/>
    <w:rsid w:val="12D0B0CB"/>
    <w:rsid w:val="12D3DA25"/>
    <w:rsid w:val="12D5966F"/>
    <w:rsid w:val="12DA4252"/>
    <w:rsid w:val="12DDD02B"/>
    <w:rsid w:val="12DFC9FB"/>
    <w:rsid w:val="12E22702"/>
    <w:rsid w:val="12E3492C"/>
    <w:rsid w:val="12E6CCE9"/>
    <w:rsid w:val="12E7B9C3"/>
    <w:rsid w:val="12EC2B8D"/>
    <w:rsid w:val="12EE8805"/>
    <w:rsid w:val="12F2CA57"/>
    <w:rsid w:val="12F32E8C"/>
    <w:rsid w:val="12F6A366"/>
    <w:rsid w:val="12FA90E9"/>
    <w:rsid w:val="12FBD2FF"/>
    <w:rsid w:val="1303EB88"/>
    <w:rsid w:val="130BEE40"/>
    <w:rsid w:val="130F4932"/>
    <w:rsid w:val="1317C7BC"/>
    <w:rsid w:val="13195C5F"/>
    <w:rsid w:val="131AABE3"/>
    <w:rsid w:val="131EBECC"/>
    <w:rsid w:val="13224159"/>
    <w:rsid w:val="1327ED39"/>
    <w:rsid w:val="132901D7"/>
    <w:rsid w:val="132CDFE9"/>
    <w:rsid w:val="13309D0E"/>
    <w:rsid w:val="1334933E"/>
    <w:rsid w:val="133C40AA"/>
    <w:rsid w:val="13418948"/>
    <w:rsid w:val="1345C41A"/>
    <w:rsid w:val="134A7AE5"/>
    <w:rsid w:val="1350C34E"/>
    <w:rsid w:val="1357AA17"/>
    <w:rsid w:val="135E493A"/>
    <w:rsid w:val="1362DBFE"/>
    <w:rsid w:val="13640632"/>
    <w:rsid w:val="13676E26"/>
    <w:rsid w:val="136EF4F8"/>
    <w:rsid w:val="1373FCFF"/>
    <w:rsid w:val="1377335B"/>
    <w:rsid w:val="137F00F1"/>
    <w:rsid w:val="138804F1"/>
    <w:rsid w:val="138A3E6B"/>
    <w:rsid w:val="138C492C"/>
    <w:rsid w:val="139438B2"/>
    <w:rsid w:val="139E5606"/>
    <w:rsid w:val="13A61765"/>
    <w:rsid w:val="13A6C1AE"/>
    <w:rsid w:val="13A76610"/>
    <w:rsid w:val="13A9D316"/>
    <w:rsid w:val="13B0F798"/>
    <w:rsid w:val="13B109A3"/>
    <w:rsid w:val="13B314C5"/>
    <w:rsid w:val="13C18CCB"/>
    <w:rsid w:val="13C2745D"/>
    <w:rsid w:val="13C33BE7"/>
    <w:rsid w:val="13C4BCBB"/>
    <w:rsid w:val="13D52BA9"/>
    <w:rsid w:val="13D62AF9"/>
    <w:rsid w:val="13DF01B4"/>
    <w:rsid w:val="13DFE1A9"/>
    <w:rsid w:val="13E25DB5"/>
    <w:rsid w:val="13E805F5"/>
    <w:rsid w:val="13EA8592"/>
    <w:rsid w:val="13EAB305"/>
    <w:rsid w:val="13F2BB37"/>
    <w:rsid w:val="13F49F2E"/>
    <w:rsid w:val="13F7193D"/>
    <w:rsid w:val="13F7EBAC"/>
    <w:rsid w:val="13F8E3C1"/>
    <w:rsid w:val="13F95464"/>
    <w:rsid w:val="13FF6401"/>
    <w:rsid w:val="1401A715"/>
    <w:rsid w:val="1404E14D"/>
    <w:rsid w:val="1409EF2E"/>
    <w:rsid w:val="140D359B"/>
    <w:rsid w:val="140DCC74"/>
    <w:rsid w:val="14136A5C"/>
    <w:rsid w:val="141B2115"/>
    <w:rsid w:val="1421DB5E"/>
    <w:rsid w:val="14279552"/>
    <w:rsid w:val="1429C91A"/>
    <w:rsid w:val="142A2448"/>
    <w:rsid w:val="142A4B71"/>
    <w:rsid w:val="142A5F3F"/>
    <w:rsid w:val="14313F1D"/>
    <w:rsid w:val="14323FB6"/>
    <w:rsid w:val="14324CF5"/>
    <w:rsid w:val="14338C12"/>
    <w:rsid w:val="14375783"/>
    <w:rsid w:val="143DB915"/>
    <w:rsid w:val="144199E1"/>
    <w:rsid w:val="1450A65B"/>
    <w:rsid w:val="145B1E98"/>
    <w:rsid w:val="145CB371"/>
    <w:rsid w:val="14613FA8"/>
    <w:rsid w:val="14615CC7"/>
    <w:rsid w:val="147369D9"/>
    <w:rsid w:val="14776D73"/>
    <w:rsid w:val="147DE52F"/>
    <w:rsid w:val="147F3107"/>
    <w:rsid w:val="147F4F3E"/>
    <w:rsid w:val="148132FF"/>
    <w:rsid w:val="148A897B"/>
    <w:rsid w:val="148CE82A"/>
    <w:rsid w:val="148DB23F"/>
    <w:rsid w:val="148DE9A9"/>
    <w:rsid w:val="148F1086"/>
    <w:rsid w:val="1492F9FE"/>
    <w:rsid w:val="1493A2BF"/>
    <w:rsid w:val="1493A804"/>
    <w:rsid w:val="1495C3A2"/>
    <w:rsid w:val="149646D8"/>
    <w:rsid w:val="14984006"/>
    <w:rsid w:val="14996370"/>
    <w:rsid w:val="1499D480"/>
    <w:rsid w:val="149A25E0"/>
    <w:rsid w:val="149BAE9E"/>
    <w:rsid w:val="14A0895F"/>
    <w:rsid w:val="14A2EF4C"/>
    <w:rsid w:val="14A79085"/>
    <w:rsid w:val="14A93EFF"/>
    <w:rsid w:val="14AA26DA"/>
    <w:rsid w:val="14AAC14B"/>
    <w:rsid w:val="14AB21D5"/>
    <w:rsid w:val="14B280BD"/>
    <w:rsid w:val="14B3B351"/>
    <w:rsid w:val="14B46974"/>
    <w:rsid w:val="14B57A0C"/>
    <w:rsid w:val="14B5C1A7"/>
    <w:rsid w:val="14B5E260"/>
    <w:rsid w:val="14B71934"/>
    <w:rsid w:val="14B9DAF3"/>
    <w:rsid w:val="14BB8017"/>
    <w:rsid w:val="14C0A6DA"/>
    <w:rsid w:val="14CF9264"/>
    <w:rsid w:val="14D16396"/>
    <w:rsid w:val="14D33DAA"/>
    <w:rsid w:val="14D5CF74"/>
    <w:rsid w:val="14D76A94"/>
    <w:rsid w:val="14E029C4"/>
    <w:rsid w:val="14E3C8E7"/>
    <w:rsid w:val="14E9662A"/>
    <w:rsid w:val="14EAC5BE"/>
    <w:rsid w:val="14EE2BE2"/>
    <w:rsid w:val="14EE7753"/>
    <w:rsid w:val="14EF569C"/>
    <w:rsid w:val="14EFBBAE"/>
    <w:rsid w:val="14F76E88"/>
    <w:rsid w:val="14F9A585"/>
    <w:rsid w:val="14FA426C"/>
    <w:rsid w:val="14FC3767"/>
    <w:rsid w:val="14FD400E"/>
    <w:rsid w:val="1501D0B1"/>
    <w:rsid w:val="15093269"/>
    <w:rsid w:val="150BD7F9"/>
    <w:rsid w:val="151420E7"/>
    <w:rsid w:val="15175345"/>
    <w:rsid w:val="151BD59F"/>
    <w:rsid w:val="151D1AC3"/>
    <w:rsid w:val="151FA4DE"/>
    <w:rsid w:val="15350A87"/>
    <w:rsid w:val="153928FC"/>
    <w:rsid w:val="153E1698"/>
    <w:rsid w:val="153F23D5"/>
    <w:rsid w:val="153F32D3"/>
    <w:rsid w:val="1540C832"/>
    <w:rsid w:val="15460E07"/>
    <w:rsid w:val="1549BF54"/>
    <w:rsid w:val="154CDF48"/>
    <w:rsid w:val="154F793D"/>
    <w:rsid w:val="15523881"/>
    <w:rsid w:val="15567368"/>
    <w:rsid w:val="15576CAB"/>
    <w:rsid w:val="155E3FA2"/>
    <w:rsid w:val="1563E393"/>
    <w:rsid w:val="156658C7"/>
    <w:rsid w:val="156A6AA6"/>
    <w:rsid w:val="156BBD6A"/>
    <w:rsid w:val="156C7991"/>
    <w:rsid w:val="156DFA9B"/>
    <w:rsid w:val="156E0FEA"/>
    <w:rsid w:val="156F3D9F"/>
    <w:rsid w:val="156F40C7"/>
    <w:rsid w:val="15721B71"/>
    <w:rsid w:val="1572264D"/>
    <w:rsid w:val="15751268"/>
    <w:rsid w:val="15778FD4"/>
    <w:rsid w:val="1583FF24"/>
    <w:rsid w:val="15852828"/>
    <w:rsid w:val="1585EB47"/>
    <w:rsid w:val="158C1DA8"/>
    <w:rsid w:val="158FAAC0"/>
    <w:rsid w:val="1590E199"/>
    <w:rsid w:val="1594C662"/>
    <w:rsid w:val="15952B02"/>
    <w:rsid w:val="15A4EE69"/>
    <w:rsid w:val="15A9F785"/>
    <w:rsid w:val="15AF83D2"/>
    <w:rsid w:val="15B0695C"/>
    <w:rsid w:val="15BB60EE"/>
    <w:rsid w:val="15BE71E6"/>
    <w:rsid w:val="15BEAD9E"/>
    <w:rsid w:val="15C48DFA"/>
    <w:rsid w:val="15C9BB19"/>
    <w:rsid w:val="15CA2EF2"/>
    <w:rsid w:val="15D43B11"/>
    <w:rsid w:val="15D4E636"/>
    <w:rsid w:val="15D77D45"/>
    <w:rsid w:val="15D80AC9"/>
    <w:rsid w:val="15DE3E56"/>
    <w:rsid w:val="15E3B137"/>
    <w:rsid w:val="15E5FD14"/>
    <w:rsid w:val="15E69A1B"/>
    <w:rsid w:val="15E9EC0F"/>
    <w:rsid w:val="15EA926A"/>
    <w:rsid w:val="15EE1716"/>
    <w:rsid w:val="15F46C8A"/>
    <w:rsid w:val="160D4834"/>
    <w:rsid w:val="160E5DFB"/>
    <w:rsid w:val="1611AD70"/>
    <w:rsid w:val="1614B45A"/>
    <w:rsid w:val="1615FF60"/>
    <w:rsid w:val="162095D0"/>
    <w:rsid w:val="1622866E"/>
    <w:rsid w:val="162553DB"/>
    <w:rsid w:val="16259CA1"/>
    <w:rsid w:val="162C0BC8"/>
    <w:rsid w:val="1632B2FB"/>
    <w:rsid w:val="1633286B"/>
    <w:rsid w:val="16336744"/>
    <w:rsid w:val="1634E7B7"/>
    <w:rsid w:val="163766EA"/>
    <w:rsid w:val="16377A7A"/>
    <w:rsid w:val="163B0FC4"/>
    <w:rsid w:val="163CA937"/>
    <w:rsid w:val="163EFABD"/>
    <w:rsid w:val="163F4E57"/>
    <w:rsid w:val="16423280"/>
    <w:rsid w:val="1644157E"/>
    <w:rsid w:val="1644A467"/>
    <w:rsid w:val="16518D60"/>
    <w:rsid w:val="1655F1CB"/>
    <w:rsid w:val="165F8E1F"/>
    <w:rsid w:val="16618B68"/>
    <w:rsid w:val="16679A54"/>
    <w:rsid w:val="166A92F6"/>
    <w:rsid w:val="166EAF2C"/>
    <w:rsid w:val="166F22D7"/>
    <w:rsid w:val="16796C19"/>
    <w:rsid w:val="167F4B11"/>
    <w:rsid w:val="16852A56"/>
    <w:rsid w:val="168817F6"/>
    <w:rsid w:val="168A1FCE"/>
    <w:rsid w:val="16926C47"/>
    <w:rsid w:val="16936029"/>
    <w:rsid w:val="16982471"/>
    <w:rsid w:val="169E7343"/>
    <w:rsid w:val="169F3D61"/>
    <w:rsid w:val="16A27117"/>
    <w:rsid w:val="16A49F52"/>
    <w:rsid w:val="16AAA63A"/>
    <w:rsid w:val="16B20372"/>
    <w:rsid w:val="16B5F7A9"/>
    <w:rsid w:val="16B9DB52"/>
    <w:rsid w:val="16C411E3"/>
    <w:rsid w:val="16C4E548"/>
    <w:rsid w:val="16C6C25F"/>
    <w:rsid w:val="16C731F8"/>
    <w:rsid w:val="16CCBAC2"/>
    <w:rsid w:val="16CD44DD"/>
    <w:rsid w:val="16D0FD85"/>
    <w:rsid w:val="16D9DDA2"/>
    <w:rsid w:val="16DBB602"/>
    <w:rsid w:val="16DC6E87"/>
    <w:rsid w:val="16DC9C73"/>
    <w:rsid w:val="16DF6189"/>
    <w:rsid w:val="16E28523"/>
    <w:rsid w:val="16E47BD8"/>
    <w:rsid w:val="16E84DF1"/>
    <w:rsid w:val="16EBD09D"/>
    <w:rsid w:val="16EF281A"/>
    <w:rsid w:val="16F039DC"/>
    <w:rsid w:val="16F63D98"/>
    <w:rsid w:val="16F6B27C"/>
    <w:rsid w:val="16F7C47D"/>
    <w:rsid w:val="16F91760"/>
    <w:rsid w:val="16FCAB19"/>
    <w:rsid w:val="16FD49AB"/>
    <w:rsid w:val="16FDE305"/>
    <w:rsid w:val="16FF2BBF"/>
    <w:rsid w:val="16FF3D9F"/>
    <w:rsid w:val="17013718"/>
    <w:rsid w:val="1701E90E"/>
    <w:rsid w:val="17047474"/>
    <w:rsid w:val="1712C123"/>
    <w:rsid w:val="17131012"/>
    <w:rsid w:val="171D1062"/>
    <w:rsid w:val="171D4139"/>
    <w:rsid w:val="171F1D77"/>
    <w:rsid w:val="1728AB42"/>
    <w:rsid w:val="172D213D"/>
    <w:rsid w:val="17324DCE"/>
    <w:rsid w:val="17358DE7"/>
    <w:rsid w:val="1735BB0B"/>
    <w:rsid w:val="173C2C04"/>
    <w:rsid w:val="174A3B97"/>
    <w:rsid w:val="174E125E"/>
    <w:rsid w:val="1754A2C4"/>
    <w:rsid w:val="17572CA7"/>
    <w:rsid w:val="1758CC01"/>
    <w:rsid w:val="17592BE8"/>
    <w:rsid w:val="175C8330"/>
    <w:rsid w:val="175C9B8A"/>
    <w:rsid w:val="175D624B"/>
    <w:rsid w:val="175D9737"/>
    <w:rsid w:val="175E8B5C"/>
    <w:rsid w:val="1761E2AF"/>
    <w:rsid w:val="176C9527"/>
    <w:rsid w:val="176D91FE"/>
    <w:rsid w:val="176FED85"/>
    <w:rsid w:val="1773417C"/>
    <w:rsid w:val="177727B7"/>
    <w:rsid w:val="1777AD8A"/>
    <w:rsid w:val="177F885C"/>
    <w:rsid w:val="17823C9F"/>
    <w:rsid w:val="1782AE10"/>
    <w:rsid w:val="17893482"/>
    <w:rsid w:val="1789C48C"/>
    <w:rsid w:val="178F31BC"/>
    <w:rsid w:val="17963B35"/>
    <w:rsid w:val="1796F7B5"/>
    <w:rsid w:val="17A1A3EC"/>
    <w:rsid w:val="17A2E10C"/>
    <w:rsid w:val="17A34BDA"/>
    <w:rsid w:val="17A36EF6"/>
    <w:rsid w:val="17A64D3E"/>
    <w:rsid w:val="17AAAF0E"/>
    <w:rsid w:val="17AD4E4B"/>
    <w:rsid w:val="17B5B5D2"/>
    <w:rsid w:val="17BEEF80"/>
    <w:rsid w:val="17C843AC"/>
    <w:rsid w:val="17C92D09"/>
    <w:rsid w:val="17CDCE8C"/>
    <w:rsid w:val="17D1D096"/>
    <w:rsid w:val="17D520B8"/>
    <w:rsid w:val="17D59CCA"/>
    <w:rsid w:val="17D5C3A5"/>
    <w:rsid w:val="17E2CF77"/>
    <w:rsid w:val="17E91CD9"/>
    <w:rsid w:val="17E93FEF"/>
    <w:rsid w:val="17EC1C11"/>
    <w:rsid w:val="17FB2F27"/>
    <w:rsid w:val="1803B592"/>
    <w:rsid w:val="1807C93C"/>
    <w:rsid w:val="18151A6B"/>
    <w:rsid w:val="1819C34E"/>
    <w:rsid w:val="181A1104"/>
    <w:rsid w:val="181D2EFB"/>
    <w:rsid w:val="181FF6AA"/>
    <w:rsid w:val="18227BA9"/>
    <w:rsid w:val="182439B5"/>
    <w:rsid w:val="182670E8"/>
    <w:rsid w:val="1827C8EE"/>
    <w:rsid w:val="1828418B"/>
    <w:rsid w:val="182BE1D0"/>
    <w:rsid w:val="1832211D"/>
    <w:rsid w:val="18334BB6"/>
    <w:rsid w:val="18363BC6"/>
    <w:rsid w:val="1837FDB1"/>
    <w:rsid w:val="1839FA7D"/>
    <w:rsid w:val="183B16F8"/>
    <w:rsid w:val="18400F43"/>
    <w:rsid w:val="1841D7A3"/>
    <w:rsid w:val="1842A715"/>
    <w:rsid w:val="185A3AA1"/>
    <w:rsid w:val="185E7B63"/>
    <w:rsid w:val="1866CEC7"/>
    <w:rsid w:val="186BA2E5"/>
    <w:rsid w:val="186DE105"/>
    <w:rsid w:val="18701634"/>
    <w:rsid w:val="1876B21B"/>
    <w:rsid w:val="18784C82"/>
    <w:rsid w:val="1878730D"/>
    <w:rsid w:val="187B2CEF"/>
    <w:rsid w:val="187FD4B8"/>
    <w:rsid w:val="187FF093"/>
    <w:rsid w:val="188416CF"/>
    <w:rsid w:val="188A1639"/>
    <w:rsid w:val="188B50CA"/>
    <w:rsid w:val="188C3617"/>
    <w:rsid w:val="188F8C15"/>
    <w:rsid w:val="189BDB8C"/>
    <w:rsid w:val="189E7A05"/>
    <w:rsid w:val="18A1892B"/>
    <w:rsid w:val="18AB4C9D"/>
    <w:rsid w:val="18AB6B8F"/>
    <w:rsid w:val="18B400B8"/>
    <w:rsid w:val="18B4C808"/>
    <w:rsid w:val="18B4E85A"/>
    <w:rsid w:val="18B795E4"/>
    <w:rsid w:val="18BFB169"/>
    <w:rsid w:val="18C25E94"/>
    <w:rsid w:val="18C78171"/>
    <w:rsid w:val="18D23DE4"/>
    <w:rsid w:val="18D43758"/>
    <w:rsid w:val="18D767DA"/>
    <w:rsid w:val="18DE85E8"/>
    <w:rsid w:val="18E09FA8"/>
    <w:rsid w:val="18E51587"/>
    <w:rsid w:val="18E5237D"/>
    <w:rsid w:val="18E66B34"/>
    <w:rsid w:val="18E8C794"/>
    <w:rsid w:val="18E8F753"/>
    <w:rsid w:val="18F10B5D"/>
    <w:rsid w:val="18F5119D"/>
    <w:rsid w:val="18F997E6"/>
    <w:rsid w:val="18FB2E6A"/>
    <w:rsid w:val="1902A37A"/>
    <w:rsid w:val="1907053F"/>
    <w:rsid w:val="19087AF2"/>
    <w:rsid w:val="190BA595"/>
    <w:rsid w:val="190F829B"/>
    <w:rsid w:val="19116BCF"/>
    <w:rsid w:val="1915208B"/>
    <w:rsid w:val="1916CA75"/>
    <w:rsid w:val="1916F830"/>
    <w:rsid w:val="1920D28B"/>
    <w:rsid w:val="19262F91"/>
    <w:rsid w:val="192D0F28"/>
    <w:rsid w:val="192DD418"/>
    <w:rsid w:val="192ED483"/>
    <w:rsid w:val="19309298"/>
    <w:rsid w:val="19395791"/>
    <w:rsid w:val="193B9501"/>
    <w:rsid w:val="193D54F9"/>
    <w:rsid w:val="193D8301"/>
    <w:rsid w:val="193DAE30"/>
    <w:rsid w:val="1944C6D2"/>
    <w:rsid w:val="19499736"/>
    <w:rsid w:val="194B877E"/>
    <w:rsid w:val="194C78FB"/>
    <w:rsid w:val="1951B7FA"/>
    <w:rsid w:val="19580397"/>
    <w:rsid w:val="195DED74"/>
    <w:rsid w:val="195F95C1"/>
    <w:rsid w:val="1963610C"/>
    <w:rsid w:val="196851FA"/>
    <w:rsid w:val="196D6CB7"/>
    <w:rsid w:val="196DF984"/>
    <w:rsid w:val="19778791"/>
    <w:rsid w:val="19778AFF"/>
    <w:rsid w:val="1978615E"/>
    <w:rsid w:val="197EB5B3"/>
    <w:rsid w:val="1980916E"/>
    <w:rsid w:val="1981D02A"/>
    <w:rsid w:val="19881768"/>
    <w:rsid w:val="1992FB8D"/>
    <w:rsid w:val="199BBB99"/>
    <w:rsid w:val="199E1FF5"/>
    <w:rsid w:val="19A27289"/>
    <w:rsid w:val="19A286AE"/>
    <w:rsid w:val="19AB2E8C"/>
    <w:rsid w:val="19B457EB"/>
    <w:rsid w:val="19B48462"/>
    <w:rsid w:val="19B58D5F"/>
    <w:rsid w:val="19B789A6"/>
    <w:rsid w:val="19B9365E"/>
    <w:rsid w:val="19C79BF2"/>
    <w:rsid w:val="19C862B4"/>
    <w:rsid w:val="19CD738F"/>
    <w:rsid w:val="19CEA47D"/>
    <w:rsid w:val="19D80683"/>
    <w:rsid w:val="19E09D50"/>
    <w:rsid w:val="19E4DF73"/>
    <w:rsid w:val="19E59DD8"/>
    <w:rsid w:val="19E6659F"/>
    <w:rsid w:val="19F27472"/>
    <w:rsid w:val="19F35849"/>
    <w:rsid w:val="19F6CB88"/>
    <w:rsid w:val="19F82111"/>
    <w:rsid w:val="19FF6E8E"/>
    <w:rsid w:val="1A0DFCC0"/>
    <w:rsid w:val="1A13C60D"/>
    <w:rsid w:val="1A14E181"/>
    <w:rsid w:val="1A175408"/>
    <w:rsid w:val="1A1E571C"/>
    <w:rsid w:val="1A23687A"/>
    <w:rsid w:val="1A24F04E"/>
    <w:rsid w:val="1A2764A0"/>
    <w:rsid w:val="1A27EFE0"/>
    <w:rsid w:val="1A28931F"/>
    <w:rsid w:val="1A2D4B53"/>
    <w:rsid w:val="1A2D6839"/>
    <w:rsid w:val="1A2DC321"/>
    <w:rsid w:val="1A2FD465"/>
    <w:rsid w:val="1A30B153"/>
    <w:rsid w:val="1A353021"/>
    <w:rsid w:val="1A35B377"/>
    <w:rsid w:val="1A36A4B3"/>
    <w:rsid w:val="1A36FD49"/>
    <w:rsid w:val="1A37984C"/>
    <w:rsid w:val="1A3D182E"/>
    <w:rsid w:val="1A401769"/>
    <w:rsid w:val="1A475831"/>
    <w:rsid w:val="1A51AB4B"/>
    <w:rsid w:val="1A53BA28"/>
    <w:rsid w:val="1A5423C9"/>
    <w:rsid w:val="1A54BA7D"/>
    <w:rsid w:val="1A55EFAE"/>
    <w:rsid w:val="1A58D596"/>
    <w:rsid w:val="1A5E2BF0"/>
    <w:rsid w:val="1A61D404"/>
    <w:rsid w:val="1A659424"/>
    <w:rsid w:val="1A667CF6"/>
    <w:rsid w:val="1A728DB2"/>
    <w:rsid w:val="1A7498FA"/>
    <w:rsid w:val="1A777BF2"/>
    <w:rsid w:val="1A782C25"/>
    <w:rsid w:val="1A7FD968"/>
    <w:rsid w:val="1A84A8D5"/>
    <w:rsid w:val="1A8E316F"/>
    <w:rsid w:val="1A902A52"/>
    <w:rsid w:val="1A91AD0E"/>
    <w:rsid w:val="1A9B17B9"/>
    <w:rsid w:val="1A9E5A49"/>
    <w:rsid w:val="1AAABF4D"/>
    <w:rsid w:val="1AABBF4D"/>
    <w:rsid w:val="1AADA282"/>
    <w:rsid w:val="1AAFE1FA"/>
    <w:rsid w:val="1AB655EB"/>
    <w:rsid w:val="1AB7E081"/>
    <w:rsid w:val="1AB8FDE1"/>
    <w:rsid w:val="1ABA5F05"/>
    <w:rsid w:val="1AC38983"/>
    <w:rsid w:val="1AC61986"/>
    <w:rsid w:val="1AC728FC"/>
    <w:rsid w:val="1AC8689E"/>
    <w:rsid w:val="1ACCAAA3"/>
    <w:rsid w:val="1ACE40AA"/>
    <w:rsid w:val="1AD0457F"/>
    <w:rsid w:val="1AD81BB0"/>
    <w:rsid w:val="1ADCC7E8"/>
    <w:rsid w:val="1ADD3564"/>
    <w:rsid w:val="1AE0398C"/>
    <w:rsid w:val="1AE53F6E"/>
    <w:rsid w:val="1AE64C15"/>
    <w:rsid w:val="1AEA3E82"/>
    <w:rsid w:val="1AEDD388"/>
    <w:rsid w:val="1AF12D09"/>
    <w:rsid w:val="1AF48D67"/>
    <w:rsid w:val="1AF64E13"/>
    <w:rsid w:val="1AF78542"/>
    <w:rsid w:val="1AF87CDA"/>
    <w:rsid w:val="1AFBA730"/>
    <w:rsid w:val="1B0011E3"/>
    <w:rsid w:val="1B027AD8"/>
    <w:rsid w:val="1B064D9E"/>
    <w:rsid w:val="1B096D4C"/>
    <w:rsid w:val="1B09D20D"/>
    <w:rsid w:val="1B0B8F68"/>
    <w:rsid w:val="1B0DC33A"/>
    <w:rsid w:val="1B10341D"/>
    <w:rsid w:val="1B1448D3"/>
    <w:rsid w:val="1B181C03"/>
    <w:rsid w:val="1B18BB04"/>
    <w:rsid w:val="1B18C7D1"/>
    <w:rsid w:val="1B19C843"/>
    <w:rsid w:val="1B1C787D"/>
    <w:rsid w:val="1B224959"/>
    <w:rsid w:val="1B32FCFF"/>
    <w:rsid w:val="1B3F7765"/>
    <w:rsid w:val="1B404B6C"/>
    <w:rsid w:val="1B428D0E"/>
    <w:rsid w:val="1B43B1A7"/>
    <w:rsid w:val="1B48D8DC"/>
    <w:rsid w:val="1B5010D6"/>
    <w:rsid w:val="1B512B87"/>
    <w:rsid w:val="1B5251B8"/>
    <w:rsid w:val="1B553407"/>
    <w:rsid w:val="1B56E0A2"/>
    <w:rsid w:val="1B5878C8"/>
    <w:rsid w:val="1B589A5C"/>
    <w:rsid w:val="1B5B3F6C"/>
    <w:rsid w:val="1B5C2D8E"/>
    <w:rsid w:val="1B615050"/>
    <w:rsid w:val="1B6AE8FA"/>
    <w:rsid w:val="1B6C5450"/>
    <w:rsid w:val="1B714467"/>
    <w:rsid w:val="1B72FB53"/>
    <w:rsid w:val="1B78AC24"/>
    <w:rsid w:val="1B8246CE"/>
    <w:rsid w:val="1B87C40E"/>
    <w:rsid w:val="1B8A9432"/>
    <w:rsid w:val="1B8B6867"/>
    <w:rsid w:val="1B962D48"/>
    <w:rsid w:val="1B9DCB1D"/>
    <w:rsid w:val="1BA16AD2"/>
    <w:rsid w:val="1BA8B224"/>
    <w:rsid w:val="1BA8F711"/>
    <w:rsid w:val="1BB148A0"/>
    <w:rsid w:val="1BB27D49"/>
    <w:rsid w:val="1BB47E7C"/>
    <w:rsid w:val="1BB89AAC"/>
    <w:rsid w:val="1BBA090A"/>
    <w:rsid w:val="1BBB6406"/>
    <w:rsid w:val="1BBBE99D"/>
    <w:rsid w:val="1BC06A77"/>
    <w:rsid w:val="1BC45E16"/>
    <w:rsid w:val="1BCFC369"/>
    <w:rsid w:val="1BD9A988"/>
    <w:rsid w:val="1BDA57C2"/>
    <w:rsid w:val="1BE2CA3D"/>
    <w:rsid w:val="1BE3C4AE"/>
    <w:rsid w:val="1BE58E60"/>
    <w:rsid w:val="1BE612C7"/>
    <w:rsid w:val="1BE69E23"/>
    <w:rsid w:val="1BECD2D4"/>
    <w:rsid w:val="1BF04339"/>
    <w:rsid w:val="1BF0AA4F"/>
    <w:rsid w:val="1BF75BF1"/>
    <w:rsid w:val="1BFD83F7"/>
    <w:rsid w:val="1BFE7943"/>
    <w:rsid w:val="1C034A19"/>
    <w:rsid w:val="1C04435C"/>
    <w:rsid w:val="1C08F931"/>
    <w:rsid w:val="1C0A60FD"/>
    <w:rsid w:val="1C0A745E"/>
    <w:rsid w:val="1C0E538A"/>
    <w:rsid w:val="1C23CA89"/>
    <w:rsid w:val="1C2534AB"/>
    <w:rsid w:val="1C470DE8"/>
    <w:rsid w:val="1C4898A9"/>
    <w:rsid w:val="1C4BC8EE"/>
    <w:rsid w:val="1C4F4BCF"/>
    <w:rsid w:val="1C553F56"/>
    <w:rsid w:val="1C57E2D8"/>
    <w:rsid w:val="1C637E8D"/>
    <w:rsid w:val="1C6B10A3"/>
    <w:rsid w:val="1C6C18C5"/>
    <w:rsid w:val="1C6CBFF3"/>
    <w:rsid w:val="1C6D3E22"/>
    <w:rsid w:val="1C72C95C"/>
    <w:rsid w:val="1C72D672"/>
    <w:rsid w:val="1C787645"/>
    <w:rsid w:val="1C78B500"/>
    <w:rsid w:val="1C7B7482"/>
    <w:rsid w:val="1C7D4BD8"/>
    <w:rsid w:val="1C7FB8A7"/>
    <w:rsid w:val="1C8204ED"/>
    <w:rsid w:val="1C8D86F8"/>
    <w:rsid w:val="1C929F7D"/>
    <w:rsid w:val="1C92BCE7"/>
    <w:rsid w:val="1C956B29"/>
    <w:rsid w:val="1C9A08AF"/>
    <w:rsid w:val="1C9CED29"/>
    <w:rsid w:val="1C9D2E01"/>
    <w:rsid w:val="1CA31D2F"/>
    <w:rsid w:val="1CA38783"/>
    <w:rsid w:val="1CA6F728"/>
    <w:rsid w:val="1CAB6602"/>
    <w:rsid w:val="1CAEE020"/>
    <w:rsid w:val="1CB1AD70"/>
    <w:rsid w:val="1CB8E4C9"/>
    <w:rsid w:val="1CB9DFB8"/>
    <w:rsid w:val="1CBDBB75"/>
    <w:rsid w:val="1CBDE82A"/>
    <w:rsid w:val="1CD3988F"/>
    <w:rsid w:val="1CDDB27F"/>
    <w:rsid w:val="1CE047EE"/>
    <w:rsid w:val="1CE18A09"/>
    <w:rsid w:val="1CE51519"/>
    <w:rsid w:val="1CE64629"/>
    <w:rsid w:val="1CE7F4C5"/>
    <w:rsid w:val="1CEAA826"/>
    <w:rsid w:val="1CF0C463"/>
    <w:rsid w:val="1CF2C572"/>
    <w:rsid w:val="1CF4A305"/>
    <w:rsid w:val="1CF8CDFF"/>
    <w:rsid w:val="1CFDBFAC"/>
    <w:rsid w:val="1CFDC764"/>
    <w:rsid w:val="1D078459"/>
    <w:rsid w:val="1D0B3003"/>
    <w:rsid w:val="1D0D291D"/>
    <w:rsid w:val="1D19A39F"/>
    <w:rsid w:val="1D214569"/>
    <w:rsid w:val="1D222F32"/>
    <w:rsid w:val="1D24A789"/>
    <w:rsid w:val="1D2EBE43"/>
    <w:rsid w:val="1D38EF68"/>
    <w:rsid w:val="1D3C8471"/>
    <w:rsid w:val="1D425208"/>
    <w:rsid w:val="1D428A1A"/>
    <w:rsid w:val="1D489F9D"/>
    <w:rsid w:val="1D4A268D"/>
    <w:rsid w:val="1D4BFC3A"/>
    <w:rsid w:val="1D4CC64F"/>
    <w:rsid w:val="1D4F42F5"/>
    <w:rsid w:val="1D4FF9C3"/>
    <w:rsid w:val="1D50B4AC"/>
    <w:rsid w:val="1D522FC1"/>
    <w:rsid w:val="1D532FD8"/>
    <w:rsid w:val="1D53B297"/>
    <w:rsid w:val="1D58AFB4"/>
    <w:rsid w:val="1D58E74E"/>
    <w:rsid w:val="1D6024D8"/>
    <w:rsid w:val="1D63F0D8"/>
    <w:rsid w:val="1D6E1AAE"/>
    <w:rsid w:val="1D6FE98A"/>
    <w:rsid w:val="1D7469EE"/>
    <w:rsid w:val="1D789DBF"/>
    <w:rsid w:val="1D79E9DE"/>
    <w:rsid w:val="1D7E16B6"/>
    <w:rsid w:val="1D8094E8"/>
    <w:rsid w:val="1D848885"/>
    <w:rsid w:val="1D85621B"/>
    <w:rsid w:val="1D87AAE3"/>
    <w:rsid w:val="1D890A2E"/>
    <w:rsid w:val="1D898F06"/>
    <w:rsid w:val="1D8B6328"/>
    <w:rsid w:val="1D9626CF"/>
    <w:rsid w:val="1D9CBEB7"/>
    <w:rsid w:val="1D9FF787"/>
    <w:rsid w:val="1D9FFBA9"/>
    <w:rsid w:val="1DA13F31"/>
    <w:rsid w:val="1DA1BE97"/>
    <w:rsid w:val="1DA5EEBB"/>
    <w:rsid w:val="1DADE004"/>
    <w:rsid w:val="1DADFB3F"/>
    <w:rsid w:val="1DB120C7"/>
    <w:rsid w:val="1DB6E84B"/>
    <w:rsid w:val="1DB9F772"/>
    <w:rsid w:val="1DBCA392"/>
    <w:rsid w:val="1DBEE841"/>
    <w:rsid w:val="1DBFC4F1"/>
    <w:rsid w:val="1DC00E27"/>
    <w:rsid w:val="1DC06519"/>
    <w:rsid w:val="1DC36785"/>
    <w:rsid w:val="1DCC2A6B"/>
    <w:rsid w:val="1DCD031B"/>
    <w:rsid w:val="1DD367C4"/>
    <w:rsid w:val="1DD49F78"/>
    <w:rsid w:val="1DDA86AF"/>
    <w:rsid w:val="1DDB0E8B"/>
    <w:rsid w:val="1DDC26D6"/>
    <w:rsid w:val="1DE28555"/>
    <w:rsid w:val="1DEA51A6"/>
    <w:rsid w:val="1DF0C4F4"/>
    <w:rsid w:val="1DF21F7B"/>
    <w:rsid w:val="1DF7F960"/>
    <w:rsid w:val="1DF9C45A"/>
    <w:rsid w:val="1E02F600"/>
    <w:rsid w:val="1E059565"/>
    <w:rsid w:val="1E0C5610"/>
    <w:rsid w:val="1E11D8C9"/>
    <w:rsid w:val="1E140D4E"/>
    <w:rsid w:val="1E1CC88E"/>
    <w:rsid w:val="1E224FA4"/>
    <w:rsid w:val="1E281DCF"/>
    <w:rsid w:val="1E29D0A0"/>
    <w:rsid w:val="1E2DFE70"/>
    <w:rsid w:val="1E303B6D"/>
    <w:rsid w:val="1E30416B"/>
    <w:rsid w:val="1E319D63"/>
    <w:rsid w:val="1E3497E3"/>
    <w:rsid w:val="1E35C631"/>
    <w:rsid w:val="1E389E5E"/>
    <w:rsid w:val="1E3F70D1"/>
    <w:rsid w:val="1E4138B7"/>
    <w:rsid w:val="1E417EF6"/>
    <w:rsid w:val="1E481462"/>
    <w:rsid w:val="1E487B7D"/>
    <w:rsid w:val="1E4A273D"/>
    <w:rsid w:val="1E4C08D6"/>
    <w:rsid w:val="1E4EA0FE"/>
    <w:rsid w:val="1E4F6CCF"/>
    <w:rsid w:val="1E563A6D"/>
    <w:rsid w:val="1E5FF0AF"/>
    <w:rsid w:val="1E6B6ADB"/>
    <w:rsid w:val="1E6CD02E"/>
    <w:rsid w:val="1E772F51"/>
    <w:rsid w:val="1E81F6C5"/>
    <w:rsid w:val="1E8DBB4B"/>
    <w:rsid w:val="1E9D725F"/>
    <w:rsid w:val="1EA1DF39"/>
    <w:rsid w:val="1EA2968D"/>
    <w:rsid w:val="1EA385AA"/>
    <w:rsid w:val="1EA61CB2"/>
    <w:rsid w:val="1EA74234"/>
    <w:rsid w:val="1EA74B15"/>
    <w:rsid w:val="1EA7B388"/>
    <w:rsid w:val="1EAEF8F4"/>
    <w:rsid w:val="1EAFE9D3"/>
    <w:rsid w:val="1EB0086E"/>
    <w:rsid w:val="1EB20E01"/>
    <w:rsid w:val="1EB393E0"/>
    <w:rsid w:val="1EB485EA"/>
    <w:rsid w:val="1EB66740"/>
    <w:rsid w:val="1EC589F6"/>
    <w:rsid w:val="1ECA7BC4"/>
    <w:rsid w:val="1ED2EDE0"/>
    <w:rsid w:val="1EDEFC77"/>
    <w:rsid w:val="1EE6266E"/>
    <w:rsid w:val="1EE7487F"/>
    <w:rsid w:val="1EE79609"/>
    <w:rsid w:val="1EF0DC24"/>
    <w:rsid w:val="1EF6C62D"/>
    <w:rsid w:val="1EFC0DF1"/>
    <w:rsid w:val="1EFDC6B9"/>
    <w:rsid w:val="1EFF1C00"/>
    <w:rsid w:val="1EFF2040"/>
    <w:rsid w:val="1F003941"/>
    <w:rsid w:val="1F07F6F8"/>
    <w:rsid w:val="1F0A36CB"/>
    <w:rsid w:val="1F117500"/>
    <w:rsid w:val="1F134CF1"/>
    <w:rsid w:val="1F1657E2"/>
    <w:rsid w:val="1F1EA9E4"/>
    <w:rsid w:val="1F226711"/>
    <w:rsid w:val="1F3E6B32"/>
    <w:rsid w:val="1F48CA56"/>
    <w:rsid w:val="1F4DFC90"/>
    <w:rsid w:val="1F51E802"/>
    <w:rsid w:val="1F5499FD"/>
    <w:rsid w:val="1F55A47B"/>
    <w:rsid w:val="1F5B138A"/>
    <w:rsid w:val="1F5DE6D5"/>
    <w:rsid w:val="1F5FE4EA"/>
    <w:rsid w:val="1F6427EF"/>
    <w:rsid w:val="1F69B5E7"/>
    <w:rsid w:val="1F6C153D"/>
    <w:rsid w:val="1F6C9F56"/>
    <w:rsid w:val="1F6E656F"/>
    <w:rsid w:val="1F72CAA1"/>
    <w:rsid w:val="1F78B915"/>
    <w:rsid w:val="1F79C09E"/>
    <w:rsid w:val="1F7B3426"/>
    <w:rsid w:val="1F84FAC0"/>
    <w:rsid w:val="1F8F2525"/>
    <w:rsid w:val="1F92620A"/>
    <w:rsid w:val="1F92C17C"/>
    <w:rsid w:val="1F96AA07"/>
    <w:rsid w:val="1F9CBB0C"/>
    <w:rsid w:val="1F9D8DA5"/>
    <w:rsid w:val="1FA97FC0"/>
    <w:rsid w:val="1FADE4A1"/>
    <w:rsid w:val="1FB02A49"/>
    <w:rsid w:val="1FB4DA95"/>
    <w:rsid w:val="1FB5C0A6"/>
    <w:rsid w:val="1FBA9B86"/>
    <w:rsid w:val="1FBAEFC0"/>
    <w:rsid w:val="1FC1248A"/>
    <w:rsid w:val="1FC839D2"/>
    <w:rsid w:val="1FCD8E4B"/>
    <w:rsid w:val="1FD97C36"/>
    <w:rsid w:val="1FDE2322"/>
    <w:rsid w:val="1FF2013B"/>
    <w:rsid w:val="1FF35F9C"/>
    <w:rsid w:val="1FF55EAC"/>
    <w:rsid w:val="1FFAC09C"/>
    <w:rsid w:val="2002DF1A"/>
    <w:rsid w:val="200F2BAA"/>
    <w:rsid w:val="2014E2C3"/>
    <w:rsid w:val="20163C3B"/>
    <w:rsid w:val="201652EB"/>
    <w:rsid w:val="20191CA0"/>
    <w:rsid w:val="20251612"/>
    <w:rsid w:val="202A62AD"/>
    <w:rsid w:val="202F9390"/>
    <w:rsid w:val="2032FF2A"/>
    <w:rsid w:val="20334A8D"/>
    <w:rsid w:val="20381787"/>
    <w:rsid w:val="203CA586"/>
    <w:rsid w:val="203F063F"/>
    <w:rsid w:val="20404D6C"/>
    <w:rsid w:val="2042BC2D"/>
    <w:rsid w:val="20448D36"/>
    <w:rsid w:val="20460D00"/>
    <w:rsid w:val="20519DF3"/>
    <w:rsid w:val="205FAB75"/>
    <w:rsid w:val="20634897"/>
    <w:rsid w:val="20699DD6"/>
    <w:rsid w:val="206DC1B9"/>
    <w:rsid w:val="20713813"/>
    <w:rsid w:val="2072E978"/>
    <w:rsid w:val="2076FC11"/>
    <w:rsid w:val="208ACA31"/>
    <w:rsid w:val="208CE66B"/>
    <w:rsid w:val="20921601"/>
    <w:rsid w:val="2095B949"/>
    <w:rsid w:val="209BCC54"/>
    <w:rsid w:val="209CA81A"/>
    <w:rsid w:val="209CF2F9"/>
    <w:rsid w:val="209F7A16"/>
    <w:rsid w:val="209FB62A"/>
    <w:rsid w:val="20A4AA7C"/>
    <w:rsid w:val="20ACC9CA"/>
    <w:rsid w:val="20ACEF01"/>
    <w:rsid w:val="20AFD45F"/>
    <w:rsid w:val="20B29B7A"/>
    <w:rsid w:val="20B3B1F7"/>
    <w:rsid w:val="20BAD38B"/>
    <w:rsid w:val="20C6D20E"/>
    <w:rsid w:val="20D18D66"/>
    <w:rsid w:val="20DAAFA8"/>
    <w:rsid w:val="20DC80CC"/>
    <w:rsid w:val="20DF2C33"/>
    <w:rsid w:val="20E87FF9"/>
    <w:rsid w:val="20EAEC20"/>
    <w:rsid w:val="20EE6F35"/>
    <w:rsid w:val="20F49E8C"/>
    <w:rsid w:val="20F8B369"/>
    <w:rsid w:val="20FFD8F4"/>
    <w:rsid w:val="21053798"/>
    <w:rsid w:val="210AC21C"/>
    <w:rsid w:val="210F783F"/>
    <w:rsid w:val="21103CC2"/>
    <w:rsid w:val="2115DC59"/>
    <w:rsid w:val="21160F50"/>
    <w:rsid w:val="211CA12B"/>
    <w:rsid w:val="212CE9C4"/>
    <w:rsid w:val="21313641"/>
    <w:rsid w:val="213660B4"/>
    <w:rsid w:val="213B0BD7"/>
    <w:rsid w:val="21441B11"/>
    <w:rsid w:val="2147B679"/>
    <w:rsid w:val="214D78E6"/>
    <w:rsid w:val="2152313D"/>
    <w:rsid w:val="21690061"/>
    <w:rsid w:val="21750C36"/>
    <w:rsid w:val="217533C6"/>
    <w:rsid w:val="2179B5E2"/>
    <w:rsid w:val="217A89DB"/>
    <w:rsid w:val="217D4C07"/>
    <w:rsid w:val="217E8C2C"/>
    <w:rsid w:val="218A40B4"/>
    <w:rsid w:val="2195EFE6"/>
    <w:rsid w:val="219902F1"/>
    <w:rsid w:val="21A0D1F9"/>
    <w:rsid w:val="21AB4F5C"/>
    <w:rsid w:val="21AEDE65"/>
    <w:rsid w:val="21B2236B"/>
    <w:rsid w:val="21B49FFF"/>
    <w:rsid w:val="21B5A4C5"/>
    <w:rsid w:val="21B9CB22"/>
    <w:rsid w:val="21BE126D"/>
    <w:rsid w:val="21C1BE57"/>
    <w:rsid w:val="21C47335"/>
    <w:rsid w:val="21C55F08"/>
    <w:rsid w:val="21D5E5EF"/>
    <w:rsid w:val="21E39469"/>
    <w:rsid w:val="21E50C77"/>
    <w:rsid w:val="21EF3FE5"/>
    <w:rsid w:val="21F0CA3C"/>
    <w:rsid w:val="21F83A28"/>
    <w:rsid w:val="21F8E676"/>
    <w:rsid w:val="21FBFA30"/>
    <w:rsid w:val="22065D03"/>
    <w:rsid w:val="22089CA2"/>
    <w:rsid w:val="220BB953"/>
    <w:rsid w:val="2210AA4A"/>
    <w:rsid w:val="22110171"/>
    <w:rsid w:val="22112F27"/>
    <w:rsid w:val="2211E210"/>
    <w:rsid w:val="22127427"/>
    <w:rsid w:val="22172834"/>
    <w:rsid w:val="221BFD01"/>
    <w:rsid w:val="221C7B4E"/>
    <w:rsid w:val="221D72B9"/>
    <w:rsid w:val="221FAC2E"/>
    <w:rsid w:val="22206CF4"/>
    <w:rsid w:val="2221A7DF"/>
    <w:rsid w:val="22254845"/>
    <w:rsid w:val="222B034A"/>
    <w:rsid w:val="222E6254"/>
    <w:rsid w:val="22303F2B"/>
    <w:rsid w:val="22306F85"/>
    <w:rsid w:val="223243C4"/>
    <w:rsid w:val="2236061F"/>
    <w:rsid w:val="2239B688"/>
    <w:rsid w:val="223A5111"/>
    <w:rsid w:val="223BB790"/>
    <w:rsid w:val="223DE2C2"/>
    <w:rsid w:val="223EF93F"/>
    <w:rsid w:val="22400647"/>
    <w:rsid w:val="2246C44D"/>
    <w:rsid w:val="22495DFF"/>
    <w:rsid w:val="224E0FC1"/>
    <w:rsid w:val="22528214"/>
    <w:rsid w:val="2256B2BB"/>
    <w:rsid w:val="225AC1B9"/>
    <w:rsid w:val="225D8D9A"/>
    <w:rsid w:val="225F9853"/>
    <w:rsid w:val="22624B85"/>
    <w:rsid w:val="22645DB6"/>
    <w:rsid w:val="22674414"/>
    <w:rsid w:val="227713FE"/>
    <w:rsid w:val="2284E33B"/>
    <w:rsid w:val="2288C225"/>
    <w:rsid w:val="228AD3A5"/>
    <w:rsid w:val="228F5053"/>
    <w:rsid w:val="22909D5B"/>
    <w:rsid w:val="2290C9C5"/>
    <w:rsid w:val="22910CE1"/>
    <w:rsid w:val="2294095B"/>
    <w:rsid w:val="22966D2A"/>
    <w:rsid w:val="229F693E"/>
    <w:rsid w:val="22A0A7E6"/>
    <w:rsid w:val="22A34057"/>
    <w:rsid w:val="22A3661A"/>
    <w:rsid w:val="22AB2CE1"/>
    <w:rsid w:val="22B1B686"/>
    <w:rsid w:val="22B33B8A"/>
    <w:rsid w:val="22B610AF"/>
    <w:rsid w:val="22B778F7"/>
    <w:rsid w:val="22B8E37C"/>
    <w:rsid w:val="22BC2ECC"/>
    <w:rsid w:val="22BDBF78"/>
    <w:rsid w:val="22C288B3"/>
    <w:rsid w:val="22C4F5E2"/>
    <w:rsid w:val="22C63B67"/>
    <w:rsid w:val="22C7B192"/>
    <w:rsid w:val="22C9D366"/>
    <w:rsid w:val="22C9F935"/>
    <w:rsid w:val="22CB36B5"/>
    <w:rsid w:val="22D5DB06"/>
    <w:rsid w:val="22D9E376"/>
    <w:rsid w:val="22E36010"/>
    <w:rsid w:val="22F4B8A8"/>
    <w:rsid w:val="22F7936F"/>
    <w:rsid w:val="22F7F7B9"/>
    <w:rsid w:val="22FAA5D9"/>
    <w:rsid w:val="22FD5835"/>
    <w:rsid w:val="2300129D"/>
    <w:rsid w:val="230966CD"/>
    <w:rsid w:val="231AD589"/>
    <w:rsid w:val="23209A2D"/>
    <w:rsid w:val="232D218C"/>
    <w:rsid w:val="2333F810"/>
    <w:rsid w:val="233A729B"/>
    <w:rsid w:val="233DAF93"/>
    <w:rsid w:val="2340E42F"/>
    <w:rsid w:val="2345A6CF"/>
    <w:rsid w:val="234BEA6C"/>
    <w:rsid w:val="235385B9"/>
    <w:rsid w:val="23542DCD"/>
    <w:rsid w:val="23566F90"/>
    <w:rsid w:val="2357B2E6"/>
    <w:rsid w:val="23584BBA"/>
    <w:rsid w:val="235858EA"/>
    <w:rsid w:val="2358D82D"/>
    <w:rsid w:val="235A1A7D"/>
    <w:rsid w:val="235B3085"/>
    <w:rsid w:val="235D491B"/>
    <w:rsid w:val="2366F50B"/>
    <w:rsid w:val="23690080"/>
    <w:rsid w:val="236BB9A1"/>
    <w:rsid w:val="236F51F6"/>
    <w:rsid w:val="2376758A"/>
    <w:rsid w:val="23769256"/>
    <w:rsid w:val="2378F6D0"/>
    <w:rsid w:val="2379736C"/>
    <w:rsid w:val="237A0202"/>
    <w:rsid w:val="237C675D"/>
    <w:rsid w:val="2380AD74"/>
    <w:rsid w:val="238A1090"/>
    <w:rsid w:val="238D45B3"/>
    <w:rsid w:val="238D47C1"/>
    <w:rsid w:val="238E297F"/>
    <w:rsid w:val="23998688"/>
    <w:rsid w:val="239B5B9A"/>
    <w:rsid w:val="23A144C8"/>
    <w:rsid w:val="23A3402E"/>
    <w:rsid w:val="23A499F2"/>
    <w:rsid w:val="23A8EE56"/>
    <w:rsid w:val="23AB2A52"/>
    <w:rsid w:val="23B5848D"/>
    <w:rsid w:val="23B9B53A"/>
    <w:rsid w:val="23BA6DFF"/>
    <w:rsid w:val="23BC4865"/>
    <w:rsid w:val="23C046BF"/>
    <w:rsid w:val="23C1ABDC"/>
    <w:rsid w:val="23C388C3"/>
    <w:rsid w:val="23C7B42F"/>
    <w:rsid w:val="23C9E9D5"/>
    <w:rsid w:val="23CAE54F"/>
    <w:rsid w:val="23CC1D1F"/>
    <w:rsid w:val="23CDBBE1"/>
    <w:rsid w:val="23D1D5E1"/>
    <w:rsid w:val="23D5792D"/>
    <w:rsid w:val="23D89CF1"/>
    <w:rsid w:val="23D9DADF"/>
    <w:rsid w:val="23DB8D02"/>
    <w:rsid w:val="23DE5869"/>
    <w:rsid w:val="23DEEEC8"/>
    <w:rsid w:val="23E23A60"/>
    <w:rsid w:val="23E2FCED"/>
    <w:rsid w:val="23E8BC45"/>
    <w:rsid w:val="23EFFDDF"/>
    <w:rsid w:val="23F05C07"/>
    <w:rsid w:val="23F1C9BA"/>
    <w:rsid w:val="23F54F23"/>
    <w:rsid w:val="23F5851A"/>
    <w:rsid w:val="23FA0D83"/>
    <w:rsid w:val="23FD1231"/>
    <w:rsid w:val="23FFA57C"/>
    <w:rsid w:val="2401474C"/>
    <w:rsid w:val="24067EA9"/>
    <w:rsid w:val="240E267D"/>
    <w:rsid w:val="240E8F18"/>
    <w:rsid w:val="240FB47B"/>
    <w:rsid w:val="24112F00"/>
    <w:rsid w:val="241F841E"/>
    <w:rsid w:val="24202048"/>
    <w:rsid w:val="242CB1D5"/>
    <w:rsid w:val="242CFEB5"/>
    <w:rsid w:val="243174FE"/>
    <w:rsid w:val="243219FE"/>
    <w:rsid w:val="2435152C"/>
    <w:rsid w:val="2436BE2C"/>
    <w:rsid w:val="243BB8EE"/>
    <w:rsid w:val="243BCA0D"/>
    <w:rsid w:val="243FC29D"/>
    <w:rsid w:val="24435D9A"/>
    <w:rsid w:val="244A6F67"/>
    <w:rsid w:val="244B705E"/>
    <w:rsid w:val="245066EB"/>
    <w:rsid w:val="245B906A"/>
    <w:rsid w:val="246564F7"/>
    <w:rsid w:val="2466455C"/>
    <w:rsid w:val="2468F7BB"/>
    <w:rsid w:val="24698E29"/>
    <w:rsid w:val="2469CBF8"/>
    <w:rsid w:val="246C8D77"/>
    <w:rsid w:val="246CB163"/>
    <w:rsid w:val="24753A85"/>
    <w:rsid w:val="24760312"/>
    <w:rsid w:val="247A5426"/>
    <w:rsid w:val="247D0BEA"/>
    <w:rsid w:val="247D1FAB"/>
    <w:rsid w:val="24806FFE"/>
    <w:rsid w:val="2480C670"/>
    <w:rsid w:val="2482B791"/>
    <w:rsid w:val="24838501"/>
    <w:rsid w:val="248ABEF1"/>
    <w:rsid w:val="2499859C"/>
    <w:rsid w:val="24A83A8B"/>
    <w:rsid w:val="24AAF763"/>
    <w:rsid w:val="24B4C037"/>
    <w:rsid w:val="24B71393"/>
    <w:rsid w:val="24B7EF7F"/>
    <w:rsid w:val="24BB4A5D"/>
    <w:rsid w:val="24C2FF2C"/>
    <w:rsid w:val="24C7F3E9"/>
    <w:rsid w:val="24CDF214"/>
    <w:rsid w:val="24D27C05"/>
    <w:rsid w:val="24DB5F5F"/>
    <w:rsid w:val="24DC78C1"/>
    <w:rsid w:val="24DDE12E"/>
    <w:rsid w:val="24DE7524"/>
    <w:rsid w:val="24DF5C2D"/>
    <w:rsid w:val="24E750AA"/>
    <w:rsid w:val="24ED5FA7"/>
    <w:rsid w:val="24F96D45"/>
    <w:rsid w:val="24FA49E7"/>
    <w:rsid w:val="2505AD2E"/>
    <w:rsid w:val="25078EAB"/>
    <w:rsid w:val="2518351F"/>
    <w:rsid w:val="251E4465"/>
    <w:rsid w:val="251E4851"/>
    <w:rsid w:val="25264050"/>
    <w:rsid w:val="252AC574"/>
    <w:rsid w:val="252FD3A5"/>
    <w:rsid w:val="253E345C"/>
    <w:rsid w:val="253F3AC8"/>
    <w:rsid w:val="25417BF7"/>
    <w:rsid w:val="25441F48"/>
    <w:rsid w:val="25495900"/>
    <w:rsid w:val="254E4FB3"/>
    <w:rsid w:val="2551A6B9"/>
    <w:rsid w:val="2552B3E5"/>
    <w:rsid w:val="255464C7"/>
    <w:rsid w:val="2556FAFB"/>
    <w:rsid w:val="255773B3"/>
    <w:rsid w:val="2559AFB9"/>
    <w:rsid w:val="2559CB1F"/>
    <w:rsid w:val="2561B42C"/>
    <w:rsid w:val="2564D1A0"/>
    <w:rsid w:val="256F08F7"/>
    <w:rsid w:val="2579EA0A"/>
    <w:rsid w:val="257ECC25"/>
    <w:rsid w:val="25808CC2"/>
    <w:rsid w:val="2582D86C"/>
    <w:rsid w:val="25858B2D"/>
    <w:rsid w:val="2592A121"/>
    <w:rsid w:val="259A6716"/>
    <w:rsid w:val="25A19FDD"/>
    <w:rsid w:val="25AA2F1C"/>
    <w:rsid w:val="25B3A61F"/>
    <w:rsid w:val="25BB5686"/>
    <w:rsid w:val="25BE7167"/>
    <w:rsid w:val="25C2E311"/>
    <w:rsid w:val="25CC859B"/>
    <w:rsid w:val="25CC9CB9"/>
    <w:rsid w:val="25CF1D83"/>
    <w:rsid w:val="25D88C23"/>
    <w:rsid w:val="25D9D423"/>
    <w:rsid w:val="25E1598B"/>
    <w:rsid w:val="25E565B9"/>
    <w:rsid w:val="25F58FBF"/>
    <w:rsid w:val="25FEACE4"/>
    <w:rsid w:val="26038B37"/>
    <w:rsid w:val="2606921E"/>
    <w:rsid w:val="260BABE5"/>
    <w:rsid w:val="260BEFB9"/>
    <w:rsid w:val="260F20CD"/>
    <w:rsid w:val="2613ADF8"/>
    <w:rsid w:val="26186C3E"/>
    <w:rsid w:val="261A7DB3"/>
    <w:rsid w:val="261C906B"/>
    <w:rsid w:val="261CB114"/>
    <w:rsid w:val="261E453A"/>
    <w:rsid w:val="26259E61"/>
    <w:rsid w:val="2626B7BF"/>
    <w:rsid w:val="2627D288"/>
    <w:rsid w:val="262DFB5E"/>
    <w:rsid w:val="262E4C3D"/>
    <w:rsid w:val="262F3EA2"/>
    <w:rsid w:val="263A0246"/>
    <w:rsid w:val="263E7DCC"/>
    <w:rsid w:val="263F9A9D"/>
    <w:rsid w:val="26476DE1"/>
    <w:rsid w:val="2648C094"/>
    <w:rsid w:val="264D28A6"/>
    <w:rsid w:val="264DDEFF"/>
    <w:rsid w:val="26555A62"/>
    <w:rsid w:val="2659D300"/>
    <w:rsid w:val="265FEEC8"/>
    <w:rsid w:val="26601965"/>
    <w:rsid w:val="26631C9B"/>
    <w:rsid w:val="266EE3C8"/>
    <w:rsid w:val="26718395"/>
    <w:rsid w:val="2678B51B"/>
    <w:rsid w:val="2689BC2B"/>
    <w:rsid w:val="2689E549"/>
    <w:rsid w:val="268B1D2F"/>
    <w:rsid w:val="268B913C"/>
    <w:rsid w:val="268DAD35"/>
    <w:rsid w:val="26921B38"/>
    <w:rsid w:val="2694A004"/>
    <w:rsid w:val="269631AB"/>
    <w:rsid w:val="2699BCE4"/>
    <w:rsid w:val="269C1EA3"/>
    <w:rsid w:val="26A1C053"/>
    <w:rsid w:val="26A37EBF"/>
    <w:rsid w:val="26A6A784"/>
    <w:rsid w:val="26A6B457"/>
    <w:rsid w:val="26A7DC6C"/>
    <w:rsid w:val="26AB9F88"/>
    <w:rsid w:val="26ABF901"/>
    <w:rsid w:val="26ADC4C0"/>
    <w:rsid w:val="26B0FE60"/>
    <w:rsid w:val="26B221AA"/>
    <w:rsid w:val="26B464F0"/>
    <w:rsid w:val="26BD9B42"/>
    <w:rsid w:val="26C2B981"/>
    <w:rsid w:val="26C38932"/>
    <w:rsid w:val="26C62452"/>
    <w:rsid w:val="26C863B7"/>
    <w:rsid w:val="26D46B62"/>
    <w:rsid w:val="26D521E3"/>
    <w:rsid w:val="26D54C2D"/>
    <w:rsid w:val="26DB0060"/>
    <w:rsid w:val="26DD9757"/>
    <w:rsid w:val="26E02B1A"/>
    <w:rsid w:val="26E774A0"/>
    <w:rsid w:val="26ED6756"/>
    <w:rsid w:val="26EEF90E"/>
    <w:rsid w:val="26FFD819"/>
    <w:rsid w:val="2701D11D"/>
    <w:rsid w:val="2702BC1D"/>
    <w:rsid w:val="270404FA"/>
    <w:rsid w:val="27050712"/>
    <w:rsid w:val="2707655F"/>
    <w:rsid w:val="2709AF81"/>
    <w:rsid w:val="2713614A"/>
    <w:rsid w:val="272AFCF1"/>
    <w:rsid w:val="272B1F92"/>
    <w:rsid w:val="272EC985"/>
    <w:rsid w:val="27315109"/>
    <w:rsid w:val="2732C669"/>
    <w:rsid w:val="2733C9C3"/>
    <w:rsid w:val="27362696"/>
    <w:rsid w:val="273CC243"/>
    <w:rsid w:val="273CE60D"/>
    <w:rsid w:val="2743BC38"/>
    <w:rsid w:val="2745BA70"/>
    <w:rsid w:val="27481C79"/>
    <w:rsid w:val="274EE9E8"/>
    <w:rsid w:val="275499B2"/>
    <w:rsid w:val="27572473"/>
    <w:rsid w:val="27608127"/>
    <w:rsid w:val="27616249"/>
    <w:rsid w:val="276C3ED1"/>
    <w:rsid w:val="276F65EA"/>
    <w:rsid w:val="2773AEA5"/>
    <w:rsid w:val="2774ED25"/>
    <w:rsid w:val="2777E5A3"/>
    <w:rsid w:val="277DF69A"/>
    <w:rsid w:val="277F9BA5"/>
    <w:rsid w:val="2783020C"/>
    <w:rsid w:val="2787F852"/>
    <w:rsid w:val="278DBD5B"/>
    <w:rsid w:val="27909788"/>
    <w:rsid w:val="27955F1C"/>
    <w:rsid w:val="279625FF"/>
    <w:rsid w:val="279AAE18"/>
    <w:rsid w:val="279AEF39"/>
    <w:rsid w:val="27A3494B"/>
    <w:rsid w:val="27A3C716"/>
    <w:rsid w:val="27A63E08"/>
    <w:rsid w:val="27A826F2"/>
    <w:rsid w:val="27AAD5EA"/>
    <w:rsid w:val="27ADE654"/>
    <w:rsid w:val="27AE5728"/>
    <w:rsid w:val="27AEDE94"/>
    <w:rsid w:val="27B2EE6B"/>
    <w:rsid w:val="27D0D276"/>
    <w:rsid w:val="27D250A0"/>
    <w:rsid w:val="27D91BBB"/>
    <w:rsid w:val="27D945B1"/>
    <w:rsid w:val="27E31D51"/>
    <w:rsid w:val="27E49555"/>
    <w:rsid w:val="27E5D07C"/>
    <w:rsid w:val="27E8A09D"/>
    <w:rsid w:val="27E8D3C2"/>
    <w:rsid w:val="27E91030"/>
    <w:rsid w:val="27E977AD"/>
    <w:rsid w:val="27EB6254"/>
    <w:rsid w:val="27F317D5"/>
    <w:rsid w:val="27F498D4"/>
    <w:rsid w:val="28014DC7"/>
    <w:rsid w:val="28059E12"/>
    <w:rsid w:val="2806584D"/>
    <w:rsid w:val="2809D558"/>
    <w:rsid w:val="280ADC06"/>
    <w:rsid w:val="280E7A95"/>
    <w:rsid w:val="2814B13E"/>
    <w:rsid w:val="2817087A"/>
    <w:rsid w:val="28178980"/>
    <w:rsid w:val="281AECD8"/>
    <w:rsid w:val="281C115C"/>
    <w:rsid w:val="281CFA6F"/>
    <w:rsid w:val="2824D5A3"/>
    <w:rsid w:val="282B819D"/>
    <w:rsid w:val="282D0F2E"/>
    <w:rsid w:val="282F3A5B"/>
    <w:rsid w:val="2832C6E6"/>
    <w:rsid w:val="2833C5BF"/>
    <w:rsid w:val="28388E06"/>
    <w:rsid w:val="283CF5D1"/>
    <w:rsid w:val="2842A594"/>
    <w:rsid w:val="28455B5C"/>
    <w:rsid w:val="284EABC1"/>
    <w:rsid w:val="2853BA08"/>
    <w:rsid w:val="28572281"/>
    <w:rsid w:val="285CB173"/>
    <w:rsid w:val="285D1482"/>
    <w:rsid w:val="285DA79F"/>
    <w:rsid w:val="28652F95"/>
    <w:rsid w:val="2869A47A"/>
    <w:rsid w:val="286E25A5"/>
    <w:rsid w:val="28739262"/>
    <w:rsid w:val="2874BFE0"/>
    <w:rsid w:val="28772A5F"/>
    <w:rsid w:val="28784C97"/>
    <w:rsid w:val="287966BF"/>
    <w:rsid w:val="2886FBAD"/>
    <w:rsid w:val="288C681C"/>
    <w:rsid w:val="289496F8"/>
    <w:rsid w:val="28954F03"/>
    <w:rsid w:val="28960851"/>
    <w:rsid w:val="2896AA89"/>
    <w:rsid w:val="2896FD64"/>
    <w:rsid w:val="2899806D"/>
    <w:rsid w:val="2899F8CB"/>
    <w:rsid w:val="289AF635"/>
    <w:rsid w:val="28A0D979"/>
    <w:rsid w:val="28B21BB6"/>
    <w:rsid w:val="28B53848"/>
    <w:rsid w:val="28C1B833"/>
    <w:rsid w:val="28C53963"/>
    <w:rsid w:val="28CB3D3F"/>
    <w:rsid w:val="28CE6025"/>
    <w:rsid w:val="28D887B5"/>
    <w:rsid w:val="28DBDD30"/>
    <w:rsid w:val="28DD4667"/>
    <w:rsid w:val="28DE9435"/>
    <w:rsid w:val="28DEBD76"/>
    <w:rsid w:val="28DF7DC4"/>
    <w:rsid w:val="28E05B17"/>
    <w:rsid w:val="28E1A6ED"/>
    <w:rsid w:val="28E72DF3"/>
    <w:rsid w:val="28F0DCC5"/>
    <w:rsid w:val="28FCCA04"/>
    <w:rsid w:val="28FDFA0D"/>
    <w:rsid w:val="2900335C"/>
    <w:rsid w:val="2900F817"/>
    <w:rsid w:val="2906F019"/>
    <w:rsid w:val="2911A6A2"/>
    <w:rsid w:val="29156762"/>
    <w:rsid w:val="29193949"/>
    <w:rsid w:val="291A7F67"/>
    <w:rsid w:val="291E619A"/>
    <w:rsid w:val="291E7A20"/>
    <w:rsid w:val="29290BD4"/>
    <w:rsid w:val="29291ED6"/>
    <w:rsid w:val="292B5627"/>
    <w:rsid w:val="292D1522"/>
    <w:rsid w:val="2930EAE2"/>
    <w:rsid w:val="2933C407"/>
    <w:rsid w:val="29341E58"/>
    <w:rsid w:val="2934C743"/>
    <w:rsid w:val="29364F39"/>
    <w:rsid w:val="2938DF5E"/>
    <w:rsid w:val="293EE3E1"/>
    <w:rsid w:val="29409FE9"/>
    <w:rsid w:val="294143AC"/>
    <w:rsid w:val="29447660"/>
    <w:rsid w:val="29513D27"/>
    <w:rsid w:val="29538432"/>
    <w:rsid w:val="295ACDAA"/>
    <w:rsid w:val="295B4143"/>
    <w:rsid w:val="296059DC"/>
    <w:rsid w:val="29657A12"/>
    <w:rsid w:val="296AB492"/>
    <w:rsid w:val="296D4CB5"/>
    <w:rsid w:val="296E0229"/>
    <w:rsid w:val="2970C3C6"/>
    <w:rsid w:val="29728860"/>
    <w:rsid w:val="2974B7CD"/>
    <w:rsid w:val="2977396C"/>
    <w:rsid w:val="29807440"/>
    <w:rsid w:val="29808ABE"/>
    <w:rsid w:val="2981B848"/>
    <w:rsid w:val="2982FDDB"/>
    <w:rsid w:val="2985DF64"/>
    <w:rsid w:val="2986638B"/>
    <w:rsid w:val="29869603"/>
    <w:rsid w:val="298B1A58"/>
    <w:rsid w:val="29902D91"/>
    <w:rsid w:val="2995D90F"/>
    <w:rsid w:val="29A36562"/>
    <w:rsid w:val="29A6C84E"/>
    <w:rsid w:val="29B29C17"/>
    <w:rsid w:val="29B31156"/>
    <w:rsid w:val="29B370DD"/>
    <w:rsid w:val="29B70940"/>
    <w:rsid w:val="29B7DF2B"/>
    <w:rsid w:val="29BF19D1"/>
    <w:rsid w:val="29C8F123"/>
    <w:rsid w:val="29CCF920"/>
    <w:rsid w:val="29D1C02A"/>
    <w:rsid w:val="29D3D85C"/>
    <w:rsid w:val="29D43F71"/>
    <w:rsid w:val="29D51DA0"/>
    <w:rsid w:val="29D8CFD4"/>
    <w:rsid w:val="29D8D9FA"/>
    <w:rsid w:val="29D99D29"/>
    <w:rsid w:val="29DA6359"/>
    <w:rsid w:val="29DDB170"/>
    <w:rsid w:val="29DDF0AB"/>
    <w:rsid w:val="29DEF921"/>
    <w:rsid w:val="29E2943A"/>
    <w:rsid w:val="29E7BDE5"/>
    <w:rsid w:val="29E8650E"/>
    <w:rsid w:val="29E8806E"/>
    <w:rsid w:val="29F17212"/>
    <w:rsid w:val="29F86008"/>
    <w:rsid w:val="29FB7D35"/>
    <w:rsid w:val="2A03E632"/>
    <w:rsid w:val="2A060C2C"/>
    <w:rsid w:val="2A08697D"/>
    <w:rsid w:val="2A08E34E"/>
    <w:rsid w:val="2A0A9274"/>
    <w:rsid w:val="2A15539F"/>
    <w:rsid w:val="2A16D54B"/>
    <w:rsid w:val="2A16EC53"/>
    <w:rsid w:val="2A221263"/>
    <w:rsid w:val="2A226F40"/>
    <w:rsid w:val="2A29291C"/>
    <w:rsid w:val="2A2966E5"/>
    <w:rsid w:val="2A2D0458"/>
    <w:rsid w:val="2A2DF5B1"/>
    <w:rsid w:val="2A2F7C5B"/>
    <w:rsid w:val="2A302D8D"/>
    <w:rsid w:val="2A39EFE6"/>
    <w:rsid w:val="2A3C2CBA"/>
    <w:rsid w:val="2A46F07B"/>
    <w:rsid w:val="2A4CDA3E"/>
    <w:rsid w:val="2A56AFE7"/>
    <w:rsid w:val="2A57A8AD"/>
    <w:rsid w:val="2A6492D1"/>
    <w:rsid w:val="2A6C8E5E"/>
    <w:rsid w:val="2A6CE417"/>
    <w:rsid w:val="2A6E7591"/>
    <w:rsid w:val="2A72D7BD"/>
    <w:rsid w:val="2A732820"/>
    <w:rsid w:val="2A78B719"/>
    <w:rsid w:val="2A831E32"/>
    <w:rsid w:val="2A83AF8C"/>
    <w:rsid w:val="2A83B3C2"/>
    <w:rsid w:val="2A83BE4B"/>
    <w:rsid w:val="2A842A59"/>
    <w:rsid w:val="2A8963B1"/>
    <w:rsid w:val="2A8B6AC1"/>
    <w:rsid w:val="2A8FED59"/>
    <w:rsid w:val="2A91D209"/>
    <w:rsid w:val="2A940436"/>
    <w:rsid w:val="2A94C845"/>
    <w:rsid w:val="2A9FC5EC"/>
    <w:rsid w:val="2AB4B2FC"/>
    <w:rsid w:val="2ABA2B11"/>
    <w:rsid w:val="2ABD1A9E"/>
    <w:rsid w:val="2AC45262"/>
    <w:rsid w:val="2AC7E027"/>
    <w:rsid w:val="2ACF1339"/>
    <w:rsid w:val="2AD2CD41"/>
    <w:rsid w:val="2AD3BAEF"/>
    <w:rsid w:val="2AD64C13"/>
    <w:rsid w:val="2ADCA365"/>
    <w:rsid w:val="2ADEA004"/>
    <w:rsid w:val="2AE0F4B5"/>
    <w:rsid w:val="2AE30FA5"/>
    <w:rsid w:val="2AEB82C0"/>
    <w:rsid w:val="2AF473D7"/>
    <w:rsid w:val="2AF5277C"/>
    <w:rsid w:val="2AF78BC2"/>
    <w:rsid w:val="2AFD85D2"/>
    <w:rsid w:val="2B01A889"/>
    <w:rsid w:val="2B0FCF5C"/>
    <w:rsid w:val="2B17D4C5"/>
    <w:rsid w:val="2B1B3E4A"/>
    <w:rsid w:val="2B1CE305"/>
    <w:rsid w:val="2B1CF3A3"/>
    <w:rsid w:val="2B2AA3A2"/>
    <w:rsid w:val="2B2FBC43"/>
    <w:rsid w:val="2B31536E"/>
    <w:rsid w:val="2B36E5CF"/>
    <w:rsid w:val="2B3A8807"/>
    <w:rsid w:val="2B3C7FAC"/>
    <w:rsid w:val="2B3FCF7C"/>
    <w:rsid w:val="2B45E769"/>
    <w:rsid w:val="2B4C7B0B"/>
    <w:rsid w:val="2B4F2C36"/>
    <w:rsid w:val="2B50C403"/>
    <w:rsid w:val="2B5CDC06"/>
    <w:rsid w:val="2B6197B7"/>
    <w:rsid w:val="2B62F8D1"/>
    <w:rsid w:val="2B6462F3"/>
    <w:rsid w:val="2B653E34"/>
    <w:rsid w:val="2B683049"/>
    <w:rsid w:val="2B69297B"/>
    <w:rsid w:val="2B69EE29"/>
    <w:rsid w:val="2B6A66E5"/>
    <w:rsid w:val="2B6BB527"/>
    <w:rsid w:val="2B7127EF"/>
    <w:rsid w:val="2B74A9D7"/>
    <w:rsid w:val="2B7BEFD9"/>
    <w:rsid w:val="2B86A3F5"/>
    <w:rsid w:val="2B8DA0EF"/>
    <w:rsid w:val="2B8DCA92"/>
    <w:rsid w:val="2B8E66DA"/>
    <w:rsid w:val="2B96E718"/>
    <w:rsid w:val="2B9E047E"/>
    <w:rsid w:val="2B9FA1C7"/>
    <w:rsid w:val="2BA43A66"/>
    <w:rsid w:val="2BAAB25E"/>
    <w:rsid w:val="2BB7FFDC"/>
    <w:rsid w:val="2BB91FE3"/>
    <w:rsid w:val="2BB9DAAB"/>
    <w:rsid w:val="2BB9F8CD"/>
    <w:rsid w:val="2BBBCF20"/>
    <w:rsid w:val="2BBBD6B4"/>
    <w:rsid w:val="2BBC2833"/>
    <w:rsid w:val="2BBD2250"/>
    <w:rsid w:val="2BBDBD79"/>
    <w:rsid w:val="2BC7E5C2"/>
    <w:rsid w:val="2BC969F2"/>
    <w:rsid w:val="2BCAA7D9"/>
    <w:rsid w:val="2BCB1D64"/>
    <w:rsid w:val="2BCD7373"/>
    <w:rsid w:val="2BCFB782"/>
    <w:rsid w:val="2BD16E51"/>
    <w:rsid w:val="2BD78E5F"/>
    <w:rsid w:val="2BDD84B2"/>
    <w:rsid w:val="2BE62708"/>
    <w:rsid w:val="2BE6BE59"/>
    <w:rsid w:val="2BE9A6AF"/>
    <w:rsid w:val="2BEEADCC"/>
    <w:rsid w:val="2BF114FF"/>
    <w:rsid w:val="2BF70CE3"/>
    <w:rsid w:val="2BF86F99"/>
    <w:rsid w:val="2BFB8095"/>
    <w:rsid w:val="2BFBCDBC"/>
    <w:rsid w:val="2C0203D9"/>
    <w:rsid w:val="2C0D2583"/>
    <w:rsid w:val="2C0E7E75"/>
    <w:rsid w:val="2C16586B"/>
    <w:rsid w:val="2C1AD89E"/>
    <w:rsid w:val="2C1DE027"/>
    <w:rsid w:val="2C22D1E8"/>
    <w:rsid w:val="2C2AAC0D"/>
    <w:rsid w:val="2C3017BE"/>
    <w:rsid w:val="2C30200F"/>
    <w:rsid w:val="2C31387D"/>
    <w:rsid w:val="2C325317"/>
    <w:rsid w:val="2C365E54"/>
    <w:rsid w:val="2C376686"/>
    <w:rsid w:val="2C4A33D0"/>
    <w:rsid w:val="2C4F7C1F"/>
    <w:rsid w:val="2C5135C5"/>
    <w:rsid w:val="2C52E881"/>
    <w:rsid w:val="2C571336"/>
    <w:rsid w:val="2C5C66E6"/>
    <w:rsid w:val="2C65A33A"/>
    <w:rsid w:val="2C6890FE"/>
    <w:rsid w:val="2C6A18D6"/>
    <w:rsid w:val="2C6E6766"/>
    <w:rsid w:val="2C71710A"/>
    <w:rsid w:val="2C7435D1"/>
    <w:rsid w:val="2C777123"/>
    <w:rsid w:val="2C803932"/>
    <w:rsid w:val="2C8951EA"/>
    <w:rsid w:val="2C89D81E"/>
    <w:rsid w:val="2C9AE856"/>
    <w:rsid w:val="2C9D9195"/>
    <w:rsid w:val="2CA018F1"/>
    <w:rsid w:val="2CA22D8D"/>
    <w:rsid w:val="2CA55C97"/>
    <w:rsid w:val="2CA65E3F"/>
    <w:rsid w:val="2CAA84C8"/>
    <w:rsid w:val="2CAA974C"/>
    <w:rsid w:val="2CB90B92"/>
    <w:rsid w:val="2CB92322"/>
    <w:rsid w:val="2CC69D03"/>
    <w:rsid w:val="2CC8CA10"/>
    <w:rsid w:val="2CC9CFBE"/>
    <w:rsid w:val="2CCB2400"/>
    <w:rsid w:val="2CE2046C"/>
    <w:rsid w:val="2CE409C2"/>
    <w:rsid w:val="2CE483B0"/>
    <w:rsid w:val="2CE6BC08"/>
    <w:rsid w:val="2CF5AA26"/>
    <w:rsid w:val="2CF6266C"/>
    <w:rsid w:val="2CF66690"/>
    <w:rsid w:val="2CF77952"/>
    <w:rsid w:val="2D13BEB0"/>
    <w:rsid w:val="2D17640C"/>
    <w:rsid w:val="2D194939"/>
    <w:rsid w:val="2D24A206"/>
    <w:rsid w:val="2D2AFF72"/>
    <w:rsid w:val="2D30C839"/>
    <w:rsid w:val="2D34E977"/>
    <w:rsid w:val="2D3B64FD"/>
    <w:rsid w:val="2D410A6E"/>
    <w:rsid w:val="2D4147A6"/>
    <w:rsid w:val="2D41CECC"/>
    <w:rsid w:val="2D4C4E64"/>
    <w:rsid w:val="2D4FC86F"/>
    <w:rsid w:val="2D51C1F1"/>
    <w:rsid w:val="2D571797"/>
    <w:rsid w:val="2D5EBEA1"/>
    <w:rsid w:val="2D66095B"/>
    <w:rsid w:val="2D6CB651"/>
    <w:rsid w:val="2D7157B4"/>
    <w:rsid w:val="2D721922"/>
    <w:rsid w:val="2D723902"/>
    <w:rsid w:val="2D730432"/>
    <w:rsid w:val="2D7666A6"/>
    <w:rsid w:val="2D79843A"/>
    <w:rsid w:val="2D7A20AC"/>
    <w:rsid w:val="2D7DA4B5"/>
    <w:rsid w:val="2D7E1DD8"/>
    <w:rsid w:val="2D7F6F95"/>
    <w:rsid w:val="2D80CAEB"/>
    <w:rsid w:val="2D85B132"/>
    <w:rsid w:val="2D875899"/>
    <w:rsid w:val="2D89F113"/>
    <w:rsid w:val="2D8D535E"/>
    <w:rsid w:val="2D90D566"/>
    <w:rsid w:val="2D9464D8"/>
    <w:rsid w:val="2D9BEA28"/>
    <w:rsid w:val="2DA5FEE9"/>
    <w:rsid w:val="2DA7729B"/>
    <w:rsid w:val="2DAA95C7"/>
    <w:rsid w:val="2DAC8469"/>
    <w:rsid w:val="2DB17977"/>
    <w:rsid w:val="2DB60021"/>
    <w:rsid w:val="2DB60E86"/>
    <w:rsid w:val="2DB8F8D7"/>
    <w:rsid w:val="2DB9799B"/>
    <w:rsid w:val="2DBEEA51"/>
    <w:rsid w:val="2DC28A0D"/>
    <w:rsid w:val="2DC40324"/>
    <w:rsid w:val="2DDC8411"/>
    <w:rsid w:val="2DE815F4"/>
    <w:rsid w:val="2DE85EFC"/>
    <w:rsid w:val="2DEE713E"/>
    <w:rsid w:val="2DF37D68"/>
    <w:rsid w:val="2DFC7C9D"/>
    <w:rsid w:val="2E03440D"/>
    <w:rsid w:val="2E04D660"/>
    <w:rsid w:val="2E076BDB"/>
    <w:rsid w:val="2E12C620"/>
    <w:rsid w:val="2E170DCD"/>
    <w:rsid w:val="2E184550"/>
    <w:rsid w:val="2E1E390A"/>
    <w:rsid w:val="2E202D7B"/>
    <w:rsid w:val="2E20BC58"/>
    <w:rsid w:val="2E20E510"/>
    <w:rsid w:val="2E270542"/>
    <w:rsid w:val="2E28DE97"/>
    <w:rsid w:val="2E2B1E6E"/>
    <w:rsid w:val="2E3116AD"/>
    <w:rsid w:val="2E350023"/>
    <w:rsid w:val="2E37D5F0"/>
    <w:rsid w:val="2E41F91A"/>
    <w:rsid w:val="2E43CB0C"/>
    <w:rsid w:val="2E43EF77"/>
    <w:rsid w:val="2E48877C"/>
    <w:rsid w:val="2E4B14A3"/>
    <w:rsid w:val="2E577602"/>
    <w:rsid w:val="2E5DD095"/>
    <w:rsid w:val="2E5F8958"/>
    <w:rsid w:val="2E5FFAE3"/>
    <w:rsid w:val="2E644713"/>
    <w:rsid w:val="2E6548B3"/>
    <w:rsid w:val="2E6D5736"/>
    <w:rsid w:val="2E7ED939"/>
    <w:rsid w:val="2E86C626"/>
    <w:rsid w:val="2E88FE63"/>
    <w:rsid w:val="2E8F0B45"/>
    <w:rsid w:val="2E925851"/>
    <w:rsid w:val="2E949F5A"/>
    <w:rsid w:val="2E9C51C8"/>
    <w:rsid w:val="2E9D6BAF"/>
    <w:rsid w:val="2E9D8B1F"/>
    <w:rsid w:val="2EA50CA8"/>
    <w:rsid w:val="2EA9772E"/>
    <w:rsid w:val="2EA9A11E"/>
    <w:rsid w:val="2EAE2A4A"/>
    <w:rsid w:val="2EAF22A1"/>
    <w:rsid w:val="2EAF6D88"/>
    <w:rsid w:val="2EB222F1"/>
    <w:rsid w:val="2EB24EE0"/>
    <w:rsid w:val="2EB4CA20"/>
    <w:rsid w:val="2EBA98AE"/>
    <w:rsid w:val="2EC14C7F"/>
    <w:rsid w:val="2EC44050"/>
    <w:rsid w:val="2EC6B394"/>
    <w:rsid w:val="2EC907C6"/>
    <w:rsid w:val="2ECC5CB5"/>
    <w:rsid w:val="2ECE2913"/>
    <w:rsid w:val="2ED0C293"/>
    <w:rsid w:val="2ED10CD8"/>
    <w:rsid w:val="2ED1D3AB"/>
    <w:rsid w:val="2ED9ABE8"/>
    <w:rsid w:val="2EDA0735"/>
    <w:rsid w:val="2EDA42B7"/>
    <w:rsid w:val="2EDCD457"/>
    <w:rsid w:val="2EDE181A"/>
    <w:rsid w:val="2EE55381"/>
    <w:rsid w:val="2EEA7109"/>
    <w:rsid w:val="2EEF8FBF"/>
    <w:rsid w:val="2EF5410C"/>
    <w:rsid w:val="2EF680B7"/>
    <w:rsid w:val="2EF80DAD"/>
    <w:rsid w:val="2EFF15E1"/>
    <w:rsid w:val="2EFFA531"/>
    <w:rsid w:val="2F00D490"/>
    <w:rsid w:val="2F0171F2"/>
    <w:rsid w:val="2F0895D5"/>
    <w:rsid w:val="2F093BDC"/>
    <w:rsid w:val="2F0E5107"/>
    <w:rsid w:val="2F13E4A4"/>
    <w:rsid w:val="2F1882B3"/>
    <w:rsid w:val="2F295352"/>
    <w:rsid w:val="2F2A9332"/>
    <w:rsid w:val="2F2B6822"/>
    <w:rsid w:val="2F3888F6"/>
    <w:rsid w:val="2F3A28CF"/>
    <w:rsid w:val="2F3CC960"/>
    <w:rsid w:val="2F3DFA51"/>
    <w:rsid w:val="2F402075"/>
    <w:rsid w:val="2F4253AB"/>
    <w:rsid w:val="2F4780F2"/>
    <w:rsid w:val="2F4B902A"/>
    <w:rsid w:val="2F4C8208"/>
    <w:rsid w:val="2F548465"/>
    <w:rsid w:val="2F5BCCDF"/>
    <w:rsid w:val="2F612E3F"/>
    <w:rsid w:val="2F624952"/>
    <w:rsid w:val="2F68874F"/>
    <w:rsid w:val="2F6F1D4F"/>
    <w:rsid w:val="2F733DC5"/>
    <w:rsid w:val="2F87A63E"/>
    <w:rsid w:val="2F8C179C"/>
    <w:rsid w:val="2F93FDF6"/>
    <w:rsid w:val="2F98E3E8"/>
    <w:rsid w:val="2F99823D"/>
    <w:rsid w:val="2FA09D0B"/>
    <w:rsid w:val="2FA1E813"/>
    <w:rsid w:val="2FA25872"/>
    <w:rsid w:val="2FABEA9D"/>
    <w:rsid w:val="2FAD509D"/>
    <w:rsid w:val="2FB30507"/>
    <w:rsid w:val="2FB5CF14"/>
    <w:rsid w:val="2FBA5149"/>
    <w:rsid w:val="2FC03D78"/>
    <w:rsid w:val="2FC0D85B"/>
    <w:rsid w:val="2FC27D63"/>
    <w:rsid w:val="2FC2C004"/>
    <w:rsid w:val="2FC6E0D1"/>
    <w:rsid w:val="2FC8F8DE"/>
    <w:rsid w:val="2FCBF442"/>
    <w:rsid w:val="2FD46EC6"/>
    <w:rsid w:val="2FD78970"/>
    <w:rsid w:val="2FD81172"/>
    <w:rsid w:val="2FDF96CC"/>
    <w:rsid w:val="2FE10A60"/>
    <w:rsid w:val="2FE193E1"/>
    <w:rsid w:val="2FE8061C"/>
    <w:rsid w:val="2FEF67A7"/>
    <w:rsid w:val="2FF21719"/>
    <w:rsid w:val="2FF9E935"/>
    <w:rsid w:val="2FFC173C"/>
    <w:rsid w:val="2FFD3B88"/>
    <w:rsid w:val="2FFE489A"/>
    <w:rsid w:val="3001BF09"/>
    <w:rsid w:val="30035DA4"/>
    <w:rsid w:val="3004CC11"/>
    <w:rsid w:val="3011B43C"/>
    <w:rsid w:val="3011D863"/>
    <w:rsid w:val="30152EE6"/>
    <w:rsid w:val="3021CABB"/>
    <w:rsid w:val="3021F1FF"/>
    <w:rsid w:val="3022A876"/>
    <w:rsid w:val="30259C0A"/>
    <w:rsid w:val="302BE2B1"/>
    <w:rsid w:val="302C14E5"/>
    <w:rsid w:val="302E6262"/>
    <w:rsid w:val="302FE0D4"/>
    <w:rsid w:val="30369E83"/>
    <w:rsid w:val="303E2ED5"/>
    <w:rsid w:val="30431163"/>
    <w:rsid w:val="3049D2F2"/>
    <w:rsid w:val="304E3687"/>
    <w:rsid w:val="304F9E03"/>
    <w:rsid w:val="3057A8DF"/>
    <w:rsid w:val="3058E06B"/>
    <w:rsid w:val="30594536"/>
    <w:rsid w:val="305DBFCB"/>
    <w:rsid w:val="305FFB2D"/>
    <w:rsid w:val="306098A1"/>
    <w:rsid w:val="3063DD36"/>
    <w:rsid w:val="306A8E64"/>
    <w:rsid w:val="306C5671"/>
    <w:rsid w:val="307E6007"/>
    <w:rsid w:val="30875B14"/>
    <w:rsid w:val="3087A705"/>
    <w:rsid w:val="308DF566"/>
    <w:rsid w:val="30914CF7"/>
    <w:rsid w:val="309461F1"/>
    <w:rsid w:val="30956D2D"/>
    <w:rsid w:val="30A06420"/>
    <w:rsid w:val="30A4D0A8"/>
    <w:rsid w:val="30A818FF"/>
    <w:rsid w:val="30AE18BD"/>
    <w:rsid w:val="30B38292"/>
    <w:rsid w:val="30B38E2F"/>
    <w:rsid w:val="30BAEAA7"/>
    <w:rsid w:val="30BD9B4E"/>
    <w:rsid w:val="30BFFE7C"/>
    <w:rsid w:val="30C054A0"/>
    <w:rsid w:val="30C3E906"/>
    <w:rsid w:val="30CB41EB"/>
    <w:rsid w:val="30CC6803"/>
    <w:rsid w:val="30D46F31"/>
    <w:rsid w:val="30D57D65"/>
    <w:rsid w:val="30DE4792"/>
    <w:rsid w:val="30E22337"/>
    <w:rsid w:val="30E48F29"/>
    <w:rsid w:val="30E7B70A"/>
    <w:rsid w:val="30F47E7A"/>
    <w:rsid w:val="30F7AE78"/>
    <w:rsid w:val="30FB5C27"/>
    <w:rsid w:val="31021506"/>
    <w:rsid w:val="310764D7"/>
    <w:rsid w:val="3109860E"/>
    <w:rsid w:val="310CDC5C"/>
    <w:rsid w:val="310EC304"/>
    <w:rsid w:val="31102F0F"/>
    <w:rsid w:val="31144CE3"/>
    <w:rsid w:val="311467C0"/>
    <w:rsid w:val="311DF79C"/>
    <w:rsid w:val="3120046C"/>
    <w:rsid w:val="31226770"/>
    <w:rsid w:val="31260F83"/>
    <w:rsid w:val="312DAD68"/>
    <w:rsid w:val="3130F341"/>
    <w:rsid w:val="31322B9A"/>
    <w:rsid w:val="3135D05A"/>
    <w:rsid w:val="3136AB84"/>
    <w:rsid w:val="31373800"/>
    <w:rsid w:val="313C54FD"/>
    <w:rsid w:val="313D0B21"/>
    <w:rsid w:val="313E217D"/>
    <w:rsid w:val="313F3E61"/>
    <w:rsid w:val="3142C8C1"/>
    <w:rsid w:val="3144559E"/>
    <w:rsid w:val="3146860B"/>
    <w:rsid w:val="31483EDD"/>
    <w:rsid w:val="315815EB"/>
    <w:rsid w:val="3158DAB1"/>
    <w:rsid w:val="3159CD21"/>
    <w:rsid w:val="315DA72B"/>
    <w:rsid w:val="3160517E"/>
    <w:rsid w:val="316249C4"/>
    <w:rsid w:val="3164FC04"/>
    <w:rsid w:val="3165496F"/>
    <w:rsid w:val="316703AD"/>
    <w:rsid w:val="316C750A"/>
    <w:rsid w:val="31735A48"/>
    <w:rsid w:val="31763542"/>
    <w:rsid w:val="31776EB7"/>
    <w:rsid w:val="317CE4A5"/>
    <w:rsid w:val="317FC32D"/>
    <w:rsid w:val="3184A324"/>
    <w:rsid w:val="3188D124"/>
    <w:rsid w:val="318C37DA"/>
    <w:rsid w:val="3193BB26"/>
    <w:rsid w:val="3198D5D5"/>
    <w:rsid w:val="319CC291"/>
    <w:rsid w:val="31A12773"/>
    <w:rsid w:val="31A4B365"/>
    <w:rsid w:val="31A4DA11"/>
    <w:rsid w:val="31A9BC59"/>
    <w:rsid w:val="31AA0A75"/>
    <w:rsid w:val="31AAA196"/>
    <w:rsid w:val="31AC8108"/>
    <w:rsid w:val="31B11016"/>
    <w:rsid w:val="31B2441D"/>
    <w:rsid w:val="31B62EEB"/>
    <w:rsid w:val="31B8DD3E"/>
    <w:rsid w:val="31C41279"/>
    <w:rsid w:val="31C7942D"/>
    <w:rsid w:val="31CF6F5B"/>
    <w:rsid w:val="31D462C8"/>
    <w:rsid w:val="31D54343"/>
    <w:rsid w:val="31DA3A5F"/>
    <w:rsid w:val="31DB0629"/>
    <w:rsid w:val="31DBB189"/>
    <w:rsid w:val="31DCE19E"/>
    <w:rsid w:val="31E4737B"/>
    <w:rsid w:val="31E678C6"/>
    <w:rsid w:val="31E6D78A"/>
    <w:rsid w:val="31EB80EC"/>
    <w:rsid w:val="31EFE38B"/>
    <w:rsid w:val="31F54445"/>
    <w:rsid w:val="31F57131"/>
    <w:rsid w:val="31F9C955"/>
    <w:rsid w:val="320A0949"/>
    <w:rsid w:val="320E053E"/>
    <w:rsid w:val="320E860A"/>
    <w:rsid w:val="3210029E"/>
    <w:rsid w:val="32108348"/>
    <w:rsid w:val="3211A8A0"/>
    <w:rsid w:val="32139015"/>
    <w:rsid w:val="32140F27"/>
    <w:rsid w:val="3219E631"/>
    <w:rsid w:val="321C38D8"/>
    <w:rsid w:val="32233E67"/>
    <w:rsid w:val="32241191"/>
    <w:rsid w:val="32357C38"/>
    <w:rsid w:val="3239044B"/>
    <w:rsid w:val="3248BBAF"/>
    <w:rsid w:val="324C9728"/>
    <w:rsid w:val="3251B60F"/>
    <w:rsid w:val="3253860D"/>
    <w:rsid w:val="3257AAB1"/>
    <w:rsid w:val="325E8B93"/>
    <w:rsid w:val="325F1C3E"/>
    <w:rsid w:val="326011A9"/>
    <w:rsid w:val="3264E402"/>
    <w:rsid w:val="32674CF7"/>
    <w:rsid w:val="326B8DFA"/>
    <w:rsid w:val="32776654"/>
    <w:rsid w:val="327A4620"/>
    <w:rsid w:val="327FE68C"/>
    <w:rsid w:val="32803300"/>
    <w:rsid w:val="3283B655"/>
    <w:rsid w:val="3284669D"/>
    <w:rsid w:val="3287EC5E"/>
    <w:rsid w:val="3289B2A4"/>
    <w:rsid w:val="328C28D4"/>
    <w:rsid w:val="329FBF9E"/>
    <w:rsid w:val="32A19084"/>
    <w:rsid w:val="32B1C982"/>
    <w:rsid w:val="32B2A589"/>
    <w:rsid w:val="32B87DC7"/>
    <w:rsid w:val="32B9CAFB"/>
    <w:rsid w:val="32C06DB7"/>
    <w:rsid w:val="32C22B0C"/>
    <w:rsid w:val="32C40EF9"/>
    <w:rsid w:val="32C74822"/>
    <w:rsid w:val="32CD2773"/>
    <w:rsid w:val="32D0BB7B"/>
    <w:rsid w:val="32D4ECA8"/>
    <w:rsid w:val="32DCEAF5"/>
    <w:rsid w:val="32E0AF54"/>
    <w:rsid w:val="32E3D16C"/>
    <w:rsid w:val="32E68830"/>
    <w:rsid w:val="32EAE9C8"/>
    <w:rsid w:val="32EC5E86"/>
    <w:rsid w:val="32ECDDE7"/>
    <w:rsid w:val="32ED0F91"/>
    <w:rsid w:val="32EF3214"/>
    <w:rsid w:val="32F0C1EE"/>
    <w:rsid w:val="32F4FAF9"/>
    <w:rsid w:val="32F83162"/>
    <w:rsid w:val="32FD3E09"/>
    <w:rsid w:val="3305033B"/>
    <w:rsid w:val="3305DA92"/>
    <w:rsid w:val="33071703"/>
    <w:rsid w:val="33077C38"/>
    <w:rsid w:val="33093286"/>
    <w:rsid w:val="330998FD"/>
    <w:rsid w:val="330F5C03"/>
    <w:rsid w:val="3310222F"/>
    <w:rsid w:val="331285B2"/>
    <w:rsid w:val="331549FC"/>
    <w:rsid w:val="331CE5BF"/>
    <w:rsid w:val="3327848B"/>
    <w:rsid w:val="332874F4"/>
    <w:rsid w:val="33395EAF"/>
    <w:rsid w:val="333D245F"/>
    <w:rsid w:val="33429117"/>
    <w:rsid w:val="3350020D"/>
    <w:rsid w:val="3357D2B2"/>
    <w:rsid w:val="335B5C48"/>
    <w:rsid w:val="335FB060"/>
    <w:rsid w:val="335FE9DA"/>
    <w:rsid w:val="3363B468"/>
    <w:rsid w:val="336A782A"/>
    <w:rsid w:val="336D519B"/>
    <w:rsid w:val="33708845"/>
    <w:rsid w:val="3379909D"/>
    <w:rsid w:val="337D9989"/>
    <w:rsid w:val="337FAD0F"/>
    <w:rsid w:val="33832F72"/>
    <w:rsid w:val="338AB6E4"/>
    <w:rsid w:val="338D59BF"/>
    <w:rsid w:val="338DCE55"/>
    <w:rsid w:val="33943B42"/>
    <w:rsid w:val="339F7A10"/>
    <w:rsid w:val="33B6DE27"/>
    <w:rsid w:val="33C0D0A4"/>
    <w:rsid w:val="33D2B028"/>
    <w:rsid w:val="33D6D7F4"/>
    <w:rsid w:val="33D86F40"/>
    <w:rsid w:val="33DECB20"/>
    <w:rsid w:val="33E182AF"/>
    <w:rsid w:val="33E62305"/>
    <w:rsid w:val="33E994B2"/>
    <w:rsid w:val="33F235C4"/>
    <w:rsid w:val="33F3AEEF"/>
    <w:rsid w:val="33F5161E"/>
    <w:rsid w:val="33F5F838"/>
    <w:rsid w:val="33F99BF7"/>
    <w:rsid w:val="33FBAE94"/>
    <w:rsid w:val="33FD2AF2"/>
    <w:rsid w:val="340116DC"/>
    <w:rsid w:val="34071D41"/>
    <w:rsid w:val="3410167B"/>
    <w:rsid w:val="34151D4E"/>
    <w:rsid w:val="3418D413"/>
    <w:rsid w:val="341941A4"/>
    <w:rsid w:val="341D5939"/>
    <w:rsid w:val="341EAEC6"/>
    <w:rsid w:val="34224A99"/>
    <w:rsid w:val="3422B093"/>
    <w:rsid w:val="3422C0DE"/>
    <w:rsid w:val="3425845D"/>
    <w:rsid w:val="34262A69"/>
    <w:rsid w:val="342E104A"/>
    <w:rsid w:val="342E60CA"/>
    <w:rsid w:val="342EA181"/>
    <w:rsid w:val="34358F18"/>
    <w:rsid w:val="3436AF02"/>
    <w:rsid w:val="3441BB36"/>
    <w:rsid w:val="344C7FB9"/>
    <w:rsid w:val="345B7452"/>
    <w:rsid w:val="345B7A12"/>
    <w:rsid w:val="345DBF38"/>
    <w:rsid w:val="345FE5FB"/>
    <w:rsid w:val="3462241C"/>
    <w:rsid w:val="3463AD2F"/>
    <w:rsid w:val="3469039A"/>
    <w:rsid w:val="346DB15A"/>
    <w:rsid w:val="346FB88E"/>
    <w:rsid w:val="347129AD"/>
    <w:rsid w:val="347E0F98"/>
    <w:rsid w:val="3480BA87"/>
    <w:rsid w:val="34820F67"/>
    <w:rsid w:val="34854574"/>
    <w:rsid w:val="34859D55"/>
    <w:rsid w:val="3488C217"/>
    <w:rsid w:val="348BA13C"/>
    <w:rsid w:val="348E374C"/>
    <w:rsid w:val="3493D164"/>
    <w:rsid w:val="34A6E3A0"/>
    <w:rsid w:val="34A9069A"/>
    <w:rsid w:val="34ACAFD1"/>
    <w:rsid w:val="34AEDDCC"/>
    <w:rsid w:val="34AF395A"/>
    <w:rsid w:val="34B3D941"/>
    <w:rsid w:val="34C06A44"/>
    <w:rsid w:val="34C77B8C"/>
    <w:rsid w:val="34C796CE"/>
    <w:rsid w:val="34CB193C"/>
    <w:rsid w:val="34D606BC"/>
    <w:rsid w:val="34D6271F"/>
    <w:rsid w:val="34DE9B25"/>
    <w:rsid w:val="34DEED49"/>
    <w:rsid w:val="34DEFD36"/>
    <w:rsid w:val="34DF8965"/>
    <w:rsid w:val="34E042EC"/>
    <w:rsid w:val="34E468EA"/>
    <w:rsid w:val="34E4C669"/>
    <w:rsid w:val="34E84B33"/>
    <w:rsid w:val="34EF6EA7"/>
    <w:rsid w:val="34F7DC0A"/>
    <w:rsid w:val="34FCC3E1"/>
    <w:rsid w:val="34FF6D65"/>
    <w:rsid w:val="35000E74"/>
    <w:rsid w:val="3500D16A"/>
    <w:rsid w:val="350249DF"/>
    <w:rsid w:val="3504BA18"/>
    <w:rsid w:val="3507FEEC"/>
    <w:rsid w:val="35097E0D"/>
    <w:rsid w:val="350D180E"/>
    <w:rsid w:val="350E6684"/>
    <w:rsid w:val="350E92F2"/>
    <w:rsid w:val="3511220E"/>
    <w:rsid w:val="35143CC1"/>
    <w:rsid w:val="35147A97"/>
    <w:rsid w:val="3529D24D"/>
    <w:rsid w:val="352AF737"/>
    <w:rsid w:val="352BA548"/>
    <w:rsid w:val="352F7241"/>
    <w:rsid w:val="35328C35"/>
    <w:rsid w:val="35351192"/>
    <w:rsid w:val="353F9241"/>
    <w:rsid w:val="35418B21"/>
    <w:rsid w:val="3543D56B"/>
    <w:rsid w:val="35440A6C"/>
    <w:rsid w:val="3547A026"/>
    <w:rsid w:val="3548D9B7"/>
    <w:rsid w:val="354C9626"/>
    <w:rsid w:val="354DAA2E"/>
    <w:rsid w:val="354F08F9"/>
    <w:rsid w:val="354FECA8"/>
    <w:rsid w:val="3553D36D"/>
    <w:rsid w:val="35583F5C"/>
    <w:rsid w:val="355F8349"/>
    <w:rsid w:val="3564B90A"/>
    <w:rsid w:val="35654569"/>
    <w:rsid w:val="3565C796"/>
    <w:rsid w:val="35676015"/>
    <w:rsid w:val="356C729D"/>
    <w:rsid w:val="35700D20"/>
    <w:rsid w:val="35742AF6"/>
    <w:rsid w:val="357CD061"/>
    <w:rsid w:val="357D369A"/>
    <w:rsid w:val="35811CDC"/>
    <w:rsid w:val="358245E1"/>
    <w:rsid w:val="358D9D04"/>
    <w:rsid w:val="3591198C"/>
    <w:rsid w:val="359125A9"/>
    <w:rsid w:val="35913783"/>
    <w:rsid w:val="3592C465"/>
    <w:rsid w:val="35963C3C"/>
    <w:rsid w:val="3598F3AC"/>
    <w:rsid w:val="359EEF6F"/>
    <w:rsid w:val="359F47C2"/>
    <w:rsid w:val="35B08AC1"/>
    <w:rsid w:val="35B2668C"/>
    <w:rsid w:val="35BA8C2E"/>
    <w:rsid w:val="35BFB170"/>
    <w:rsid w:val="35C6A8E4"/>
    <w:rsid w:val="35CBC036"/>
    <w:rsid w:val="35D12336"/>
    <w:rsid w:val="35D9043F"/>
    <w:rsid w:val="35E36FC0"/>
    <w:rsid w:val="35E4B07B"/>
    <w:rsid w:val="35E799A9"/>
    <w:rsid w:val="35E89686"/>
    <w:rsid w:val="35F3B4C7"/>
    <w:rsid w:val="35F58A47"/>
    <w:rsid w:val="35FE0359"/>
    <w:rsid w:val="35FF9E60"/>
    <w:rsid w:val="3601CB57"/>
    <w:rsid w:val="36051635"/>
    <w:rsid w:val="36083504"/>
    <w:rsid w:val="360B6FD0"/>
    <w:rsid w:val="360C7597"/>
    <w:rsid w:val="3611510B"/>
    <w:rsid w:val="361185AF"/>
    <w:rsid w:val="36167B95"/>
    <w:rsid w:val="3619129B"/>
    <w:rsid w:val="361A2386"/>
    <w:rsid w:val="3620C87A"/>
    <w:rsid w:val="36259652"/>
    <w:rsid w:val="3627E2A8"/>
    <w:rsid w:val="3636E414"/>
    <w:rsid w:val="363727E1"/>
    <w:rsid w:val="363B309F"/>
    <w:rsid w:val="363D4857"/>
    <w:rsid w:val="363D9CC1"/>
    <w:rsid w:val="3643CFC5"/>
    <w:rsid w:val="3643FF72"/>
    <w:rsid w:val="3646F6DE"/>
    <w:rsid w:val="36475BD1"/>
    <w:rsid w:val="364B087D"/>
    <w:rsid w:val="364ED5D0"/>
    <w:rsid w:val="365188E1"/>
    <w:rsid w:val="3654942E"/>
    <w:rsid w:val="3656765B"/>
    <w:rsid w:val="3662B679"/>
    <w:rsid w:val="36660B31"/>
    <w:rsid w:val="366712F1"/>
    <w:rsid w:val="3667BD4E"/>
    <w:rsid w:val="366C632E"/>
    <w:rsid w:val="366F1BF8"/>
    <w:rsid w:val="3670A996"/>
    <w:rsid w:val="3673F0C2"/>
    <w:rsid w:val="367B9B3E"/>
    <w:rsid w:val="367E57BE"/>
    <w:rsid w:val="367F5039"/>
    <w:rsid w:val="367F68BE"/>
    <w:rsid w:val="3680C99A"/>
    <w:rsid w:val="368A1243"/>
    <w:rsid w:val="368F742A"/>
    <w:rsid w:val="36900686"/>
    <w:rsid w:val="3694AA20"/>
    <w:rsid w:val="3699697D"/>
    <w:rsid w:val="369EFD72"/>
    <w:rsid w:val="369FF79E"/>
    <w:rsid w:val="36A05368"/>
    <w:rsid w:val="36AE983E"/>
    <w:rsid w:val="36B3DD43"/>
    <w:rsid w:val="36B6FB4A"/>
    <w:rsid w:val="36BE35DB"/>
    <w:rsid w:val="36C72823"/>
    <w:rsid w:val="36C8C6D0"/>
    <w:rsid w:val="36C8F32F"/>
    <w:rsid w:val="36DEB6F0"/>
    <w:rsid w:val="36E1FA4F"/>
    <w:rsid w:val="36E7BA4A"/>
    <w:rsid w:val="36E903A1"/>
    <w:rsid w:val="36F3C4B7"/>
    <w:rsid w:val="36F40375"/>
    <w:rsid w:val="36F78C8E"/>
    <w:rsid w:val="36FAA918"/>
    <w:rsid w:val="36FD682C"/>
    <w:rsid w:val="370112E1"/>
    <w:rsid w:val="37075712"/>
    <w:rsid w:val="3707CB49"/>
    <w:rsid w:val="3708FC67"/>
    <w:rsid w:val="370FE685"/>
    <w:rsid w:val="37138D22"/>
    <w:rsid w:val="371815EC"/>
    <w:rsid w:val="37190CBB"/>
    <w:rsid w:val="371980B0"/>
    <w:rsid w:val="371C264C"/>
    <w:rsid w:val="371E5453"/>
    <w:rsid w:val="3722946B"/>
    <w:rsid w:val="3731D235"/>
    <w:rsid w:val="37336BA2"/>
    <w:rsid w:val="3733B701"/>
    <w:rsid w:val="37386F03"/>
    <w:rsid w:val="37410D77"/>
    <w:rsid w:val="37490540"/>
    <w:rsid w:val="3755D136"/>
    <w:rsid w:val="375AC438"/>
    <w:rsid w:val="375BEA6E"/>
    <w:rsid w:val="375C92A0"/>
    <w:rsid w:val="375FB6D0"/>
    <w:rsid w:val="37608D8C"/>
    <w:rsid w:val="37635B80"/>
    <w:rsid w:val="37669D03"/>
    <w:rsid w:val="3777B7D9"/>
    <w:rsid w:val="377909D2"/>
    <w:rsid w:val="37922121"/>
    <w:rsid w:val="3794FDA3"/>
    <w:rsid w:val="379893A9"/>
    <w:rsid w:val="379BF600"/>
    <w:rsid w:val="379C8D4C"/>
    <w:rsid w:val="379CD774"/>
    <w:rsid w:val="379D6537"/>
    <w:rsid w:val="379FF7D8"/>
    <w:rsid w:val="37A09803"/>
    <w:rsid w:val="37AD3658"/>
    <w:rsid w:val="37B59C97"/>
    <w:rsid w:val="37BCACB8"/>
    <w:rsid w:val="37C05223"/>
    <w:rsid w:val="37C4C457"/>
    <w:rsid w:val="37C585BB"/>
    <w:rsid w:val="37C5CAC4"/>
    <w:rsid w:val="37C86478"/>
    <w:rsid w:val="37CF28A7"/>
    <w:rsid w:val="37CFCBAD"/>
    <w:rsid w:val="37CFE9AE"/>
    <w:rsid w:val="37D41FFE"/>
    <w:rsid w:val="37D4E97B"/>
    <w:rsid w:val="37D8BBB6"/>
    <w:rsid w:val="37DA733A"/>
    <w:rsid w:val="37DB4C28"/>
    <w:rsid w:val="37E85198"/>
    <w:rsid w:val="37EAF52B"/>
    <w:rsid w:val="37EC6737"/>
    <w:rsid w:val="37F0811E"/>
    <w:rsid w:val="37F1ABFB"/>
    <w:rsid w:val="37FC569F"/>
    <w:rsid w:val="3802751F"/>
    <w:rsid w:val="3806F828"/>
    <w:rsid w:val="380B434A"/>
    <w:rsid w:val="3813AF74"/>
    <w:rsid w:val="381BB278"/>
    <w:rsid w:val="381ECD99"/>
    <w:rsid w:val="3828E399"/>
    <w:rsid w:val="382BEB2B"/>
    <w:rsid w:val="382DB238"/>
    <w:rsid w:val="382EF498"/>
    <w:rsid w:val="382EF58B"/>
    <w:rsid w:val="383FA1BB"/>
    <w:rsid w:val="385B5C49"/>
    <w:rsid w:val="385BD961"/>
    <w:rsid w:val="385F3E97"/>
    <w:rsid w:val="38624C24"/>
    <w:rsid w:val="38636E63"/>
    <w:rsid w:val="3863D299"/>
    <w:rsid w:val="38698FA2"/>
    <w:rsid w:val="3871B548"/>
    <w:rsid w:val="387B4DB9"/>
    <w:rsid w:val="387ED1ED"/>
    <w:rsid w:val="3882D820"/>
    <w:rsid w:val="3882F494"/>
    <w:rsid w:val="3883DE73"/>
    <w:rsid w:val="3884D37F"/>
    <w:rsid w:val="388A8F4B"/>
    <w:rsid w:val="3892AAF1"/>
    <w:rsid w:val="389A3AC7"/>
    <w:rsid w:val="38A3F734"/>
    <w:rsid w:val="38A8E6B6"/>
    <w:rsid w:val="38ACA644"/>
    <w:rsid w:val="38B0640A"/>
    <w:rsid w:val="38B8495E"/>
    <w:rsid w:val="38BADE8A"/>
    <w:rsid w:val="38BF6947"/>
    <w:rsid w:val="38C466DD"/>
    <w:rsid w:val="38C70B12"/>
    <w:rsid w:val="38CB9469"/>
    <w:rsid w:val="38CC3895"/>
    <w:rsid w:val="38CF354E"/>
    <w:rsid w:val="38D183A5"/>
    <w:rsid w:val="38D7BCC8"/>
    <w:rsid w:val="38D7ED62"/>
    <w:rsid w:val="38DE0657"/>
    <w:rsid w:val="38E676AE"/>
    <w:rsid w:val="38E6DC11"/>
    <w:rsid w:val="38E85176"/>
    <w:rsid w:val="38E97E1C"/>
    <w:rsid w:val="38F3287A"/>
    <w:rsid w:val="38FC0C32"/>
    <w:rsid w:val="390C214D"/>
    <w:rsid w:val="390C21F1"/>
    <w:rsid w:val="390F6C42"/>
    <w:rsid w:val="3910A3BF"/>
    <w:rsid w:val="39129828"/>
    <w:rsid w:val="391384CB"/>
    <w:rsid w:val="391502CA"/>
    <w:rsid w:val="3919E126"/>
    <w:rsid w:val="391C89E3"/>
    <w:rsid w:val="391D0315"/>
    <w:rsid w:val="392B2678"/>
    <w:rsid w:val="3931A42E"/>
    <w:rsid w:val="3933D20C"/>
    <w:rsid w:val="3938A9EB"/>
    <w:rsid w:val="393C59BA"/>
    <w:rsid w:val="39421BDC"/>
    <w:rsid w:val="39442BD8"/>
    <w:rsid w:val="39464D53"/>
    <w:rsid w:val="394D41AE"/>
    <w:rsid w:val="3951E689"/>
    <w:rsid w:val="395F2A34"/>
    <w:rsid w:val="396157EC"/>
    <w:rsid w:val="39617ECD"/>
    <w:rsid w:val="396188A2"/>
    <w:rsid w:val="3963193F"/>
    <w:rsid w:val="3965CA1F"/>
    <w:rsid w:val="396B3363"/>
    <w:rsid w:val="396E9B34"/>
    <w:rsid w:val="396EB2FF"/>
    <w:rsid w:val="397760E6"/>
    <w:rsid w:val="397C6A20"/>
    <w:rsid w:val="39835ABD"/>
    <w:rsid w:val="398673C7"/>
    <w:rsid w:val="39880BF8"/>
    <w:rsid w:val="3989D899"/>
    <w:rsid w:val="398C3595"/>
    <w:rsid w:val="398CCBF7"/>
    <w:rsid w:val="398F1279"/>
    <w:rsid w:val="39907EC4"/>
    <w:rsid w:val="39939CA0"/>
    <w:rsid w:val="39992B7C"/>
    <w:rsid w:val="399DEF71"/>
    <w:rsid w:val="399EBD01"/>
    <w:rsid w:val="39AAD118"/>
    <w:rsid w:val="39AADA37"/>
    <w:rsid w:val="39AAFA83"/>
    <w:rsid w:val="39C02241"/>
    <w:rsid w:val="39C2A825"/>
    <w:rsid w:val="39CBB057"/>
    <w:rsid w:val="39DE93B1"/>
    <w:rsid w:val="39E4EAFE"/>
    <w:rsid w:val="39E53768"/>
    <w:rsid w:val="39E929E0"/>
    <w:rsid w:val="39EC92F6"/>
    <w:rsid w:val="39F0C46B"/>
    <w:rsid w:val="39F592A9"/>
    <w:rsid w:val="39F74CD0"/>
    <w:rsid w:val="39F9450F"/>
    <w:rsid w:val="39FED0EB"/>
    <w:rsid w:val="39FF478E"/>
    <w:rsid w:val="3A0CF41E"/>
    <w:rsid w:val="3A0F78FB"/>
    <w:rsid w:val="3A13D563"/>
    <w:rsid w:val="3A1846BA"/>
    <w:rsid w:val="3A19CDDE"/>
    <w:rsid w:val="3A1B9961"/>
    <w:rsid w:val="3A246402"/>
    <w:rsid w:val="3A31D930"/>
    <w:rsid w:val="3A44F012"/>
    <w:rsid w:val="3A496ADA"/>
    <w:rsid w:val="3A4A73DD"/>
    <w:rsid w:val="3A4EE032"/>
    <w:rsid w:val="3A50B5E8"/>
    <w:rsid w:val="3A50BF0B"/>
    <w:rsid w:val="3A55DAAA"/>
    <w:rsid w:val="3A57E61E"/>
    <w:rsid w:val="3A63C88A"/>
    <w:rsid w:val="3A6449E1"/>
    <w:rsid w:val="3A671B11"/>
    <w:rsid w:val="3A68DDFE"/>
    <w:rsid w:val="3A69D210"/>
    <w:rsid w:val="3A6CCE7D"/>
    <w:rsid w:val="3A6ECA3E"/>
    <w:rsid w:val="3A6F94EB"/>
    <w:rsid w:val="3A7983FD"/>
    <w:rsid w:val="3A7AAC18"/>
    <w:rsid w:val="3A7C323F"/>
    <w:rsid w:val="3A7F7346"/>
    <w:rsid w:val="3A82D88B"/>
    <w:rsid w:val="3A83A6E7"/>
    <w:rsid w:val="3A86B951"/>
    <w:rsid w:val="3A87C943"/>
    <w:rsid w:val="3A8B72BF"/>
    <w:rsid w:val="3A90E10B"/>
    <w:rsid w:val="3A91C14C"/>
    <w:rsid w:val="3A98AC9F"/>
    <w:rsid w:val="3A9C3F6F"/>
    <w:rsid w:val="3AA2539C"/>
    <w:rsid w:val="3AA4D08C"/>
    <w:rsid w:val="3AA564FA"/>
    <w:rsid w:val="3AA6EDFC"/>
    <w:rsid w:val="3AACE6B1"/>
    <w:rsid w:val="3AAE790B"/>
    <w:rsid w:val="3AB34EF1"/>
    <w:rsid w:val="3AB3C6C5"/>
    <w:rsid w:val="3AB55E87"/>
    <w:rsid w:val="3ABC8F87"/>
    <w:rsid w:val="3ABFC6F0"/>
    <w:rsid w:val="3AC1D243"/>
    <w:rsid w:val="3AD27852"/>
    <w:rsid w:val="3AD597ED"/>
    <w:rsid w:val="3AD77F89"/>
    <w:rsid w:val="3ADB7645"/>
    <w:rsid w:val="3ADED9BA"/>
    <w:rsid w:val="3AE80296"/>
    <w:rsid w:val="3AE82374"/>
    <w:rsid w:val="3AEA15B3"/>
    <w:rsid w:val="3AEBC74A"/>
    <w:rsid w:val="3AF24348"/>
    <w:rsid w:val="3AF8ADCB"/>
    <w:rsid w:val="3AFDD769"/>
    <w:rsid w:val="3B046B55"/>
    <w:rsid w:val="3B05AD48"/>
    <w:rsid w:val="3B0B4398"/>
    <w:rsid w:val="3B11BDFE"/>
    <w:rsid w:val="3B13D99A"/>
    <w:rsid w:val="3B1674AD"/>
    <w:rsid w:val="3B185DDE"/>
    <w:rsid w:val="3B1887EF"/>
    <w:rsid w:val="3B1CE2DB"/>
    <w:rsid w:val="3B1FBBF4"/>
    <w:rsid w:val="3B21C7DA"/>
    <w:rsid w:val="3B2A0B5D"/>
    <w:rsid w:val="3B2A4968"/>
    <w:rsid w:val="3B2BE825"/>
    <w:rsid w:val="3B2F8E68"/>
    <w:rsid w:val="3B2FF220"/>
    <w:rsid w:val="3B30ED38"/>
    <w:rsid w:val="3B322E2E"/>
    <w:rsid w:val="3B3283FD"/>
    <w:rsid w:val="3B351509"/>
    <w:rsid w:val="3B36F53D"/>
    <w:rsid w:val="3B390E37"/>
    <w:rsid w:val="3B3A1CEA"/>
    <w:rsid w:val="3B3A3F94"/>
    <w:rsid w:val="3B3D3164"/>
    <w:rsid w:val="3B3ED8AE"/>
    <w:rsid w:val="3B48B72E"/>
    <w:rsid w:val="3B5E3476"/>
    <w:rsid w:val="3B630CED"/>
    <w:rsid w:val="3B65CA13"/>
    <w:rsid w:val="3B7736A3"/>
    <w:rsid w:val="3B785556"/>
    <w:rsid w:val="3B7C7DB9"/>
    <w:rsid w:val="3B7FB253"/>
    <w:rsid w:val="3B820E83"/>
    <w:rsid w:val="3B88B722"/>
    <w:rsid w:val="3B8AD71D"/>
    <w:rsid w:val="3B8CC03A"/>
    <w:rsid w:val="3B8CE1FB"/>
    <w:rsid w:val="3B9078AE"/>
    <w:rsid w:val="3B933830"/>
    <w:rsid w:val="3B98ADFC"/>
    <w:rsid w:val="3B9DD3D3"/>
    <w:rsid w:val="3B9FA265"/>
    <w:rsid w:val="3BA11A47"/>
    <w:rsid w:val="3BA5441B"/>
    <w:rsid w:val="3BA6C0F8"/>
    <w:rsid w:val="3BA839E6"/>
    <w:rsid w:val="3BA9A3CD"/>
    <w:rsid w:val="3BAA6F6C"/>
    <w:rsid w:val="3BADC99B"/>
    <w:rsid w:val="3BAFA396"/>
    <w:rsid w:val="3BB014BA"/>
    <w:rsid w:val="3BB02238"/>
    <w:rsid w:val="3BB03A26"/>
    <w:rsid w:val="3BB30138"/>
    <w:rsid w:val="3BB40C59"/>
    <w:rsid w:val="3BC01B3D"/>
    <w:rsid w:val="3BC03FEE"/>
    <w:rsid w:val="3BC26959"/>
    <w:rsid w:val="3BC69B34"/>
    <w:rsid w:val="3BCA08F4"/>
    <w:rsid w:val="3BCC11D2"/>
    <w:rsid w:val="3BD074E1"/>
    <w:rsid w:val="3BD6C026"/>
    <w:rsid w:val="3BD7CC3D"/>
    <w:rsid w:val="3BD9E3DF"/>
    <w:rsid w:val="3BDAC0CB"/>
    <w:rsid w:val="3BDAC3FD"/>
    <w:rsid w:val="3BDDE807"/>
    <w:rsid w:val="3BDF9957"/>
    <w:rsid w:val="3BE0CD34"/>
    <w:rsid w:val="3BE4928B"/>
    <w:rsid w:val="3BE59085"/>
    <w:rsid w:val="3BE5DB4C"/>
    <w:rsid w:val="3BE9B2CB"/>
    <w:rsid w:val="3BE9E45C"/>
    <w:rsid w:val="3BEC8D6F"/>
    <w:rsid w:val="3BF21AAD"/>
    <w:rsid w:val="3BF24255"/>
    <w:rsid w:val="3BF27486"/>
    <w:rsid w:val="3BF2BCEE"/>
    <w:rsid w:val="3BF460A8"/>
    <w:rsid w:val="3BFC28B1"/>
    <w:rsid w:val="3BFFEC92"/>
    <w:rsid w:val="3C0A2633"/>
    <w:rsid w:val="3C10DB7C"/>
    <w:rsid w:val="3C140F99"/>
    <w:rsid w:val="3C1DC88D"/>
    <w:rsid w:val="3C1E6442"/>
    <w:rsid w:val="3C1F1077"/>
    <w:rsid w:val="3C20CE0A"/>
    <w:rsid w:val="3C21EDED"/>
    <w:rsid w:val="3C271C64"/>
    <w:rsid w:val="3C272299"/>
    <w:rsid w:val="3C2BE45D"/>
    <w:rsid w:val="3C2C5E7A"/>
    <w:rsid w:val="3C33787A"/>
    <w:rsid w:val="3C3C28A4"/>
    <w:rsid w:val="3C406A1B"/>
    <w:rsid w:val="3C40B48F"/>
    <w:rsid w:val="3C5A8224"/>
    <w:rsid w:val="3C5BB23A"/>
    <w:rsid w:val="3C602E81"/>
    <w:rsid w:val="3C6061CA"/>
    <w:rsid w:val="3C611B1D"/>
    <w:rsid w:val="3C6BB828"/>
    <w:rsid w:val="3C6E9588"/>
    <w:rsid w:val="3C6F1FF6"/>
    <w:rsid w:val="3C7EABEA"/>
    <w:rsid w:val="3C7EF2EB"/>
    <w:rsid w:val="3C800F9E"/>
    <w:rsid w:val="3C85E39C"/>
    <w:rsid w:val="3C8B6EEA"/>
    <w:rsid w:val="3C8C3751"/>
    <w:rsid w:val="3C8E32E5"/>
    <w:rsid w:val="3CA10FC1"/>
    <w:rsid w:val="3CA2040A"/>
    <w:rsid w:val="3CA413CF"/>
    <w:rsid w:val="3CA4CBD1"/>
    <w:rsid w:val="3CA74953"/>
    <w:rsid w:val="3CA78E4E"/>
    <w:rsid w:val="3CAC226D"/>
    <w:rsid w:val="3CAE1077"/>
    <w:rsid w:val="3CAF5144"/>
    <w:rsid w:val="3CB84893"/>
    <w:rsid w:val="3CBABBE8"/>
    <w:rsid w:val="3CBCBE2D"/>
    <w:rsid w:val="3CC6C3F0"/>
    <w:rsid w:val="3CC8A938"/>
    <w:rsid w:val="3CC9D196"/>
    <w:rsid w:val="3CD722F1"/>
    <w:rsid w:val="3CDAF675"/>
    <w:rsid w:val="3CDBECEB"/>
    <w:rsid w:val="3CDCA352"/>
    <w:rsid w:val="3CE3EE7D"/>
    <w:rsid w:val="3CE3FB7E"/>
    <w:rsid w:val="3CE48375"/>
    <w:rsid w:val="3CEB6139"/>
    <w:rsid w:val="3CECA6AE"/>
    <w:rsid w:val="3CECA9C1"/>
    <w:rsid w:val="3CF30A86"/>
    <w:rsid w:val="3CF5E71B"/>
    <w:rsid w:val="3CFF1F97"/>
    <w:rsid w:val="3D026018"/>
    <w:rsid w:val="3D0934E9"/>
    <w:rsid w:val="3D0D25DB"/>
    <w:rsid w:val="3D0DCA07"/>
    <w:rsid w:val="3D0EDF1A"/>
    <w:rsid w:val="3D12C8FC"/>
    <w:rsid w:val="3D16260C"/>
    <w:rsid w:val="3D18B2F3"/>
    <w:rsid w:val="3D18FF90"/>
    <w:rsid w:val="3D194A42"/>
    <w:rsid w:val="3D197226"/>
    <w:rsid w:val="3D2044DD"/>
    <w:rsid w:val="3D259F03"/>
    <w:rsid w:val="3D2A6FBC"/>
    <w:rsid w:val="3D319E6B"/>
    <w:rsid w:val="3D34DEF5"/>
    <w:rsid w:val="3D3EBED7"/>
    <w:rsid w:val="3D4498E5"/>
    <w:rsid w:val="3D486349"/>
    <w:rsid w:val="3D54ECC8"/>
    <w:rsid w:val="3D55D71F"/>
    <w:rsid w:val="3D58464E"/>
    <w:rsid w:val="3D588C7B"/>
    <w:rsid w:val="3D59AD52"/>
    <w:rsid w:val="3D5AB540"/>
    <w:rsid w:val="3D5AC116"/>
    <w:rsid w:val="3D61FAE8"/>
    <w:rsid w:val="3D655B29"/>
    <w:rsid w:val="3D74369E"/>
    <w:rsid w:val="3D81C018"/>
    <w:rsid w:val="3D826121"/>
    <w:rsid w:val="3D8595AF"/>
    <w:rsid w:val="3D88D3BA"/>
    <w:rsid w:val="3D8967DC"/>
    <w:rsid w:val="3D8CBB5B"/>
    <w:rsid w:val="3D91E7E1"/>
    <w:rsid w:val="3D931CE3"/>
    <w:rsid w:val="3D94BECD"/>
    <w:rsid w:val="3D97781A"/>
    <w:rsid w:val="3D98D58B"/>
    <w:rsid w:val="3D9D5C70"/>
    <w:rsid w:val="3D9F8932"/>
    <w:rsid w:val="3DAA8A77"/>
    <w:rsid w:val="3DB07CA1"/>
    <w:rsid w:val="3DB56653"/>
    <w:rsid w:val="3DB8FF04"/>
    <w:rsid w:val="3DB911C8"/>
    <w:rsid w:val="3DB9ABD2"/>
    <w:rsid w:val="3DBD0A1C"/>
    <w:rsid w:val="3DBF77B8"/>
    <w:rsid w:val="3DC587CC"/>
    <w:rsid w:val="3DC64D04"/>
    <w:rsid w:val="3DC90217"/>
    <w:rsid w:val="3DCB1E4A"/>
    <w:rsid w:val="3DCE936A"/>
    <w:rsid w:val="3DCFC76D"/>
    <w:rsid w:val="3DD025C0"/>
    <w:rsid w:val="3DD33B93"/>
    <w:rsid w:val="3DD4AF02"/>
    <w:rsid w:val="3DD88CFF"/>
    <w:rsid w:val="3DDBC5F5"/>
    <w:rsid w:val="3DDBE4CC"/>
    <w:rsid w:val="3DDC663B"/>
    <w:rsid w:val="3DDECEB5"/>
    <w:rsid w:val="3DE019AC"/>
    <w:rsid w:val="3DE14152"/>
    <w:rsid w:val="3DE251AF"/>
    <w:rsid w:val="3DE2D1C0"/>
    <w:rsid w:val="3DE9F710"/>
    <w:rsid w:val="3DEF4210"/>
    <w:rsid w:val="3DF4AAFB"/>
    <w:rsid w:val="3DF54ABA"/>
    <w:rsid w:val="3DF5B63C"/>
    <w:rsid w:val="3DF6F318"/>
    <w:rsid w:val="3DF9BE29"/>
    <w:rsid w:val="3DFBE1A8"/>
    <w:rsid w:val="3E029423"/>
    <w:rsid w:val="3E053B9B"/>
    <w:rsid w:val="3E06C0E5"/>
    <w:rsid w:val="3E0C401A"/>
    <w:rsid w:val="3E0D36E8"/>
    <w:rsid w:val="3E1C6E5D"/>
    <w:rsid w:val="3E1D36F6"/>
    <w:rsid w:val="3E20BC2E"/>
    <w:rsid w:val="3E2E595E"/>
    <w:rsid w:val="3E3301B6"/>
    <w:rsid w:val="3E33F4FA"/>
    <w:rsid w:val="3E36E010"/>
    <w:rsid w:val="3E380856"/>
    <w:rsid w:val="3E3B1764"/>
    <w:rsid w:val="3E457351"/>
    <w:rsid w:val="3E56A738"/>
    <w:rsid w:val="3E5BBFBF"/>
    <w:rsid w:val="3E5D405E"/>
    <w:rsid w:val="3E5DF8FB"/>
    <w:rsid w:val="3E6270B9"/>
    <w:rsid w:val="3E65810B"/>
    <w:rsid w:val="3E6600CA"/>
    <w:rsid w:val="3E66FC37"/>
    <w:rsid w:val="3E6F05AE"/>
    <w:rsid w:val="3E7016B8"/>
    <w:rsid w:val="3E708A85"/>
    <w:rsid w:val="3E758B1B"/>
    <w:rsid w:val="3E78B08F"/>
    <w:rsid w:val="3E7B9DF4"/>
    <w:rsid w:val="3E824168"/>
    <w:rsid w:val="3E82FC73"/>
    <w:rsid w:val="3E85BEEC"/>
    <w:rsid w:val="3E860299"/>
    <w:rsid w:val="3E8BA6CF"/>
    <w:rsid w:val="3E8BC7A7"/>
    <w:rsid w:val="3E8C5C37"/>
    <w:rsid w:val="3E966E4E"/>
    <w:rsid w:val="3EAAC6E2"/>
    <w:rsid w:val="3EACA4AC"/>
    <w:rsid w:val="3EB159A2"/>
    <w:rsid w:val="3EBBC1FB"/>
    <w:rsid w:val="3EC80156"/>
    <w:rsid w:val="3ED19A39"/>
    <w:rsid w:val="3ED6051F"/>
    <w:rsid w:val="3EE1B078"/>
    <w:rsid w:val="3EE57002"/>
    <w:rsid w:val="3EE5B7B3"/>
    <w:rsid w:val="3EE8A161"/>
    <w:rsid w:val="3EED44ED"/>
    <w:rsid w:val="3EEF7111"/>
    <w:rsid w:val="3EF0AF42"/>
    <w:rsid w:val="3EF1254F"/>
    <w:rsid w:val="3EF1A33D"/>
    <w:rsid w:val="3EF6B5B4"/>
    <w:rsid w:val="3F03CBFA"/>
    <w:rsid w:val="3F07138D"/>
    <w:rsid w:val="3F0B5294"/>
    <w:rsid w:val="3F1B4B1F"/>
    <w:rsid w:val="3F1C4BF5"/>
    <w:rsid w:val="3F1EA33B"/>
    <w:rsid w:val="3F2134B2"/>
    <w:rsid w:val="3F237491"/>
    <w:rsid w:val="3F27E1AF"/>
    <w:rsid w:val="3F2D8A26"/>
    <w:rsid w:val="3F3C42E8"/>
    <w:rsid w:val="3F3D91E2"/>
    <w:rsid w:val="3F431CEB"/>
    <w:rsid w:val="3F437863"/>
    <w:rsid w:val="3F48B291"/>
    <w:rsid w:val="3F50B0BA"/>
    <w:rsid w:val="3F514446"/>
    <w:rsid w:val="3F54610E"/>
    <w:rsid w:val="3F702ACD"/>
    <w:rsid w:val="3F70AA5C"/>
    <w:rsid w:val="3F70C601"/>
    <w:rsid w:val="3F790263"/>
    <w:rsid w:val="3F7A80B2"/>
    <w:rsid w:val="3F89A277"/>
    <w:rsid w:val="3F8AE60A"/>
    <w:rsid w:val="3F8BB728"/>
    <w:rsid w:val="3F8D6579"/>
    <w:rsid w:val="3F8F3AF4"/>
    <w:rsid w:val="3F91F83F"/>
    <w:rsid w:val="3F933432"/>
    <w:rsid w:val="3FA26BEC"/>
    <w:rsid w:val="3FA80C33"/>
    <w:rsid w:val="3FABEE1D"/>
    <w:rsid w:val="3FACA57D"/>
    <w:rsid w:val="3FB213DD"/>
    <w:rsid w:val="3FB2EF47"/>
    <w:rsid w:val="3FB811CE"/>
    <w:rsid w:val="3FB94AC3"/>
    <w:rsid w:val="3FBB65A0"/>
    <w:rsid w:val="3FC4D64B"/>
    <w:rsid w:val="3FC898BC"/>
    <w:rsid w:val="3FCEAC74"/>
    <w:rsid w:val="3FD23F58"/>
    <w:rsid w:val="3FD3CAC6"/>
    <w:rsid w:val="3FDA47C7"/>
    <w:rsid w:val="3FDA798A"/>
    <w:rsid w:val="3FDFC93D"/>
    <w:rsid w:val="3FE67FDB"/>
    <w:rsid w:val="3FE84B5C"/>
    <w:rsid w:val="3FE97FDC"/>
    <w:rsid w:val="3FEA924F"/>
    <w:rsid w:val="3FEBD990"/>
    <w:rsid w:val="3FEBF389"/>
    <w:rsid w:val="3FEEC110"/>
    <w:rsid w:val="3FEF1CE2"/>
    <w:rsid w:val="3FF2F920"/>
    <w:rsid w:val="3FF6C3E6"/>
    <w:rsid w:val="3FF7A80D"/>
    <w:rsid w:val="3FFDB8B1"/>
    <w:rsid w:val="40028517"/>
    <w:rsid w:val="4003C0E7"/>
    <w:rsid w:val="4005928E"/>
    <w:rsid w:val="4006E181"/>
    <w:rsid w:val="400B8397"/>
    <w:rsid w:val="400EF827"/>
    <w:rsid w:val="4010CF4B"/>
    <w:rsid w:val="401184BC"/>
    <w:rsid w:val="4014887A"/>
    <w:rsid w:val="40167DA2"/>
    <w:rsid w:val="40174503"/>
    <w:rsid w:val="40198DA8"/>
    <w:rsid w:val="401BDC4B"/>
    <w:rsid w:val="4021DAF1"/>
    <w:rsid w:val="40279BD2"/>
    <w:rsid w:val="4029DD7F"/>
    <w:rsid w:val="402C1174"/>
    <w:rsid w:val="402C4F6E"/>
    <w:rsid w:val="402F02D5"/>
    <w:rsid w:val="40306A17"/>
    <w:rsid w:val="40306FCE"/>
    <w:rsid w:val="403AABB5"/>
    <w:rsid w:val="404BA56E"/>
    <w:rsid w:val="404F1EA2"/>
    <w:rsid w:val="404FD75E"/>
    <w:rsid w:val="405A27CA"/>
    <w:rsid w:val="405E2938"/>
    <w:rsid w:val="4061DFD7"/>
    <w:rsid w:val="406791C1"/>
    <w:rsid w:val="4068B6FD"/>
    <w:rsid w:val="406A0A8C"/>
    <w:rsid w:val="406ABF09"/>
    <w:rsid w:val="406C0123"/>
    <w:rsid w:val="4073AAE2"/>
    <w:rsid w:val="4073FC21"/>
    <w:rsid w:val="407B63C0"/>
    <w:rsid w:val="407DB029"/>
    <w:rsid w:val="407DE116"/>
    <w:rsid w:val="407F348C"/>
    <w:rsid w:val="40875B56"/>
    <w:rsid w:val="408932D6"/>
    <w:rsid w:val="408DD7B7"/>
    <w:rsid w:val="408E1D0D"/>
    <w:rsid w:val="409002B0"/>
    <w:rsid w:val="4092F2D8"/>
    <w:rsid w:val="4095CB7C"/>
    <w:rsid w:val="40A16659"/>
    <w:rsid w:val="40A27DDB"/>
    <w:rsid w:val="40A9A7BC"/>
    <w:rsid w:val="40ACD5A2"/>
    <w:rsid w:val="40AF0C8A"/>
    <w:rsid w:val="40B4743D"/>
    <w:rsid w:val="40B9FC37"/>
    <w:rsid w:val="40BB800C"/>
    <w:rsid w:val="40C14782"/>
    <w:rsid w:val="40C32220"/>
    <w:rsid w:val="40C90F50"/>
    <w:rsid w:val="40CF37BE"/>
    <w:rsid w:val="40CFFBEE"/>
    <w:rsid w:val="40D1516B"/>
    <w:rsid w:val="40D60192"/>
    <w:rsid w:val="40D6E14A"/>
    <w:rsid w:val="40D7002B"/>
    <w:rsid w:val="40D84CAE"/>
    <w:rsid w:val="40D8E855"/>
    <w:rsid w:val="40DFBACA"/>
    <w:rsid w:val="40DFC0BF"/>
    <w:rsid w:val="40E4A354"/>
    <w:rsid w:val="40E97F5F"/>
    <w:rsid w:val="40F40729"/>
    <w:rsid w:val="40FBACDF"/>
    <w:rsid w:val="40FC06DC"/>
    <w:rsid w:val="41007B04"/>
    <w:rsid w:val="410E1971"/>
    <w:rsid w:val="4117ADC6"/>
    <w:rsid w:val="411853C5"/>
    <w:rsid w:val="411ABB73"/>
    <w:rsid w:val="412285EF"/>
    <w:rsid w:val="4125F49C"/>
    <w:rsid w:val="412A4505"/>
    <w:rsid w:val="4130509F"/>
    <w:rsid w:val="4134BFBB"/>
    <w:rsid w:val="4135DF6E"/>
    <w:rsid w:val="414216CE"/>
    <w:rsid w:val="41457BB6"/>
    <w:rsid w:val="415E8058"/>
    <w:rsid w:val="4160DA18"/>
    <w:rsid w:val="41618E12"/>
    <w:rsid w:val="41644839"/>
    <w:rsid w:val="4164541B"/>
    <w:rsid w:val="4164D6DC"/>
    <w:rsid w:val="4165A8E3"/>
    <w:rsid w:val="416873E3"/>
    <w:rsid w:val="41692EF5"/>
    <w:rsid w:val="416B24E1"/>
    <w:rsid w:val="416C5BDD"/>
    <w:rsid w:val="4170D0D2"/>
    <w:rsid w:val="4171D9B8"/>
    <w:rsid w:val="4179D3B3"/>
    <w:rsid w:val="4179ED62"/>
    <w:rsid w:val="417F3333"/>
    <w:rsid w:val="41824FE4"/>
    <w:rsid w:val="41872183"/>
    <w:rsid w:val="418FBA29"/>
    <w:rsid w:val="4196E3F2"/>
    <w:rsid w:val="4198BAD0"/>
    <w:rsid w:val="419C5226"/>
    <w:rsid w:val="419F6E3A"/>
    <w:rsid w:val="41B1E471"/>
    <w:rsid w:val="41B8D86D"/>
    <w:rsid w:val="41C06602"/>
    <w:rsid w:val="41C3A5A6"/>
    <w:rsid w:val="41C7E17F"/>
    <w:rsid w:val="41CB3B4A"/>
    <w:rsid w:val="41CCAAD0"/>
    <w:rsid w:val="41D58D5B"/>
    <w:rsid w:val="41D59EB8"/>
    <w:rsid w:val="41DCB868"/>
    <w:rsid w:val="41DD9A08"/>
    <w:rsid w:val="41E92A16"/>
    <w:rsid w:val="41EC1BDF"/>
    <w:rsid w:val="41F20A12"/>
    <w:rsid w:val="41F79257"/>
    <w:rsid w:val="41F81FBE"/>
    <w:rsid w:val="42031A3E"/>
    <w:rsid w:val="4212F341"/>
    <w:rsid w:val="4212F88E"/>
    <w:rsid w:val="42175A38"/>
    <w:rsid w:val="4218DD19"/>
    <w:rsid w:val="421A533A"/>
    <w:rsid w:val="421EF679"/>
    <w:rsid w:val="42296E16"/>
    <w:rsid w:val="422A2953"/>
    <w:rsid w:val="422C4921"/>
    <w:rsid w:val="422DF434"/>
    <w:rsid w:val="422EA4FD"/>
    <w:rsid w:val="4230245C"/>
    <w:rsid w:val="4231B493"/>
    <w:rsid w:val="4232B6FA"/>
    <w:rsid w:val="42357787"/>
    <w:rsid w:val="423C6371"/>
    <w:rsid w:val="4242D8C1"/>
    <w:rsid w:val="42436803"/>
    <w:rsid w:val="424694AD"/>
    <w:rsid w:val="4246F779"/>
    <w:rsid w:val="42504D7B"/>
    <w:rsid w:val="425588C3"/>
    <w:rsid w:val="42579604"/>
    <w:rsid w:val="425A955E"/>
    <w:rsid w:val="425C4974"/>
    <w:rsid w:val="425D7C99"/>
    <w:rsid w:val="426D90DD"/>
    <w:rsid w:val="426DD775"/>
    <w:rsid w:val="426DF7CA"/>
    <w:rsid w:val="4274F084"/>
    <w:rsid w:val="4276964B"/>
    <w:rsid w:val="4278075E"/>
    <w:rsid w:val="42788548"/>
    <w:rsid w:val="42796E0B"/>
    <w:rsid w:val="42804237"/>
    <w:rsid w:val="42867E62"/>
    <w:rsid w:val="42871F79"/>
    <w:rsid w:val="4289D3B7"/>
    <w:rsid w:val="428F3D45"/>
    <w:rsid w:val="428FC3AB"/>
    <w:rsid w:val="42906930"/>
    <w:rsid w:val="4290D874"/>
    <w:rsid w:val="4294B85A"/>
    <w:rsid w:val="429B959C"/>
    <w:rsid w:val="429DAB3A"/>
    <w:rsid w:val="42A115E8"/>
    <w:rsid w:val="42AC6317"/>
    <w:rsid w:val="42ACF6DF"/>
    <w:rsid w:val="42ADC9CF"/>
    <w:rsid w:val="42B8734C"/>
    <w:rsid w:val="42C0168E"/>
    <w:rsid w:val="42C18EA1"/>
    <w:rsid w:val="42C2B0D7"/>
    <w:rsid w:val="42C324E0"/>
    <w:rsid w:val="42C3A54F"/>
    <w:rsid w:val="42C5F1AF"/>
    <w:rsid w:val="42D23292"/>
    <w:rsid w:val="42D5A75A"/>
    <w:rsid w:val="42DE7346"/>
    <w:rsid w:val="42DF338B"/>
    <w:rsid w:val="42E2EAB5"/>
    <w:rsid w:val="42EB639D"/>
    <w:rsid w:val="42EFFDB6"/>
    <w:rsid w:val="42F9BD24"/>
    <w:rsid w:val="42F9F697"/>
    <w:rsid w:val="42FAE830"/>
    <w:rsid w:val="42FC4F82"/>
    <w:rsid w:val="42FEBC21"/>
    <w:rsid w:val="4307F519"/>
    <w:rsid w:val="4308BA1B"/>
    <w:rsid w:val="430BD251"/>
    <w:rsid w:val="430E6261"/>
    <w:rsid w:val="4311AFB7"/>
    <w:rsid w:val="43136833"/>
    <w:rsid w:val="431EA279"/>
    <w:rsid w:val="432016C3"/>
    <w:rsid w:val="43236032"/>
    <w:rsid w:val="4328940A"/>
    <w:rsid w:val="432D088A"/>
    <w:rsid w:val="43309126"/>
    <w:rsid w:val="433567F2"/>
    <w:rsid w:val="4339218A"/>
    <w:rsid w:val="433E2ADF"/>
    <w:rsid w:val="433F419A"/>
    <w:rsid w:val="433F8E71"/>
    <w:rsid w:val="4342A759"/>
    <w:rsid w:val="4344A7C7"/>
    <w:rsid w:val="434BC940"/>
    <w:rsid w:val="434DEB1E"/>
    <w:rsid w:val="434E6D5E"/>
    <w:rsid w:val="434FE964"/>
    <w:rsid w:val="435073F0"/>
    <w:rsid w:val="4353834C"/>
    <w:rsid w:val="435AE638"/>
    <w:rsid w:val="435C457A"/>
    <w:rsid w:val="43687BBF"/>
    <w:rsid w:val="436C5CD0"/>
    <w:rsid w:val="436C9D97"/>
    <w:rsid w:val="4372C815"/>
    <w:rsid w:val="4372D91C"/>
    <w:rsid w:val="4374D24B"/>
    <w:rsid w:val="43779C5A"/>
    <w:rsid w:val="437BE031"/>
    <w:rsid w:val="437C6616"/>
    <w:rsid w:val="437D2D16"/>
    <w:rsid w:val="43867AA9"/>
    <w:rsid w:val="4386E176"/>
    <w:rsid w:val="438745CD"/>
    <w:rsid w:val="43939BD3"/>
    <w:rsid w:val="439DE8C0"/>
    <w:rsid w:val="43A5A49A"/>
    <w:rsid w:val="43A762C5"/>
    <w:rsid w:val="43AE22AA"/>
    <w:rsid w:val="43B072B3"/>
    <w:rsid w:val="43BE58A9"/>
    <w:rsid w:val="43C4A010"/>
    <w:rsid w:val="43CE320E"/>
    <w:rsid w:val="43D17354"/>
    <w:rsid w:val="43D34C70"/>
    <w:rsid w:val="43D9FD4B"/>
    <w:rsid w:val="43DB13F1"/>
    <w:rsid w:val="43DBFD83"/>
    <w:rsid w:val="43DEF7F7"/>
    <w:rsid w:val="43DFD090"/>
    <w:rsid w:val="43E7FBB7"/>
    <w:rsid w:val="43F16AFE"/>
    <w:rsid w:val="43F202A6"/>
    <w:rsid w:val="43F2E270"/>
    <w:rsid w:val="43F3B886"/>
    <w:rsid w:val="43F4C134"/>
    <w:rsid w:val="43F926F0"/>
    <w:rsid w:val="43FFD840"/>
    <w:rsid w:val="43FFF978"/>
    <w:rsid w:val="4403BAA8"/>
    <w:rsid w:val="4403CF39"/>
    <w:rsid w:val="44078C35"/>
    <w:rsid w:val="440D5D89"/>
    <w:rsid w:val="44157007"/>
    <w:rsid w:val="44165030"/>
    <w:rsid w:val="441B0488"/>
    <w:rsid w:val="441B64D2"/>
    <w:rsid w:val="441EFC48"/>
    <w:rsid w:val="4420FA17"/>
    <w:rsid w:val="44247349"/>
    <w:rsid w:val="4425E2F6"/>
    <w:rsid w:val="44261758"/>
    <w:rsid w:val="4428F486"/>
    <w:rsid w:val="4429C2C7"/>
    <w:rsid w:val="4432BA02"/>
    <w:rsid w:val="4433343E"/>
    <w:rsid w:val="44392111"/>
    <w:rsid w:val="44395628"/>
    <w:rsid w:val="443AF3BC"/>
    <w:rsid w:val="443E1B38"/>
    <w:rsid w:val="443FAF05"/>
    <w:rsid w:val="444002CB"/>
    <w:rsid w:val="44461F03"/>
    <w:rsid w:val="44466E2A"/>
    <w:rsid w:val="444B2161"/>
    <w:rsid w:val="444B4EA4"/>
    <w:rsid w:val="4450D3F2"/>
    <w:rsid w:val="44510881"/>
    <w:rsid w:val="4457F7AA"/>
    <w:rsid w:val="445A598E"/>
    <w:rsid w:val="445B73D6"/>
    <w:rsid w:val="445BF15C"/>
    <w:rsid w:val="4464951B"/>
    <w:rsid w:val="4465DD5B"/>
    <w:rsid w:val="446693C2"/>
    <w:rsid w:val="44676D32"/>
    <w:rsid w:val="446E022A"/>
    <w:rsid w:val="446EA240"/>
    <w:rsid w:val="4470280C"/>
    <w:rsid w:val="4472CA38"/>
    <w:rsid w:val="4473259F"/>
    <w:rsid w:val="447727A6"/>
    <w:rsid w:val="4477DA43"/>
    <w:rsid w:val="4485992D"/>
    <w:rsid w:val="4486D0DD"/>
    <w:rsid w:val="448C9C23"/>
    <w:rsid w:val="4495174F"/>
    <w:rsid w:val="44992A48"/>
    <w:rsid w:val="449C67D7"/>
    <w:rsid w:val="44A53F1A"/>
    <w:rsid w:val="44A6E84F"/>
    <w:rsid w:val="44A92644"/>
    <w:rsid w:val="44B4AAA9"/>
    <w:rsid w:val="44B6F60E"/>
    <w:rsid w:val="44BC40B2"/>
    <w:rsid w:val="44BDD85D"/>
    <w:rsid w:val="44BEB853"/>
    <w:rsid w:val="44BFA215"/>
    <w:rsid w:val="44C08164"/>
    <w:rsid w:val="44C6F380"/>
    <w:rsid w:val="44CEB720"/>
    <w:rsid w:val="44D1840B"/>
    <w:rsid w:val="44D5DCF5"/>
    <w:rsid w:val="44DB9A77"/>
    <w:rsid w:val="44DC2122"/>
    <w:rsid w:val="44DF45FE"/>
    <w:rsid w:val="44DFACCC"/>
    <w:rsid w:val="44E08F20"/>
    <w:rsid w:val="44E0F3C3"/>
    <w:rsid w:val="44E186BF"/>
    <w:rsid w:val="44EA8E88"/>
    <w:rsid w:val="44EB745D"/>
    <w:rsid w:val="44F87D17"/>
    <w:rsid w:val="44F99445"/>
    <w:rsid w:val="45059CBE"/>
    <w:rsid w:val="450CBD71"/>
    <w:rsid w:val="450CEF0C"/>
    <w:rsid w:val="450EA651"/>
    <w:rsid w:val="451B3DFA"/>
    <w:rsid w:val="4521F611"/>
    <w:rsid w:val="453BF97D"/>
    <w:rsid w:val="453E7265"/>
    <w:rsid w:val="454A52B8"/>
    <w:rsid w:val="45535347"/>
    <w:rsid w:val="4557C09D"/>
    <w:rsid w:val="4557D2AE"/>
    <w:rsid w:val="455B7959"/>
    <w:rsid w:val="45611702"/>
    <w:rsid w:val="45638BC9"/>
    <w:rsid w:val="45653DE0"/>
    <w:rsid w:val="45664C66"/>
    <w:rsid w:val="456AEEA3"/>
    <w:rsid w:val="456CA951"/>
    <w:rsid w:val="4574DD4D"/>
    <w:rsid w:val="4583D1A5"/>
    <w:rsid w:val="4586E446"/>
    <w:rsid w:val="458CF06D"/>
    <w:rsid w:val="45928DE3"/>
    <w:rsid w:val="45953A14"/>
    <w:rsid w:val="459734CD"/>
    <w:rsid w:val="4598FD51"/>
    <w:rsid w:val="45992486"/>
    <w:rsid w:val="45A2690A"/>
    <w:rsid w:val="45A2CB6F"/>
    <w:rsid w:val="45A78462"/>
    <w:rsid w:val="45B6BC65"/>
    <w:rsid w:val="45B73F3C"/>
    <w:rsid w:val="45BAEE4C"/>
    <w:rsid w:val="45C12EE0"/>
    <w:rsid w:val="45C1A3C5"/>
    <w:rsid w:val="45C1D44B"/>
    <w:rsid w:val="45C66FCF"/>
    <w:rsid w:val="45D7BA0D"/>
    <w:rsid w:val="45D9CB34"/>
    <w:rsid w:val="45DD2386"/>
    <w:rsid w:val="45DD8923"/>
    <w:rsid w:val="45E16D34"/>
    <w:rsid w:val="45E48907"/>
    <w:rsid w:val="45E4ED05"/>
    <w:rsid w:val="45E9AF57"/>
    <w:rsid w:val="45EA8A90"/>
    <w:rsid w:val="45EE953C"/>
    <w:rsid w:val="45F1C3DB"/>
    <w:rsid w:val="45F3F6E2"/>
    <w:rsid w:val="45F3FC72"/>
    <w:rsid w:val="45FAAA9A"/>
    <w:rsid w:val="46056F6E"/>
    <w:rsid w:val="461E23DE"/>
    <w:rsid w:val="461E2E06"/>
    <w:rsid w:val="462070D1"/>
    <w:rsid w:val="4622EDCB"/>
    <w:rsid w:val="462383D0"/>
    <w:rsid w:val="46280EC9"/>
    <w:rsid w:val="46286529"/>
    <w:rsid w:val="4632435A"/>
    <w:rsid w:val="46363194"/>
    <w:rsid w:val="463BC40D"/>
    <w:rsid w:val="463E8FF9"/>
    <w:rsid w:val="46464A37"/>
    <w:rsid w:val="4648D91B"/>
    <w:rsid w:val="464D27A8"/>
    <w:rsid w:val="464E4AE3"/>
    <w:rsid w:val="464F2DC9"/>
    <w:rsid w:val="46503CD5"/>
    <w:rsid w:val="4650A9CF"/>
    <w:rsid w:val="46540368"/>
    <w:rsid w:val="465B3FFF"/>
    <w:rsid w:val="465C2070"/>
    <w:rsid w:val="466901C3"/>
    <w:rsid w:val="466DD63A"/>
    <w:rsid w:val="46705A13"/>
    <w:rsid w:val="4675B0D2"/>
    <w:rsid w:val="46767B40"/>
    <w:rsid w:val="467781E2"/>
    <w:rsid w:val="46792C3A"/>
    <w:rsid w:val="467E544F"/>
    <w:rsid w:val="468B0244"/>
    <w:rsid w:val="46903894"/>
    <w:rsid w:val="46914C49"/>
    <w:rsid w:val="469398C7"/>
    <w:rsid w:val="4697BF9B"/>
    <w:rsid w:val="469F7980"/>
    <w:rsid w:val="46A011B5"/>
    <w:rsid w:val="46A47A93"/>
    <w:rsid w:val="46A5241D"/>
    <w:rsid w:val="46B12F25"/>
    <w:rsid w:val="46B71B01"/>
    <w:rsid w:val="46B78C0B"/>
    <w:rsid w:val="46BFA6BF"/>
    <w:rsid w:val="46C3B92D"/>
    <w:rsid w:val="46C444CA"/>
    <w:rsid w:val="46CE63CE"/>
    <w:rsid w:val="46D6ABB1"/>
    <w:rsid w:val="46DEA9D4"/>
    <w:rsid w:val="46E4E4DC"/>
    <w:rsid w:val="46E67E0B"/>
    <w:rsid w:val="46E74520"/>
    <w:rsid w:val="46EB516E"/>
    <w:rsid w:val="46ECD88E"/>
    <w:rsid w:val="46F04B03"/>
    <w:rsid w:val="46F5E37D"/>
    <w:rsid w:val="46F7A7FE"/>
    <w:rsid w:val="46F98CEA"/>
    <w:rsid w:val="46F99727"/>
    <w:rsid w:val="46FB0C49"/>
    <w:rsid w:val="46FB63A5"/>
    <w:rsid w:val="4703370F"/>
    <w:rsid w:val="4706B532"/>
    <w:rsid w:val="47083FCF"/>
    <w:rsid w:val="470A7941"/>
    <w:rsid w:val="470EFC15"/>
    <w:rsid w:val="4719E4AD"/>
    <w:rsid w:val="4729B52E"/>
    <w:rsid w:val="472D7440"/>
    <w:rsid w:val="4733517F"/>
    <w:rsid w:val="473D4009"/>
    <w:rsid w:val="4746DAF5"/>
    <w:rsid w:val="4747D7B6"/>
    <w:rsid w:val="474E874F"/>
    <w:rsid w:val="4750AABF"/>
    <w:rsid w:val="4752BD6D"/>
    <w:rsid w:val="47533FD6"/>
    <w:rsid w:val="475658E0"/>
    <w:rsid w:val="475F77A8"/>
    <w:rsid w:val="47629E6B"/>
    <w:rsid w:val="47646EA5"/>
    <w:rsid w:val="47667D28"/>
    <w:rsid w:val="476B8A9C"/>
    <w:rsid w:val="47757346"/>
    <w:rsid w:val="477EA564"/>
    <w:rsid w:val="4780F371"/>
    <w:rsid w:val="478668F3"/>
    <w:rsid w:val="478C52A2"/>
    <w:rsid w:val="478D79B5"/>
    <w:rsid w:val="478D8763"/>
    <w:rsid w:val="47903C81"/>
    <w:rsid w:val="4794955D"/>
    <w:rsid w:val="479799B2"/>
    <w:rsid w:val="479CCDD4"/>
    <w:rsid w:val="47A1822B"/>
    <w:rsid w:val="47A80D44"/>
    <w:rsid w:val="47AD333A"/>
    <w:rsid w:val="47AF3EE4"/>
    <w:rsid w:val="47AFFEC7"/>
    <w:rsid w:val="47B4870F"/>
    <w:rsid w:val="47BADD42"/>
    <w:rsid w:val="47BD601C"/>
    <w:rsid w:val="47BE1383"/>
    <w:rsid w:val="47BF89AE"/>
    <w:rsid w:val="47C51749"/>
    <w:rsid w:val="47C7920A"/>
    <w:rsid w:val="47C7C813"/>
    <w:rsid w:val="47D2EB44"/>
    <w:rsid w:val="47D356FF"/>
    <w:rsid w:val="47D68641"/>
    <w:rsid w:val="47D7A97D"/>
    <w:rsid w:val="47DAC543"/>
    <w:rsid w:val="47DB5CDC"/>
    <w:rsid w:val="47E668F6"/>
    <w:rsid w:val="47E69CE9"/>
    <w:rsid w:val="47EEBEA1"/>
    <w:rsid w:val="47F2D54D"/>
    <w:rsid w:val="47F403EB"/>
    <w:rsid w:val="47FCC5AB"/>
    <w:rsid w:val="47FD9696"/>
    <w:rsid w:val="47FD9A85"/>
    <w:rsid w:val="47FE75B3"/>
    <w:rsid w:val="47FEC284"/>
    <w:rsid w:val="47FF7DD3"/>
    <w:rsid w:val="4807DFAE"/>
    <w:rsid w:val="48131D04"/>
    <w:rsid w:val="481A6CD8"/>
    <w:rsid w:val="481A789C"/>
    <w:rsid w:val="481BC406"/>
    <w:rsid w:val="481D60E5"/>
    <w:rsid w:val="482BA5EA"/>
    <w:rsid w:val="482DA6FB"/>
    <w:rsid w:val="482ED464"/>
    <w:rsid w:val="48315766"/>
    <w:rsid w:val="4836C54A"/>
    <w:rsid w:val="48376C0C"/>
    <w:rsid w:val="483F068A"/>
    <w:rsid w:val="4845F57A"/>
    <w:rsid w:val="4849F22E"/>
    <w:rsid w:val="484D6FD7"/>
    <w:rsid w:val="484EB148"/>
    <w:rsid w:val="4851F0F6"/>
    <w:rsid w:val="485AC884"/>
    <w:rsid w:val="487306FE"/>
    <w:rsid w:val="487719C4"/>
    <w:rsid w:val="487B5C50"/>
    <w:rsid w:val="487CC8FE"/>
    <w:rsid w:val="4883A64A"/>
    <w:rsid w:val="48855A3E"/>
    <w:rsid w:val="4885B1E9"/>
    <w:rsid w:val="488B6F3E"/>
    <w:rsid w:val="488F597B"/>
    <w:rsid w:val="48911EE3"/>
    <w:rsid w:val="4896E4FC"/>
    <w:rsid w:val="489A847A"/>
    <w:rsid w:val="489B6B57"/>
    <w:rsid w:val="489E6F1C"/>
    <w:rsid w:val="48A251D5"/>
    <w:rsid w:val="48A3367F"/>
    <w:rsid w:val="48A4FD1F"/>
    <w:rsid w:val="48A5FFEA"/>
    <w:rsid w:val="48A91562"/>
    <w:rsid w:val="48AB2E59"/>
    <w:rsid w:val="48ACC022"/>
    <w:rsid w:val="48AD668E"/>
    <w:rsid w:val="48AFA4F3"/>
    <w:rsid w:val="48B7852E"/>
    <w:rsid w:val="48C8E862"/>
    <w:rsid w:val="48CA3AB9"/>
    <w:rsid w:val="48CC31A8"/>
    <w:rsid w:val="48D97E08"/>
    <w:rsid w:val="48DE7B9C"/>
    <w:rsid w:val="48E81B68"/>
    <w:rsid w:val="48E8C3CF"/>
    <w:rsid w:val="48EE45CF"/>
    <w:rsid w:val="48F1371F"/>
    <w:rsid w:val="48FAB3EB"/>
    <w:rsid w:val="48FEF197"/>
    <w:rsid w:val="49006ACA"/>
    <w:rsid w:val="490960F1"/>
    <w:rsid w:val="490A3EF3"/>
    <w:rsid w:val="49196E34"/>
    <w:rsid w:val="491EE48E"/>
    <w:rsid w:val="49275480"/>
    <w:rsid w:val="4927739F"/>
    <w:rsid w:val="492826B4"/>
    <w:rsid w:val="4928ADA8"/>
    <w:rsid w:val="49290304"/>
    <w:rsid w:val="492B19D9"/>
    <w:rsid w:val="492D010A"/>
    <w:rsid w:val="492F12F0"/>
    <w:rsid w:val="49320374"/>
    <w:rsid w:val="49337FA6"/>
    <w:rsid w:val="4938C5CB"/>
    <w:rsid w:val="49392CCC"/>
    <w:rsid w:val="4940EEDC"/>
    <w:rsid w:val="494209F7"/>
    <w:rsid w:val="4943ADD4"/>
    <w:rsid w:val="49444095"/>
    <w:rsid w:val="494A092E"/>
    <w:rsid w:val="494DB4C4"/>
    <w:rsid w:val="494E3EEA"/>
    <w:rsid w:val="495021A7"/>
    <w:rsid w:val="4959D1EA"/>
    <w:rsid w:val="495D0172"/>
    <w:rsid w:val="495F1F09"/>
    <w:rsid w:val="49629D0C"/>
    <w:rsid w:val="4962FA38"/>
    <w:rsid w:val="4969E8EE"/>
    <w:rsid w:val="496B43D5"/>
    <w:rsid w:val="4977466A"/>
    <w:rsid w:val="4978B3FA"/>
    <w:rsid w:val="4979B4DF"/>
    <w:rsid w:val="497EC317"/>
    <w:rsid w:val="4984D704"/>
    <w:rsid w:val="4988A89F"/>
    <w:rsid w:val="498979B1"/>
    <w:rsid w:val="498C3461"/>
    <w:rsid w:val="498EF675"/>
    <w:rsid w:val="498F4226"/>
    <w:rsid w:val="499A6697"/>
    <w:rsid w:val="49A17EB4"/>
    <w:rsid w:val="49A1DD12"/>
    <w:rsid w:val="49A81399"/>
    <w:rsid w:val="49AAEA8C"/>
    <w:rsid w:val="49ABB4AD"/>
    <w:rsid w:val="49AEF33D"/>
    <w:rsid w:val="49B2D0D1"/>
    <w:rsid w:val="49B41835"/>
    <w:rsid w:val="49B53E76"/>
    <w:rsid w:val="49B65818"/>
    <w:rsid w:val="49B8A88C"/>
    <w:rsid w:val="49BF40F8"/>
    <w:rsid w:val="49BFF4EA"/>
    <w:rsid w:val="49C56523"/>
    <w:rsid w:val="49C7B763"/>
    <w:rsid w:val="49D1BE2F"/>
    <w:rsid w:val="49D407BF"/>
    <w:rsid w:val="49E1305C"/>
    <w:rsid w:val="49E95C52"/>
    <w:rsid w:val="49EB02DC"/>
    <w:rsid w:val="49EFC997"/>
    <w:rsid w:val="49F0AF94"/>
    <w:rsid w:val="49F29958"/>
    <w:rsid w:val="49F89206"/>
    <w:rsid w:val="49FB6B36"/>
    <w:rsid w:val="4A07EA1C"/>
    <w:rsid w:val="4A08F8EF"/>
    <w:rsid w:val="4A0A2D67"/>
    <w:rsid w:val="4A0C701A"/>
    <w:rsid w:val="4A103203"/>
    <w:rsid w:val="4A150EC2"/>
    <w:rsid w:val="4A15BC69"/>
    <w:rsid w:val="4A191FBB"/>
    <w:rsid w:val="4A1E3941"/>
    <w:rsid w:val="4A21DD66"/>
    <w:rsid w:val="4A23146B"/>
    <w:rsid w:val="4A2D8B8A"/>
    <w:rsid w:val="4A3366BE"/>
    <w:rsid w:val="4A385B73"/>
    <w:rsid w:val="4A3C34EB"/>
    <w:rsid w:val="4A48C26E"/>
    <w:rsid w:val="4A4FE189"/>
    <w:rsid w:val="4A5225F2"/>
    <w:rsid w:val="4A556B33"/>
    <w:rsid w:val="4A5AD54E"/>
    <w:rsid w:val="4A5C95DB"/>
    <w:rsid w:val="4A5CA187"/>
    <w:rsid w:val="4A64A1E1"/>
    <w:rsid w:val="4A64DFCD"/>
    <w:rsid w:val="4A64F2EB"/>
    <w:rsid w:val="4A6A3B73"/>
    <w:rsid w:val="4A6D7904"/>
    <w:rsid w:val="4A734AA7"/>
    <w:rsid w:val="4A76C163"/>
    <w:rsid w:val="4A7795F5"/>
    <w:rsid w:val="4A81FA35"/>
    <w:rsid w:val="4A88CAD9"/>
    <w:rsid w:val="4A8B1B4E"/>
    <w:rsid w:val="4A8FD0C1"/>
    <w:rsid w:val="4A916112"/>
    <w:rsid w:val="4A94CDA4"/>
    <w:rsid w:val="4A997C8D"/>
    <w:rsid w:val="4AA31427"/>
    <w:rsid w:val="4AA9C392"/>
    <w:rsid w:val="4AADCD9B"/>
    <w:rsid w:val="4AB0A5D3"/>
    <w:rsid w:val="4AB20D6B"/>
    <w:rsid w:val="4AB45CFF"/>
    <w:rsid w:val="4ABAEF7E"/>
    <w:rsid w:val="4ABD834C"/>
    <w:rsid w:val="4ABEC8F5"/>
    <w:rsid w:val="4AC83ECE"/>
    <w:rsid w:val="4ACE8FDD"/>
    <w:rsid w:val="4AD2C285"/>
    <w:rsid w:val="4AD35D67"/>
    <w:rsid w:val="4AD8146A"/>
    <w:rsid w:val="4ADD0DA3"/>
    <w:rsid w:val="4ADDFA5D"/>
    <w:rsid w:val="4ADF82C1"/>
    <w:rsid w:val="4AE44135"/>
    <w:rsid w:val="4AEEDE28"/>
    <w:rsid w:val="4AEF6AC0"/>
    <w:rsid w:val="4AF11869"/>
    <w:rsid w:val="4AFA0B05"/>
    <w:rsid w:val="4AFDFF2C"/>
    <w:rsid w:val="4AFF8AEA"/>
    <w:rsid w:val="4B01C5A9"/>
    <w:rsid w:val="4B02921F"/>
    <w:rsid w:val="4B02C009"/>
    <w:rsid w:val="4B039CDE"/>
    <w:rsid w:val="4B05016E"/>
    <w:rsid w:val="4B0A9355"/>
    <w:rsid w:val="4B0BE1F9"/>
    <w:rsid w:val="4B0C5607"/>
    <w:rsid w:val="4B1A85C3"/>
    <w:rsid w:val="4B1C038C"/>
    <w:rsid w:val="4B1E1DDE"/>
    <w:rsid w:val="4B2174CD"/>
    <w:rsid w:val="4B21FA7E"/>
    <w:rsid w:val="4B2948C2"/>
    <w:rsid w:val="4B2DC010"/>
    <w:rsid w:val="4B2E9BBB"/>
    <w:rsid w:val="4B328174"/>
    <w:rsid w:val="4B33A916"/>
    <w:rsid w:val="4B3457E0"/>
    <w:rsid w:val="4B34A886"/>
    <w:rsid w:val="4B37218A"/>
    <w:rsid w:val="4B428DF4"/>
    <w:rsid w:val="4B485920"/>
    <w:rsid w:val="4B49EF8B"/>
    <w:rsid w:val="4B4C100E"/>
    <w:rsid w:val="4B546D85"/>
    <w:rsid w:val="4B5C76FF"/>
    <w:rsid w:val="4B5F0E32"/>
    <w:rsid w:val="4B638C68"/>
    <w:rsid w:val="4B64B46F"/>
    <w:rsid w:val="4B671B8E"/>
    <w:rsid w:val="4B6A400C"/>
    <w:rsid w:val="4B6D4C70"/>
    <w:rsid w:val="4B79FF01"/>
    <w:rsid w:val="4B7A8F73"/>
    <w:rsid w:val="4B7DB64D"/>
    <w:rsid w:val="4B85DA36"/>
    <w:rsid w:val="4B8E1CED"/>
    <w:rsid w:val="4B903636"/>
    <w:rsid w:val="4B910A17"/>
    <w:rsid w:val="4B9C2ABB"/>
    <w:rsid w:val="4B9F21BC"/>
    <w:rsid w:val="4B9F2925"/>
    <w:rsid w:val="4BB6EEB1"/>
    <w:rsid w:val="4BBC11FD"/>
    <w:rsid w:val="4BC09586"/>
    <w:rsid w:val="4BC240DF"/>
    <w:rsid w:val="4BC277F0"/>
    <w:rsid w:val="4BC46662"/>
    <w:rsid w:val="4BEF03BE"/>
    <w:rsid w:val="4BF69067"/>
    <w:rsid w:val="4BF7DE54"/>
    <w:rsid w:val="4BFA9954"/>
    <w:rsid w:val="4BFC8CD0"/>
    <w:rsid w:val="4BFEB157"/>
    <w:rsid w:val="4C00665B"/>
    <w:rsid w:val="4C016682"/>
    <w:rsid w:val="4C0244EA"/>
    <w:rsid w:val="4C0C1067"/>
    <w:rsid w:val="4C0EF2B3"/>
    <w:rsid w:val="4C13BAA6"/>
    <w:rsid w:val="4C18D12B"/>
    <w:rsid w:val="4C1CCF53"/>
    <w:rsid w:val="4C1CFC3D"/>
    <w:rsid w:val="4C1E0D96"/>
    <w:rsid w:val="4C1F90CE"/>
    <w:rsid w:val="4C2475C0"/>
    <w:rsid w:val="4C369622"/>
    <w:rsid w:val="4C3E4FEF"/>
    <w:rsid w:val="4C40BB8C"/>
    <w:rsid w:val="4C429B5F"/>
    <w:rsid w:val="4C45CAEC"/>
    <w:rsid w:val="4C46B130"/>
    <w:rsid w:val="4C4A2528"/>
    <w:rsid w:val="4C4FD48C"/>
    <w:rsid w:val="4C59C877"/>
    <w:rsid w:val="4C5F11E8"/>
    <w:rsid w:val="4C601C6F"/>
    <w:rsid w:val="4C617ECA"/>
    <w:rsid w:val="4C63198F"/>
    <w:rsid w:val="4C640CF7"/>
    <w:rsid w:val="4C7928D4"/>
    <w:rsid w:val="4C7EFFD2"/>
    <w:rsid w:val="4C8144CD"/>
    <w:rsid w:val="4C86C1B8"/>
    <w:rsid w:val="4C89607A"/>
    <w:rsid w:val="4C8996EE"/>
    <w:rsid w:val="4C908318"/>
    <w:rsid w:val="4C92FD29"/>
    <w:rsid w:val="4C93D4CA"/>
    <w:rsid w:val="4C96DDA6"/>
    <w:rsid w:val="4CA3BC84"/>
    <w:rsid w:val="4CA5BDBB"/>
    <w:rsid w:val="4CA60BDC"/>
    <w:rsid w:val="4CA7DAA6"/>
    <w:rsid w:val="4CA8ADE7"/>
    <w:rsid w:val="4CABCE49"/>
    <w:rsid w:val="4CB0CE5A"/>
    <w:rsid w:val="4CB0D392"/>
    <w:rsid w:val="4CB5E620"/>
    <w:rsid w:val="4CB81B22"/>
    <w:rsid w:val="4CBE5FAB"/>
    <w:rsid w:val="4CBE702D"/>
    <w:rsid w:val="4CCD7B8B"/>
    <w:rsid w:val="4CCE5DA2"/>
    <w:rsid w:val="4CD54FB4"/>
    <w:rsid w:val="4CD5CCC9"/>
    <w:rsid w:val="4CDA41B4"/>
    <w:rsid w:val="4CE61FA1"/>
    <w:rsid w:val="4CEC1BDF"/>
    <w:rsid w:val="4CF29211"/>
    <w:rsid w:val="4CF4DF20"/>
    <w:rsid w:val="4CF69D86"/>
    <w:rsid w:val="4CF7FCE7"/>
    <w:rsid w:val="4CFA8524"/>
    <w:rsid w:val="4CFA8928"/>
    <w:rsid w:val="4CFCF10B"/>
    <w:rsid w:val="4CFEAEB5"/>
    <w:rsid w:val="4D00AF92"/>
    <w:rsid w:val="4D02D19F"/>
    <w:rsid w:val="4D03721F"/>
    <w:rsid w:val="4D045027"/>
    <w:rsid w:val="4D06441F"/>
    <w:rsid w:val="4D0BF8AC"/>
    <w:rsid w:val="4D0D123B"/>
    <w:rsid w:val="4D0D8902"/>
    <w:rsid w:val="4D13F75C"/>
    <w:rsid w:val="4D140AA9"/>
    <w:rsid w:val="4D174038"/>
    <w:rsid w:val="4D193E17"/>
    <w:rsid w:val="4D1A1BEE"/>
    <w:rsid w:val="4D1D10A3"/>
    <w:rsid w:val="4D1DAECD"/>
    <w:rsid w:val="4D222E8E"/>
    <w:rsid w:val="4D28B7C3"/>
    <w:rsid w:val="4D35B423"/>
    <w:rsid w:val="4D3600B5"/>
    <w:rsid w:val="4D369F13"/>
    <w:rsid w:val="4D3966CB"/>
    <w:rsid w:val="4D3DD2ED"/>
    <w:rsid w:val="4D482DF7"/>
    <w:rsid w:val="4D546599"/>
    <w:rsid w:val="4D54CFFB"/>
    <w:rsid w:val="4D569420"/>
    <w:rsid w:val="4D5A984C"/>
    <w:rsid w:val="4D6A9A2E"/>
    <w:rsid w:val="4D73B1C5"/>
    <w:rsid w:val="4D74CB14"/>
    <w:rsid w:val="4D7730DE"/>
    <w:rsid w:val="4D79777A"/>
    <w:rsid w:val="4D813FB0"/>
    <w:rsid w:val="4D81DA29"/>
    <w:rsid w:val="4D83A06A"/>
    <w:rsid w:val="4D8A01D5"/>
    <w:rsid w:val="4D8A6767"/>
    <w:rsid w:val="4D9690FF"/>
    <w:rsid w:val="4D982A3F"/>
    <w:rsid w:val="4D98A4DE"/>
    <w:rsid w:val="4D9FD747"/>
    <w:rsid w:val="4DA0CF05"/>
    <w:rsid w:val="4DA568E3"/>
    <w:rsid w:val="4DAE481D"/>
    <w:rsid w:val="4DB540B4"/>
    <w:rsid w:val="4DBB2ED0"/>
    <w:rsid w:val="4DC0B7E5"/>
    <w:rsid w:val="4DC1BC3F"/>
    <w:rsid w:val="4DC1C12A"/>
    <w:rsid w:val="4DC46A96"/>
    <w:rsid w:val="4DCF652C"/>
    <w:rsid w:val="4DD21A06"/>
    <w:rsid w:val="4DD3C5E5"/>
    <w:rsid w:val="4DD4A0BF"/>
    <w:rsid w:val="4DD8EE62"/>
    <w:rsid w:val="4DDDA691"/>
    <w:rsid w:val="4DDE5D1B"/>
    <w:rsid w:val="4DE319B9"/>
    <w:rsid w:val="4DE33C82"/>
    <w:rsid w:val="4DE4066D"/>
    <w:rsid w:val="4DE8A927"/>
    <w:rsid w:val="4DEA19DC"/>
    <w:rsid w:val="4DEE1BD0"/>
    <w:rsid w:val="4DF1C04A"/>
    <w:rsid w:val="4DF48870"/>
    <w:rsid w:val="4DF71A16"/>
    <w:rsid w:val="4DF8C5F7"/>
    <w:rsid w:val="4DFB2C04"/>
    <w:rsid w:val="4DFC2053"/>
    <w:rsid w:val="4E0045F3"/>
    <w:rsid w:val="4E05B203"/>
    <w:rsid w:val="4E084874"/>
    <w:rsid w:val="4E085701"/>
    <w:rsid w:val="4E12A52D"/>
    <w:rsid w:val="4E1907E0"/>
    <w:rsid w:val="4E19C0FB"/>
    <w:rsid w:val="4E19F1A4"/>
    <w:rsid w:val="4E1ADFA8"/>
    <w:rsid w:val="4E1B95EA"/>
    <w:rsid w:val="4E1C2FFF"/>
    <w:rsid w:val="4E1D7370"/>
    <w:rsid w:val="4E23B97E"/>
    <w:rsid w:val="4E25F4BB"/>
    <w:rsid w:val="4E2B9EEB"/>
    <w:rsid w:val="4E45503B"/>
    <w:rsid w:val="4E484CDC"/>
    <w:rsid w:val="4E4923BD"/>
    <w:rsid w:val="4E4B170F"/>
    <w:rsid w:val="4E4D65DB"/>
    <w:rsid w:val="4E581B65"/>
    <w:rsid w:val="4E59582C"/>
    <w:rsid w:val="4E5CD049"/>
    <w:rsid w:val="4E5D327D"/>
    <w:rsid w:val="4E5DDADE"/>
    <w:rsid w:val="4E5ECCA5"/>
    <w:rsid w:val="4E635C3F"/>
    <w:rsid w:val="4E67E040"/>
    <w:rsid w:val="4E6BB360"/>
    <w:rsid w:val="4E7D97E4"/>
    <w:rsid w:val="4E826FED"/>
    <w:rsid w:val="4E836977"/>
    <w:rsid w:val="4E845398"/>
    <w:rsid w:val="4E8483C0"/>
    <w:rsid w:val="4E85E45E"/>
    <w:rsid w:val="4E8E32B0"/>
    <w:rsid w:val="4E986A62"/>
    <w:rsid w:val="4E990CF8"/>
    <w:rsid w:val="4E9A8B74"/>
    <w:rsid w:val="4E9EEA92"/>
    <w:rsid w:val="4EA88B8F"/>
    <w:rsid w:val="4EACC2C2"/>
    <w:rsid w:val="4EB66D5B"/>
    <w:rsid w:val="4EBDCE3D"/>
    <w:rsid w:val="4EBE6067"/>
    <w:rsid w:val="4EC7D6D2"/>
    <w:rsid w:val="4ECAFB56"/>
    <w:rsid w:val="4ED1C4E4"/>
    <w:rsid w:val="4ED4169A"/>
    <w:rsid w:val="4ED54CF8"/>
    <w:rsid w:val="4ED6BE78"/>
    <w:rsid w:val="4ED9974B"/>
    <w:rsid w:val="4EDDDA43"/>
    <w:rsid w:val="4EF11498"/>
    <w:rsid w:val="4EF54440"/>
    <w:rsid w:val="4EF7493F"/>
    <w:rsid w:val="4EFA7792"/>
    <w:rsid w:val="4EFB2789"/>
    <w:rsid w:val="4EFFB63B"/>
    <w:rsid w:val="4F011B49"/>
    <w:rsid w:val="4F05B250"/>
    <w:rsid w:val="4F0BDC68"/>
    <w:rsid w:val="4F0CEC6F"/>
    <w:rsid w:val="4F0D22A9"/>
    <w:rsid w:val="4F0E591B"/>
    <w:rsid w:val="4F113C09"/>
    <w:rsid w:val="4F161EBC"/>
    <w:rsid w:val="4F1A6FF0"/>
    <w:rsid w:val="4F20068A"/>
    <w:rsid w:val="4F28E31C"/>
    <w:rsid w:val="4F294C75"/>
    <w:rsid w:val="4F299FD3"/>
    <w:rsid w:val="4F32174A"/>
    <w:rsid w:val="4F32C39B"/>
    <w:rsid w:val="4F36E127"/>
    <w:rsid w:val="4F3C03F4"/>
    <w:rsid w:val="4F3D1478"/>
    <w:rsid w:val="4F487D4B"/>
    <w:rsid w:val="4F50EE1D"/>
    <w:rsid w:val="4F55A29E"/>
    <w:rsid w:val="4F56F188"/>
    <w:rsid w:val="4F583311"/>
    <w:rsid w:val="4F5B24DC"/>
    <w:rsid w:val="4F636176"/>
    <w:rsid w:val="4F64040F"/>
    <w:rsid w:val="4F6B815C"/>
    <w:rsid w:val="4F6BA20B"/>
    <w:rsid w:val="4F6CC988"/>
    <w:rsid w:val="4F72CA4C"/>
    <w:rsid w:val="4F73C585"/>
    <w:rsid w:val="4F757EBD"/>
    <w:rsid w:val="4F75DFE0"/>
    <w:rsid w:val="4F848B1E"/>
    <w:rsid w:val="4F8AEA5A"/>
    <w:rsid w:val="4F91B1D1"/>
    <w:rsid w:val="4F944BC8"/>
    <w:rsid w:val="4F9A6C61"/>
    <w:rsid w:val="4FA6C2E0"/>
    <w:rsid w:val="4FAAE9DE"/>
    <w:rsid w:val="4FAC34F0"/>
    <w:rsid w:val="4FB0FC05"/>
    <w:rsid w:val="4FB1CE93"/>
    <w:rsid w:val="4FB46F00"/>
    <w:rsid w:val="4FBB7AA0"/>
    <w:rsid w:val="4FD41DEF"/>
    <w:rsid w:val="4FD48E76"/>
    <w:rsid w:val="4FD7031B"/>
    <w:rsid w:val="4FD74E3D"/>
    <w:rsid w:val="4FDB9048"/>
    <w:rsid w:val="4FDF89D7"/>
    <w:rsid w:val="4FEB4FAA"/>
    <w:rsid w:val="4FF2FCED"/>
    <w:rsid w:val="4FF395E3"/>
    <w:rsid w:val="4FF46FAF"/>
    <w:rsid w:val="4FF4C2F0"/>
    <w:rsid w:val="4FFA6216"/>
    <w:rsid w:val="4FFDAF3D"/>
    <w:rsid w:val="50026DF4"/>
    <w:rsid w:val="500AB8D2"/>
    <w:rsid w:val="500B75EE"/>
    <w:rsid w:val="50106ACE"/>
    <w:rsid w:val="50177979"/>
    <w:rsid w:val="501B6536"/>
    <w:rsid w:val="50272A35"/>
    <w:rsid w:val="50276F85"/>
    <w:rsid w:val="5027B199"/>
    <w:rsid w:val="502A44DD"/>
    <w:rsid w:val="502BE59F"/>
    <w:rsid w:val="502F6772"/>
    <w:rsid w:val="503568BD"/>
    <w:rsid w:val="50359172"/>
    <w:rsid w:val="50381165"/>
    <w:rsid w:val="503A660D"/>
    <w:rsid w:val="503F5836"/>
    <w:rsid w:val="5042E58A"/>
    <w:rsid w:val="50442765"/>
    <w:rsid w:val="505321FE"/>
    <w:rsid w:val="50556CB8"/>
    <w:rsid w:val="50588CD2"/>
    <w:rsid w:val="505A324D"/>
    <w:rsid w:val="505AFF4F"/>
    <w:rsid w:val="505D377E"/>
    <w:rsid w:val="505E1810"/>
    <w:rsid w:val="50644646"/>
    <w:rsid w:val="50662DC5"/>
    <w:rsid w:val="506CB384"/>
    <w:rsid w:val="506DDE1C"/>
    <w:rsid w:val="506FAEA2"/>
    <w:rsid w:val="507090BD"/>
    <w:rsid w:val="507244EC"/>
    <w:rsid w:val="5078786F"/>
    <w:rsid w:val="5078BA4C"/>
    <w:rsid w:val="507F954F"/>
    <w:rsid w:val="507F9604"/>
    <w:rsid w:val="5087321A"/>
    <w:rsid w:val="508E1051"/>
    <w:rsid w:val="508F8626"/>
    <w:rsid w:val="5095B8CF"/>
    <w:rsid w:val="50A07CBA"/>
    <w:rsid w:val="50A10519"/>
    <w:rsid w:val="50A13C7F"/>
    <w:rsid w:val="50A51113"/>
    <w:rsid w:val="50A939DD"/>
    <w:rsid w:val="50B8338A"/>
    <w:rsid w:val="50B85C08"/>
    <w:rsid w:val="50B9514F"/>
    <w:rsid w:val="50C3BC1F"/>
    <w:rsid w:val="50C9EEF9"/>
    <w:rsid w:val="50D1555E"/>
    <w:rsid w:val="50D46434"/>
    <w:rsid w:val="50DB7079"/>
    <w:rsid w:val="50DC05E7"/>
    <w:rsid w:val="50E1EBD3"/>
    <w:rsid w:val="50E2F65C"/>
    <w:rsid w:val="50E37B35"/>
    <w:rsid w:val="50EB522D"/>
    <w:rsid w:val="50ECDB11"/>
    <w:rsid w:val="50FA5516"/>
    <w:rsid w:val="50FC391F"/>
    <w:rsid w:val="50FE487A"/>
    <w:rsid w:val="50FECC0A"/>
    <w:rsid w:val="5100303A"/>
    <w:rsid w:val="5104B244"/>
    <w:rsid w:val="510AB756"/>
    <w:rsid w:val="510D1D83"/>
    <w:rsid w:val="51109196"/>
    <w:rsid w:val="5114A378"/>
    <w:rsid w:val="5116217E"/>
    <w:rsid w:val="511730C3"/>
    <w:rsid w:val="5118763C"/>
    <w:rsid w:val="5118CEA4"/>
    <w:rsid w:val="511A86B3"/>
    <w:rsid w:val="512289F4"/>
    <w:rsid w:val="512448DA"/>
    <w:rsid w:val="51257233"/>
    <w:rsid w:val="5125917A"/>
    <w:rsid w:val="512E03E1"/>
    <w:rsid w:val="512E44FE"/>
    <w:rsid w:val="512FC9B3"/>
    <w:rsid w:val="5131018C"/>
    <w:rsid w:val="51343D2A"/>
    <w:rsid w:val="51397511"/>
    <w:rsid w:val="513DDE70"/>
    <w:rsid w:val="5145265F"/>
    <w:rsid w:val="5146644C"/>
    <w:rsid w:val="514687C2"/>
    <w:rsid w:val="5147A97A"/>
    <w:rsid w:val="514B4511"/>
    <w:rsid w:val="51538127"/>
    <w:rsid w:val="51594965"/>
    <w:rsid w:val="51683129"/>
    <w:rsid w:val="516D4439"/>
    <w:rsid w:val="5174811C"/>
    <w:rsid w:val="517AA0E3"/>
    <w:rsid w:val="517E4321"/>
    <w:rsid w:val="517F9CA8"/>
    <w:rsid w:val="517FF173"/>
    <w:rsid w:val="5185BCF8"/>
    <w:rsid w:val="5186147D"/>
    <w:rsid w:val="5186C983"/>
    <w:rsid w:val="5189AD72"/>
    <w:rsid w:val="518C9F9F"/>
    <w:rsid w:val="5197BA60"/>
    <w:rsid w:val="51A230B2"/>
    <w:rsid w:val="51A35B8B"/>
    <w:rsid w:val="51A6658E"/>
    <w:rsid w:val="51AAE525"/>
    <w:rsid w:val="51ABCA76"/>
    <w:rsid w:val="51AD62B5"/>
    <w:rsid w:val="51BB7ABA"/>
    <w:rsid w:val="51BBD206"/>
    <w:rsid w:val="51BCD7B8"/>
    <w:rsid w:val="51BDC99A"/>
    <w:rsid w:val="51BF9481"/>
    <w:rsid w:val="51C06671"/>
    <w:rsid w:val="51C4CEB2"/>
    <w:rsid w:val="51CD8E20"/>
    <w:rsid w:val="51D3FA63"/>
    <w:rsid w:val="51D8862D"/>
    <w:rsid w:val="51DC678C"/>
    <w:rsid w:val="51E890F8"/>
    <w:rsid w:val="51E941C7"/>
    <w:rsid w:val="51EB0495"/>
    <w:rsid w:val="51F10B86"/>
    <w:rsid w:val="52059172"/>
    <w:rsid w:val="5207D7C4"/>
    <w:rsid w:val="5209C328"/>
    <w:rsid w:val="520B4B0A"/>
    <w:rsid w:val="52158F66"/>
    <w:rsid w:val="5215AFF1"/>
    <w:rsid w:val="52188580"/>
    <w:rsid w:val="521AD990"/>
    <w:rsid w:val="521E1504"/>
    <w:rsid w:val="5225A868"/>
    <w:rsid w:val="5227B81E"/>
    <w:rsid w:val="5238B706"/>
    <w:rsid w:val="5239F200"/>
    <w:rsid w:val="523EA139"/>
    <w:rsid w:val="524B2C2C"/>
    <w:rsid w:val="524F8FA2"/>
    <w:rsid w:val="5258BB7D"/>
    <w:rsid w:val="525918C5"/>
    <w:rsid w:val="525AF471"/>
    <w:rsid w:val="525B5F5C"/>
    <w:rsid w:val="5263D034"/>
    <w:rsid w:val="52746075"/>
    <w:rsid w:val="5275FF58"/>
    <w:rsid w:val="52782990"/>
    <w:rsid w:val="527F22AC"/>
    <w:rsid w:val="5280B230"/>
    <w:rsid w:val="5280D1FB"/>
    <w:rsid w:val="528851B5"/>
    <w:rsid w:val="52894242"/>
    <w:rsid w:val="528D0684"/>
    <w:rsid w:val="52904DE4"/>
    <w:rsid w:val="52927C62"/>
    <w:rsid w:val="5295BBA3"/>
    <w:rsid w:val="5295C21D"/>
    <w:rsid w:val="52988D65"/>
    <w:rsid w:val="529A8306"/>
    <w:rsid w:val="529B398B"/>
    <w:rsid w:val="52A312EA"/>
    <w:rsid w:val="52A49D2F"/>
    <w:rsid w:val="52ADE4DD"/>
    <w:rsid w:val="52BA3F30"/>
    <w:rsid w:val="52BA722E"/>
    <w:rsid w:val="52BE0785"/>
    <w:rsid w:val="52BF2F0F"/>
    <w:rsid w:val="52BF4B06"/>
    <w:rsid w:val="52C3640E"/>
    <w:rsid w:val="52C48578"/>
    <w:rsid w:val="52C6310D"/>
    <w:rsid w:val="52CA4247"/>
    <w:rsid w:val="52CAF46E"/>
    <w:rsid w:val="52D04AD6"/>
    <w:rsid w:val="52D1AC7E"/>
    <w:rsid w:val="52D5B22D"/>
    <w:rsid w:val="52D8FD76"/>
    <w:rsid w:val="52D9C204"/>
    <w:rsid w:val="52DEC523"/>
    <w:rsid w:val="52E1A569"/>
    <w:rsid w:val="52E204C3"/>
    <w:rsid w:val="52E6F1CC"/>
    <w:rsid w:val="52E7017A"/>
    <w:rsid w:val="52E7B8E2"/>
    <w:rsid w:val="52E91D37"/>
    <w:rsid w:val="52EFA854"/>
    <w:rsid w:val="52F2FE7C"/>
    <w:rsid w:val="530093D1"/>
    <w:rsid w:val="5301CA3E"/>
    <w:rsid w:val="530954D8"/>
    <w:rsid w:val="5315C8E4"/>
    <w:rsid w:val="53183C3F"/>
    <w:rsid w:val="53183C76"/>
    <w:rsid w:val="531E3651"/>
    <w:rsid w:val="531EDD54"/>
    <w:rsid w:val="53288398"/>
    <w:rsid w:val="532BA925"/>
    <w:rsid w:val="532BD388"/>
    <w:rsid w:val="532C7078"/>
    <w:rsid w:val="532E8DC9"/>
    <w:rsid w:val="533843FC"/>
    <w:rsid w:val="53392AB9"/>
    <w:rsid w:val="533CE30C"/>
    <w:rsid w:val="533DAD45"/>
    <w:rsid w:val="533E9ADB"/>
    <w:rsid w:val="53562F03"/>
    <w:rsid w:val="53579E3E"/>
    <w:rsid w:val="535C2270"/>
    <w:rsid w:val="53601445"/>
    <w:rsid w:val="536A98DD"/>
    <w:rsid w:val="537268CE"/>
    <w:rsid w:val="53733031"/>
    <w:rsid w:val="53749C63"/>
    <w:rsid w:val="5385DBC8"/>
    <w:rsid w:val="5387309E"/>
    <w:rsid w:val="5388082E"/>
    <w:rsid w:val="5389C46F"/>
    <w:rsid w:val="538BCC7A"/>
    <w:rsid w:val="5398BA09"/>
    <w:rsid w:val="53996747"/>
    <w:rsid w:val="53A11823"/>
    <w:rsid w:val="53AE4127"/>
    <w:rsid w:val="53BB0099"/>
    <w:rsid w:val="53C270A2"/>
    <w:rsid w:val="53D74226"/>
    <w:rsid w:val="53DC78D5"/>
    <w:rsid w:val="53DE7294"/>
    <w:rsid w:val="53E15C48"/>
    <w:rsid w:val="53E3CB0B"/>
    <w:rsid w:val="53EC079E"/>
    <w:rsid w:val="53F157AF"/>
    <w:rsid w:val="53F1FB42"/>
    <w:rsid w:val="53F752AD"/>
    <w:rsid w:val="53FFD31A"/>
    <w:rsid w:val="5404F474"/>
    <w:rsid w:val="54051678"/>
    <w:rsid w:val="54181AEC"/>
    <w:rsid w:val="5418B0BC"/>
    <w:rsid w:val="54192B02"/>
    <w:rsid w:val="54247672"/>
    <w:rsid w:val="542A9696"/>
    <w:rsid w:val="542F5265"/>
    <w:rsid w:val="5434FF71"/>
    <w:rsid w:val="5436929E"/>
    <w:rsid w:val="54397767"/>
    <w:rsid w:val="5443C11F"/>
    <w:rsid w:val="54466400"/>
    <w:rsid w:val="544F4F29"/>
    <w:rsid w:val="54551E82"/>
    <w:rsid w:val="545564D2"/>
    <w:rsid w:val="54564871"/>
    <w:rsid w:val="5458C97C"/>
    <w:rsid w:val="54591149"/>
    <w:rsid w:val="54608CD7"/>
    <w:rsid w:val="5464B496"/>
    <w:rsid w:val="54666E48"/>
    <w:rsid w:val="54676431"/>
    <w:rsid w:val="5469BC71"/>
    <w:rsid w:val="546A7391"/>
    <w:rsid w:val="546A9748"/>
    <w:rsid w:val="546E9F9F"/>
    <w:rsid w:val="54786A0D"/>
    <w:rsid w:val="5478CD33"/>
    <w:rsid w:val="5481760C"/>
    <w:rsid w:val="548B1D5A"/>
    <w:rsid w:val="54911BA0"/>
    <w:rsid w:val="54A2C466"/>
    <w:rsid w:val="54A61ADD"/>
    <w:rsid w:val="54A8EE32"/>
    <w:rsid w:val="54ADB546"/>
    <w:rsid w:val="54B091AD"/>
    <w:rsid w:val="54B315D1"/>
    <w:rsid w:val="54B5960F"/>
    <w:rsid w:val="54B708CC"/>
    <w:rsid w:val="54C0312D"/>
    <w:rsid w:val="54C1C324"/>
    <w:rsid w:val="54C58A17"/>
    <w:rsid w:val="54C9DA43"/>
    <w:rsid w:val="54CCB8AB"/>
    <w:rsid w:val="54D0B000"/>
    <w:rsid w:val="54D470C1"/>
    <w:rsid w:val="54D4B5DF"/>
    <w:rsid w:val="54D4BD77"/>
    <w:rsid w:val="54D5A248"/>
    <w:rsid w:val="54DA1A1C"/>
    <w:rsid w:val="54DC1175"/>
    <w:rsid w:val="54E6BADF"/>
    <w:rsid w:val="54E826D0"/>
    <w:rsid w:val="54EA82D6"/>
    <w:rsid w:val="54EC614C"/>
    <w:rsid w:val="54EE78E6"/>
    <w:rsid w:val="54F1E845"/>
    <w:rsid w:val="54F72357"/>
    <w:rsid w:val="54FEA3F9"/>
    <w:rsid w:val="5507112A"/>
    <w:rsid w:val="550FEDA5"/>
    <w:rsid w:val="5514228F"/>
    <w:rsid w:val="55181A11"/>
    <w:rsid w:val="5518DEE7"/>
    <w:rsid w:val="5528B765"/>
    <w:rsid w:val="552DC665"/>
    <w:rsid w:val="552F1208"/>
    <w:rsid w:val="55306B48"/>
    <w:rsid w:val="5532462A"/>
    <w:rsid w:val="55332A6E"/>
    <w:rsid w:val="553A11D0"/>
    <w:rsid w:val="553CA3B1"/>
    <w:rsid w:val="55473B43"/>
    <w:rsid w:val="5547782D"/>
    <w:rsid w:val="55479503"/>
    <w:rsid w:val="554D70B5"/>
    <w:rsid w:val="5551AEEC"/>
    <w:rsid w:val="5552ED91"/>
    <w:rsid w:val="5553674D"/>
    <w:rsid w:val="555F60B8"/>
    <w:rsid w:val="5563D08B"/>
    <w:rsid w:val="55665233"/>
    <w:rsid w:val="55684315"/>
    <w:rsid w:val="556BCD21"/>
    <w:rsid w:val="556DA68C"/>
    <w:rsid w:val="55726C83"/>
    <w:rsid w:val="5577C929"/>
    <w:rsid w:val="5577E239"/>
    <w:rsid w:val="557BFC08"/>
    <w:rsid w:val="557F41A7"/>
    <w:rsid w:val="558ADC94"/>
    <w:rsid w:val="558F39E5"/>
    <w:rsid w:val="5596A923"/>
    <w:rsid w:val="559ABC80"/>
    <w:rsid w:val="559AF6F4"/>
    <w:rsid w:val="559E32C6"/>
    <w:rsid w:val="559E8EE7"/>
    <w:rsid w:val="55A57B28"/>
    <w:rsid w:val="55AC3B75"/>
    <w:rsid w:val="55AC6C91"/>
    <w:rsid w:val="55ACEF68"/>
    <w:rsid w:val="55AE36A3"/>
    <w:rsid w:val="55B56BAD"/>
    <w:rsid w:val="55B70504"/>
    <w:rsid w:val="55C527F9"/>
    <w:rsid w:val="55C7671E"/>
    <w:rsid w:val="55C970EB"/>
    <w:rsid w:val="55CD17BC"/>
    <w:rsid w:val="55CEB4C0"/>
    <w:rsid w:val="55CF4823"/>
    <w:rsid w:val="55D41EFE"/>
    <w:rsid w:val="55D41F82"/>
    <w:rsid w:val="55D4F1E3"/>
    <w:rsid w:val="55DAC499"/>
    <w:rsid w:val="55DE9C65"/>
    <w:rsid w:val="55E5EF14"/>
    <w:rsid w:val="55EB0FE8"/>
    <w:rsid w:val="55EB8726"/>
    <w:rsid w:val="55EBC9B4"/>
    <w:rsid w:val="55F8F766"/>
    <w:rsid w:val="55FB6112"/>
    <w:rsid w:val="55FC8F9E"/>
    <w:rsid w:val="55FE7F05"/>
    <w:rsid w:val="5607CEDF"/>
    <w:rsid w:val="5609EB42"/>
    <w:rsid w:val="560A1588"/>
    <w:rsid w:val="560D704F"/>
    <w:rsid w:val="5622F37D"/>
    <w:rsid w:val="5626DDF8"/>
    <w:rsid w:val="56300C39"/>
    <w:rsid w:val="56345C4B"/>
    <w:rsid w:val="56351D63"/>
    <w:rsid w:val="563E98D1"/>
    <w:rsid w:val="563FF912"/>
    <w:rsid w:val="56454657"/>
    <w:rsid w:val="56491E9B"/>
    <w:rsid w:val="564BBAEE"/>
    <w:rsid w:val="564C0CCD"/>
    <w:rsid w:val="564C7A9D"/>
    <w:rsid w:val="564E4751"/>
    <w:rsid w:val="564F1968"/>
    <w:rsid w:val="56504B04"/>
    <w:rsid w:val="5653E9B2"/>
    <w:rsid w:val="56551F2F"/>
    <w:rsid w:val="56553839"/>
    <w:rsid w:val="5655BF1F"/>
    <w:rsid w:val="5656733B"/>
    <w:rsid w:val="5657E31A"/>
    <w:rsid w:val="565A19FE"/>
    <w:rsid w:val="565AC846"/>
    <w:rsid w:val="5660033F"/>
    <w:rsid w:val="5663E5D8"/>
    <w:rsid w:val="566682D0"/>
    <w:rsid w:val="566ADC9D"/>
    <w:rsid w:val="566FADAE"/>
    <w:rsid w:val="5670FA59"/>
    <w:rsid w:val="567E3026"/>
    <w:rsid w:val="567F0987"/>
    <w:rsid w:val="568D2FC3"/>
    <w:rsid w:val="568E25A7"/>
    <w:rsid w:val="568EEF0B"/>
    <w:rsid w:val="569A301C"/>
    <w:rsid w:val="569C284E"/>
    <w:rsid w:val="569C69D7"/>
    <w:rsid w:val="569F8D86"/>
    <w:rsid w:val="56A7EDAB"/>
    <w:rsid w:val="56ADA099"/>
    <w:rsid w:val="56AED089"/>
    <w:rsid w:val="56B14456"/>
    <w:rsid w:val="56B3B0A4"/>
    <w:rsid w:val="56B4412C"/>
    <w:rsid w:val="56B59F9F"/>
    <w:rsid w:val="56B8033D"/>
    <w:rsid w:val="56BD934B"/>
    <w:rsid w:val="56BF5A9D"/>
    <w:rsid w:val="56C33C01"/>
    <w:rsid w:val="56C521EF"/>
    <w:rsid w:val="56C553B0"/>
    <w:rsid w:val="56CAEFDC"/>
    <w:rsid w:val="56CE9698"/>
    <w:rsid w:val="56D1B0D7"/>
    <w:rsid w:val="56DF7E80"/>
    <w:rsid w:val="56E1446C"/>
    <w:rsid w:val="56E6797A"/>
    <w:rsid w:val="56E6ED3D"/>
    <w:rsid w:val="56E87FEE"/>
    <w:rsid w:val="56EF647C"/>
    <w:rsid w:val="56F25DCD"/>
    <w:rsid w:val="56F3E3BC"/>
    <w:rsid w:val="56F45CDB"/>
    <w:rsid w:val="56FA4F35"/>
    <w:rsid w:val="56FB5949"/>
    <w:rsid w:val="56FD97A5"/>
    <w:rsid w:val="56FEC8D0"/>
    <w:rsid w:val="57015664"/>
    <w:rsid w:val="5702F164"/>
    <w:rsid w:val="5702F16A"/>
    <w:rsid w:val="5712239A"/>
    <w:rsid w:val="5712FED4"/>
    <w:rsid w:val="5713C649"/>
    <w:rsid w:val="5715750C"/>
    <w:rsid w:val="5717ABAE"/>
    <w:rsid w:val="571B12C9"/>
    <w:rsid w:val="571EA5A3"/>
    <w:rsid w:val="57212F84"/>
    <w:rsid w:val="57224C6C"/>
    <w:rsid w:val="572A1B16"/>
    <w:rsid w:val="573011D1"/>
    <w:rsid w:val="573B440D"/>
    <w:rsid w:val="573E8BD3"/>
    <w:rsid w:val="57459AB7"/>
    <w:rsid w:val="5757B633"/>
    <w:rsid w:val="57595637"/>
    <w:rsid w:val="575AB5AC"/>
    <w:rsid w:val="575DEFE4"/>
    <w:rsid w:val="57603537"/>
    <w:rsid w:val="57648F42"/>
    <w:rsid w:val="5766FAAF"/>
    <w:rsid w:val="57686A75"/>
    <w:rsid w:val="57689597"/>
    <w:rsid w:val="57691F66"/>
    <w:rsid w:val="576C6E97"/>
    <w:rsid w:val="576EEE87"/>
    <w:rsid w:val="5771162A"/>
    <w:rsid w:val="5771A90B"/>
    <w:rsid w:val="5771D751"/>
    <w:rsid w:val="5772C5EB"/>
    <w:rsid w:val="5773C5FE"/>
    <w:rsid w:val="57751D23"/>
    <w:rsid w:val="57765C41"/>
    <w:rsid w:val="577747EE"/>
    <w:rsid w:val="577DEAA3"/>
    <w:rsid w:val="577F6BE1"/>
    <w:rsid w:val="57816940"/>
    <w:rsid w:val="5781CEC4"/>
    <w:rsid w:val="5788B610"/>
    <w:rsid w:val="5789C6B1"/>
    <w:rsid w:val="578B9B27"/>
    <w:rsid w:val="579433B1"/>
    <w:rsid w:val="5794CA04"/>
    <w:rsid w:val="579A5FA4"/>
    <w:rsid w:val="579BAF17"/>
    <w:rsid w:val="579C27AB"/>
    <w:rsid w:val="579C9FC8"/>
    <w:rsid w:val="579EA989"/>
    <w:rsid w:val="57B0972E"/>
    <w:rsid w:val="57B42F89"/>
    <w:rsid w:val="57B7346B"/>
    <w:rsid w:val="57B98386"/>
    <w:rsid w:val="57BCF447"/>
    <w:rsid w:val="57BF0207"/>
    <w:rsid w:val="57BF2496"/>
    <w:rsid w:val="57BF7DB1"/>
    <w:rsid w:val="57C1D475"/>
    <w:rsid w:val="57C58510"/>
    <w:rsid w:val="57CEA025"/>
    <w:rsid w:val="57D54E2A"/>
    <w:rsid w:val="57D64BF0"/>
    <w:rsid w:val="57D7037D"/>
    <w:rsid w:val="57D77262"/>
    <w:rsid w:val="57DD89CE"/>
    <w:rsid w:val="57E1DD1C"/>
    <w:rsid w:val="57E6505B"/>
    <w:rsid w:val="57E91716"/>
    <w:rsid w:val="57EA4F19"/>
    <w:rsid w:val="57ECACAD"/>
    <w:rsid w:val="57F87B17"/>
    <w:rsid w:val="57FB545A"/>
    <w:rsid w:val="57FBF508"/>
    <w:rsid w:val="57FC8EC7"/>
    <w:rsid w:val="58008E32"/>
    <w:rsid w:val="58091D12"/>
    <w:rsid w:val="580AFA8E"/>
    <w:rsid w:val="5814DAB1"/>
    <w:rsid w:val="5816FFC8"/>
    <w:rsid w:val="5820F58C"/>
    <w:rsid w:val="5821770B"/>
    <w:rsid w:val="58245FDF"/>
    <w:rsid w:val="582598F5"/>
    <w:rsid w:val="582B2D24"/>
    <w:rsid w:val="582EE29C"/>
    <w:rsid w:val="58345C9D"/>
    <w:rsid w:val="583AF0F7"/>
    <w:rsid w:val="583F3E50"/>
    <w:rsid w:val="5843E6EB"/>
    <w:rsid w:val="584EBDEF"/>
    <w:rsid w:val="5858FEB1"/>
    <w:rsid w:val="5859A201"/>
    <w:rsid w:val="585A0CF1"/>
    <w:rsid w:val="585D2EDA"/>
    <w:rsid w:val="585EEE7A"/>
    <w:rsid w:val="58668E27"/>
    <w:rsid w:val="586AF517"/>
    <w:rsid w:val="586B3A0B"/>
    <w:rsid w:val="586DB8E7"/>
    <w:rsid w:val="586FAF5E"/>
    <w:rsid w:val="5871470C"/>
    <w:rsid w:val="5871B861"/>
    <w:rsid w:val="587456A2"/>
    <w:rsid w:val="5879E61C"/>
    <w:rsid w:val="587DD762"/>
    <w:rsid w:val="587F8F4E"/>
    <w:rsid w:val="5881A5C8"/>
    <w:rsid w:val="5882D511"/>
    <w:rsid w:val="5884A402"/>
    <w:rsid w:val="58853588"/>
    <w:rsid w:val="5887E93B"/>
    <w:rsid w:val="5899BA96"/>
    <w:rsid w:val="589D57F2"/>
    <w:rsid w:val="589F3554"/>
    <w:rsid w:val="58A5B457"/>
    <w:rsid w:val="58AA35CE"/>
    <w:rsid w:val="58AC147B"/>
    <w:rsid w:val="58B45E5A"/>
    <w:rsid w:val="58B8F089"/>
    <w:rsid w:val="58BEDD65"/>
    <w:rsid w:val="58BF5BF8"/>
    <w:rsid w:val="58C0E6BC"/>
    <w:rsid w:val="58C6F68C"/>
    <w:rsid w:val="58DB806C"/>
    <w:rsid w:val="58E32923"/>
    <w:rsid w:val="58E33059"/>
    <w:rsid w:val="58E3B36A"/>
    <w:rsid w:val="58E44A64"/>
    <w:rsid w:val="58E4C450"/>
    <w:rsid w:val="58EA3B7A"/>
    <w:rsid w:val="58F1382D"/>
    <w:rsid w:val="58F509D8"/>
    <w:rsid w:val="58F52266"/>
    <w:rsid w:val="58F73F25"/>
    <w:rsid w:val="58F89C8C"/>
    <w:rsid w:val="59039E3A"/>
    <w:rsid w:val="59090853"/>
    <w:rsid w:val="59092C7A"/>
    <w:rsid w:val="590BA8AE"/>
    <w:rsid w:val="590BB1BF"/>
    <w:rsid w:val="591056C1"/>
    <w:rsid w:val="59122A23"/>
    <w:rsid w:val="5912309B"/>
    <w:rsid w:val="591329FC"/>
    <w:rsid w:val="59171D2F"/>
    <w:rsid w:val="5917EAFF"/>
    <w:rsid w:val="591C77FE"/>
    <w:rsid w:val="591D5834"/>
    <w:rsid w:val="591F86ED"/>
    <w:rsid w:val="5923CC33"/>
    <w:rsid w:val="59243838"/>
    <w:rsid w:val="5928AEB1"/>
    <w:rsid w:val="59318858"/>
    <w:rsid w:val="593E9F9A"/>
    <w:rsid w:val="593ECE70"/>
    <w:rsid w:val="5941EE58"/>
    <w:rsid w:val="594387CD"/>
    <w:rsid w:val="59442D99"/>
    <w:rsid w:val="59477FAE"/>
    <w:rsid w:val="594ABA45"/>
    <w:rsid w:val="594C49B7"/>
    <w:rsid w:val="594C7641"/>
    <w:rsid w:val="59576EA3"/>
    <w:rsid w:val="59583EC8"/>
    <w:rsid w:val="59595ABD"/>
    <w:rsid w:val="595B93E8"/>
    <w:rsid w:val="595D9335"/>
    <w:rsid w:val="596073C4"/>
    <w:rsid w:val="59631FEE"/>
    <w:rsid w:val="5964A514"/>
    <w:rsid w:val="5965ABD2"/>
    <w:rsid w:val="596633F0"/>
    <w:rsid w:val="59697D57"/>
    <w:rsid w:val="596E3FFF"/>
    <w:rsid w:val="596F08D1"/>
    <w:rsid w:val="59747C4F"/>
    <w:rsid w:val="597ABC32"/>
    <w:rsid w:val="597C2628"/>
    <w:rsid w:val="59821C41"/>
    <w:rsid w:val="59867022"/>
    <w:rsid w:val="5986CA78"/>
    <w:rsid w:val="59955E1F"/>
    <w:rsid w:val="59977520"/>
    <w:rsid w:val="599AC6E3"/>
    <w:rsid w:val="59A13C03"/>
    <w:rsid w:val="59AF4453"/>
    <w:rsid w:val="59B01430"/>
    <w:rsid w:val="59B149AC"/>
    <w:rsid w:val="59BEF3E4"/>
    <w:rsid w:val="59D252BE"/>
    <w:rsid w:val="59D278E1"/>
    <w:rsid w:val="59D43491"/>
    <w:rsid w:val="59D50C24"/>
    <w:rsid w:val="59D585C9"/>
    <w:rsid w:val="59D86086"/>
    <w:rsid w:val="59E3372F"/>
    <w:rsid w:val="59E45052"/>
    <w:rsid w:val="59E7CFCD"/>
    <w:rsid w:val="59EAF2AA"/>
    <w:rsid w:val="59EBCD45"/>
    <w:rsid w:val="59F2E8D3"/>
    <w:rsid w:val="59F31BA9"/>
    <w:rsid w:val="59FCFB3B"/>
    <w:rsid w:val="59FE9037"/>
    <w:rsid w:val="5A0896FC"/>
    <w:rsid w:val="5A0940A0"/>
    <w:rsid w:val="5A1AC734"/>
    <w:rsid w:val="5A1C2CC2"/>
    <w:rsid w:val="5A2655A0"/>
    <w:rsid w:val="5A279687"/>
    <w:rsid w:val="5A2C3BCF"/>
    <w:rsid w:val="5A301948"/>
    <w:rsid w:val="5A333499"/>
    <w:rsid w:val="5A33E49B"/>
    <w:rsid w:val="5A3536EC"/>
    <w:rsid w:val="5A388FDF"/>
    <w:rsid w:val="5A3D7E89"/>
    <w:rsid w:val="5A3DCF4D"/>
    <w:rsid w:val="5A433E12"/>
    <w:rsid w:val="5A5CD333"/>
    <w:rsid w:val="5A5CD5AE"/>
    <w:rsid w:val="5A5D6D67"/>
    <w:rsid w:val="5A620AEB"/>
    <w:rsid w:val="5A646561"/>
    <w:rsid w:val="5A6A027F"/>
    <w:rsid w:val="5A7147E3"/>
    <w:rsid w:val="5A716028"/>
    <w:rsid w:val="5A748FFC"/>
    <w:rsid w:val="5A76208F"/>
    <w:rsid w:val="5A7C4AF2"/>
    <w:rsid w:val="5A7C9DFC"/>
    <w:rsid w:val="5A7CC884"/>
    <w:rsid w:val="5A8406E4"/>
    <w:rsid w:val="5A953508"/>
    <w:rsid w:val="5A99076E"/>
    <w:rsid w:val="5A9F1E6F"/>
    <w:rsid w:val="5AA0A772"/>
    <w:rsid w:val="5AA1BC22"/>
    <w:rsid w:val="5AA53DF2"/>
    <w:rsid w:val="5AAAB1ED"/>
    <w:rsid w:val="5AACF6F2"/>
    <w:rsid w:val="5AAEF73B"/>
    <w:rsid w:val="5AB151B1"/>
    <w:rsid w:val="5AB2EF46"/>
    <w:rsid w:val="5AB7EF28"/>
    <w:rsid w:val="5AC5326C"/>
    <w:rsid w:val="5AD0C607"/>
    <w:rsid w:val="5AD3485C"/>
    <w:rsid w:val="5AD443CB"/>
    <w:rsid w:val="5ADDAF3E"/>
    <w:rsid w:val="5ADDAFC0"/>
    <w:rsid w:val="5AE48379"/>
    <w:rsid w:val="5AE6FE24"/>
    <w:rsid w:val="5AE9F4BA"/>
    <w:rsid w:val="5AED5DE1"/>
    <w:rsid w:val="5AEEB21D"/>
    <w:rsid w:val="5AF508C4"/>
    <w:rsid w:val="5AFD1140"/>
    <w:rsid w:val="5AFF37C8"/>
    <w:rsid w:val="5B01D500"/>
    <w:rsid w:val="5B082616"/>
    <w:rsid w:val="5B11B409"/>
    <w:rsid w:val="5B18D006"/>
    <w:rsid w:val="5B1ABB3E"/>
    <w:rsid w:val="5B21589D"/>
    <w:rsid w:val="5B246252"/>
    <w:rsid w:val="5B265D53"/>
    <w:rsid w:val="5B2B1EE6"/>
    <w:rsid w:val="5B2E097C"/>
    <w:rsid w:val="5B3EF27E"/>
    <w:rsid w:val="5B44D1C5"/>
    <w:rsid w:val="5B467E2C"/>
    <w:rsid w:val="5B4E8294"/>
    <w:rsid w:val="5B522C86"/>
    <w:rsid w:val="5B550530"/>
    <w:rsid w:val="5B5607AE"/>
    <w:rsid w:val="5B57B4E3"/>
    <w:rsid w:val="5B654323"/>
    <w:rsid w:val="5B6792F6"/>
    <w:rsid w:val="5B6F926B"/>
    <w:rsid w:val="5B748D65"/>
    <w:rsid w:val="5B774097"/>
    <w:rsid w:val="5B77FD19"/>
    <w:rsid w:val="5B7ADC59"/>
    <w:rsid w:val="5B7E5EA6"/>
    <w:rsid w:val="5B7F3184"/>
    <w:rsid w:val="5B80EEE9"/>
    <w:rsid w:val="5B83AEDE"/>
    <w:rsid w:val="5B8AA268"/>
    <w:rsid w:val="5B8C78E2"/>
    <w:rsid w:val="5B8DF686"/>
    <w:rsid w:val="5B8F067B"/>
    <w:rsid w:val="5B9B4EFE"/>
    <w:rsid w:val="5B9C08D5"/>
    <w:rsid w:val="5B9DFF3D"/>
    <w:rsid w:val="5B9FCCA7"/>
    <w:rsid w:val="5BB4E94E"/>
    <w:rsid w:val="5BB88EA7"/>
    <w:rsid w:val="5BB8F116"/>
    <w:rsid w:val="5BB9DE27"/>
    <w:rsid w:val="5BBA0CBC"/>
    <w:rsid w:val="5BBAFB3C"/>
    <w:rsid w:val="5BBB978E"/>
    <w:rsid w:val="5BBD760F"/>
    <w:rsid w:val="5BBD7F5F"/>
    <w:rsid w:val="5BBE01EA"/>
    <w:rsid w:val="5BC0C1F0"/>
    <w:rsid w:val="5BC6CCF3"/>
    <w:rsid w:val="5BCA01BC"/>
    <w:rsid w:val="5BCADE74"/>
    <w:rsid w:val="5BCCF916"/>
    <w:rsid w:val="5BCE80A3"/>
    <w:rsid w:val="5BD0BB88"/>
    <w:rsid w:val="5BD2E7C7"/>
    <w:rsid w:val="5BD39B88"/>
    <w:rsid w:val="5BD467FC"/>
    <w:rsid w:val="5BD71FCB"/>
    <w:rsid w:val="5BDA9A09"/>
    <w:rsid w:val="5BDC12E7"/>
    <w:rsid w:val="5BDE79DE"/>
    <w:rsid w:val="5BE47DBF"/>
    <w:rsid w:val="5BE52140"/>
    <w:rsid w:val="5BE576A1"/>
    <w:rsid w:val="5BE841FA"/>
    <w:rsid w:val="5BE84A71"/>
    <w:rsid w:val="5BE9A12E"/>
    <w:rsid w:val="5BED5153"/>
    <w:rsid w:val="5BEE6C49"/>
    <w:rsid w:val="5BEF5BAA"/>
    <w:rsid w:val="5BF0704C"/>
    <w:rsid w:val="5BF82355"/>
    <w:rsid w:val="5BFAACDC"/>
    <w:rsid w:val="5C019762"/>
    <w:rsid w:val="5C03E307"/>
    <w:rsid w:val="5C195636"/>
    <w:rsid w:val="5C1B0242"/>
    <w:rsid w:val="5C205C3E"/>
    <w:rsid w:val="5C208959"/>
    <w:rsid w:val="5C26345E"/>
    <w:rsid w:val="5C2F6DA9"/>
    <w:rsid w:val="5C334E1F"/>
    <w:rsid w:val="5C349C32"/>
    <w:rsid w:val="5C3C14FA"/>
    <w:rsid w:val="5C3C7ACB"/>
    <w:rsid w:val="5C43B32D"/>
    <w:rsid w:val="5C44CF3E"/>
    <w:rsid w:val="5C44E876"/>
    <w:rsid w:val="5C53022F"/>
    <w:rsid w:val="5C54B476"/>
    <w:rsid w:val="5C58094D"/>
    <w:rsid w:val="5C5ED90D"/>
    <w:rsid w:val="5C60A457"/>
    <w:rsid w:val="5C64691A"/>
    <w:rsid w:val="5C699D17"/>
    <w:rsid w:val="5C720E07"/>
    <w:rsid w:val="5C72E812"/>
    <w:rsid w:val="5C7CA343"/>
    <w:rsid w:val="5C7DCC4A"/>
    <w:rsid w:val="5C889355"/>
    <w:rsid w:val="5C892496"/>
    <w:rsid w:val="5C8C1BF5"/>
    <w:rsid w:val="5C908D2A"/>
    <w:rsid w:val="5C934FA8"/>
    <w:rsid w:val="5C9569A5"/>
    <w:rsid w:val="5C96D73C"/>
    <w:rsid w:val="5C9C4861"/>
    <w:rsid w:val="5CAB0946"/>
    <w:rsid w:val="5CAB282E"/>
    <w:rsid w:val="5CAE100A"/>
    <w:rsid w:val="5CB20C38"/>
    <w:rsid w:val="5CB8E0B3"/>
    <w:rsid w:val="5CB9F6A4"/>
    <w:rsid w:val="5CBA2FFC"/>
    <w:rsid w:val="5CC3089E"/>
    <w:rsid w:val="5CC4C226"/>
    <w:rsid w:val="5CC75AB7"/>
    <w:rsid w:val="5CD2BF15"/>
    <w:rsid w:val="5CD3B7D1"/>
    <w:rsid w:val="5CD6B5D3"/>
    <w:rsid w:val="5CE0AB93"/>
    <w:rsid w:val="5CE106CA"/>
    <w:rsid w:val="5CE458E1"/>
    <w:rsid w:val="5CECB296"/>
    <w:rsid w:val="5CED956F"/>
    <w:rsid w:val="5CEF4C7F"/>
    <w:rsid w:val="5CF33943"/>
    <w:rsid w:val="5CFD6F86"/>
    <w:rsid w:val="5CFEEBB6"/>
    <w:rsid w:val="5D00DD54"/>
    <w:rsid w:val="5D022DD8"/>
    <w:rsid w:val="5D02345F"/>
    <w:rsid w:val="5D06DAC0"/>
    <w:rsid w:val="5D072442"/>
    <w:rsid w:val="5D0784F5"/>
    <w:rsid w:val="5D0829DC"/>
    <w:rsid w:val="5D096F3F"/>
    <w:rsid w:val="5D1D32A5"/>
    <w:rsid w:val="5D1FCE31"/>
    <w:rsid w:val="5D207E1C"/>
    <w:rsid w:val="5D2F0004"/>
    <w:rsid w:val="5D31843B"/>
    <w:rsid w:val="5D36152F"/>
    <w:rsid w:val="5D364A51"/>
    <w:rsid w:val="5D40264A"/>
    <w:rsid w:val="5D4159D0"/>
    <w:rsid w:val="5D41CC2D"/>
    <w:rsid w:val="5D4354A3"/>
    <w:rsid w:val="5D4A2CA9"/>
    <w:rsid w:val="5D7029C0"/>
    <w:rsid w:val="5D72D249"/>
    <w:rsid w:val="5D73B6A4"/>
    <w:rsid w:val="5D7A36D1"/>
    <w:rsid w:val="5D7BE535"/>
    <w:rsid w:val="5D8222DB"/>
    <w:rsid w:val="5D838330"/>
    <w:rsid w:val="5D926521"/>
    <w:rsid w:val="5D9892E5"/>
    <w:rsid w:val="5D996216"/>
    <w:rsid w:val="5D9BB6E0"/>
    <w:rsid w:val="5D9C0059"/>
    <w:rsid w:val="5DA059D2"/>
    <w:rsid w:val="5DA1E047"/>
    <w:rsid w:val="5DA1FF02"/>
    <w:rsid w:val="5DAEA405"/>
    <w:rsid w:val="5DB65209"/>
    <w:rsid w:val="5DB7DA13"/>
    <w:rsid w:val="5DB9B92A"/>
    <w:rsid w:val="5DBD43CD"/>
    <w:rsid w:val="5DBFB175"/>
    <w:rsid w:val="5DC687F5"/>
    <w:rsid w:val="5DC88D3F"/>
    <w:rsid w:val="5DCA1516"/>
    <w:rsid w:val="5DDC566B"/>
    <w:rsid w:val="5DDDEFE8"/>
    <w:rsid w:val="5DEE0880"/>
    <w:rsid w:val="5DF112FC"/>
    <w:rsid w:val="5DF1378A"/>
    <w:rsid w:val="5DF4E578"/>
    <w:rsid w:val="5DF5D8C6"/>
    <w:rsid w:val="5DFFFF1A"/>
    <w:rsid w:val="5E0340F1"/>
    <w:rsid w:val="5E077F4B"/>
    <w:rsid w:val="5E0D180F"/>
    <w:rsid w:val="5E13538F"/>
    <w:rsid w:val="5E1413DC"/>
    <w:rsid w:val="5E1A52D2"/>
    <w:rsid w:val="5E1EA9D2"/>
    <w:rsid w:val="5E267B68"/>
    <w:rsid w:val="5E27F6B8"/>
    <w:rsid w:val="5E31F0AD"/>
    <w:rsid w:val="5E32452C"/>
    <w:rsid w:val="5E362629"/>
    <w:rsid w:val="5E3EDC5C"/>
    <w:rsid w:val="5E515457"/>
    <w:rsid w:val="5E54FCB9"/>
    <w:rsid w:val="5E5A1110"/>
    <w:rsid w:val="5E5B9DB6"/>
    <w:rsid w:val="5E5BE60C"/>
    <w:rsid w:val="5E5C0B5B"/>
    <w:rsid w:val="5E65546F"/>
    <w:rsid w:val="5E6639E2"/>
    <w:rsid w:val="5E667D47"/>
    <w:rsid w:val="5E69163E"/>
    <w:rsid w:val="5E69D816"/>
    <w:rsid w:val="5E6B7112"/>
    <w:rsid w:val="5E6FF64D"/>
    <w:rsid w:val="5E706FB3"/>
    <w:rsid w:val="5E7661C2"/>
    <w:rsid w:val="5E7B8933"/>
    <w:rsid w:val="5E7B9353"/>
    <w:rsid w:val="5E8176A0"/>
    <w:rsid w:val="5E88A426"/>
    <w:rsid w:val="5E8EE739"/>
    <w:rsid w:val="5E9B6631"/>
    <w:rsid w:val="5E9FD643"/>
    <w:rsid w:val="5EA3D73D"/>
    <w:rsid w:val="5EA46CA4"/>
    <w:rsid w:val="5EAFE348"/>
    <w:rsid w:val="5EB33B70"/>
    <w:rsid w:val="5EB7ABED"/>
    <w:rsid w:val="5EBA4424"/>
    <w:rsid w:val="5EBC31A3"/>
    <w:rsid w:val="5EBFD767"/>
    <w:rsid w:val="5EC06210"/>
    <w:rsid w:val="5EC2252A"/>
    <w:rsid w:val="5EC2A684"/>
    <w:rsid w:val="5EC34AFA"/>
    <w:rsid w:val="5EC62753"/>
    <w:rsid w:val="5ECC5BA1"/>
    <w:rsid w:val="5EDC6CBB"/>
    <w:rsid w:val="5EE18405"/>
    <w:rsid w:val="5EE87C5C"/>
    <w:rsid w:val="5EE9FF27"/>
    <w:rsid w:val="5EEAB153"/>
    <w:rsid w:val="5EEFB99E"/>
    <w:rsid w:val="5EF39D83"/>
    <w:rsid w:val="5F012CDA"/>
    <w:rsid w:val="5F057156"/>
    <w:rsid w:val="5F081290"/>
    <w:rsid w:val="5F0A6199"/>
    <w:rsid w:val="5F0AC02C"/>
    <w:rsid w:val="5F0BD773"/>
    <w:rsid w:val="5F0CB7F7"/>
    <w:rsid w:val="5F15E793"/>
    <w:rsid w:val="5F191DFA"/>
    <w:rsid w:val="5F22B38C"/>
    <w:rsid w:val="5F2595BD"/>
    <w:rsid w:val="5F28D152"/>
    <w:rsid w:val="5F2AECE1"/>
    <w:rsid w:val="5F2D798A"/>
    <w:rsid w:val="5F353D79"/>
    <w:rsid w:val="5F365BFC"/>
    <w:rsid w:val="5F3E7DA3"/>
    <w:rsid w:val="5F41DF1C"/>
    <w:rsid w:val="5F433B7C"/>
    <w:rsid w:val="5F45D7D6"/>
    <w:rsid w:val="5F470A66"/>
    <w:rsid w:val="5F4AF14F"/>
    <w:rsid w:val="5F4CA96B"/>
    <w:rsid w:val="5F4F047F"/>
    <w:rsid w:val="5F51410D"/>
    <w:rsid w:val="5F521E87"/>
    <w:rsid w:val="5F5723BB"/>
    <w:rsid w:val="5F5B9978"/>
    <w:rsid w:val="5F5E5420"/>
    <w:rsid w:val="5F68622A"/>
    <w:rsid w:val="5F6985F8"/>
    <w:rsid w:val="5F698DB2"/>
    <w:rsid w:val="5F6BA90F"/>
    <w:rsid w:val="5F6D4C0C"/>
    <w:rsid w:val="5F6F926B"/>
    <w:rsid w:val="5F71E964"/>
    <w:rsid w:val="5F725C35"/>
    <w:rsid w:val="5F79257A"/>
    <w:rsid w:val="5F80FBC6"/>
    <w:rsid w:val="5F81E60F"/>
    <w:rsid w:val="5F8235B9"/>
    <w:rsid w:val="5F849A41"/>
    <w:rsid w:val="5F85DF64"/>
    <w:rsid w:val="5F88B13C"/>
    <w:rsid w:val="5F8CF1FF"/>
    <w:rsid w:val="5F8EF902"/>
    <w:rsid w:val="5F94D012"/>
    <w:rsid w:val="5F94EBE0"/>
    <w:rsid w:val="5F959683"/>
    <w:rsid w:val="5F986DB0"/>
    <w:rsid w:val="5F9A7C05"/>
    <w:rsid w:val="5F9D25AA"/>
    <w:rsid w:val="5FAEBD94"/>
    <w:rsid w:val="5FB171BA"/>
    <w:rsid w:val="5FB45FB5"/>
    <w:rsid w:val="5FB9710C"/>
    <w:rsid w:val="5FBF0C63"/>
    <w:rsid w:val="5FC04E8D"/>
    <w:rsid w:val="5FC223DB"/>
    <w:rsid w:val="5FC35A27"/>
    <w:rsid w:val="5FC60B4A"/>
    <w:rsid w:val="5FC95EB6"/>
    <w:rsid w:val="5FD03B44"/>
    <w:rsid w:val="5FD64054"/>
    <w:rsid w:val="5FDC2669"/>
    <w:rsid w:val="5FDD0514"/>
    <w:rsid w:val="5FDE0F1D"/>
    <w:rsid w:val="5FDEE603"/>
    <w:rsid w:val="5FE4CEBA"/>
    <w:rsid w:val="5FE5E266"/>
    <w:rsid w:val="5FE72868"/>
    <w:rsid w:val="5FE9674F"/>
    <w:rsid w:val="5FEAB7B8"/>
    <w:rsid w:val="5FED2C00"/>
    <w:rsid w:val="5FF0D3ED"/>
    <w:rsid w:val="5FF15923"/>
    <w:rsid w:val="5FF5D59F"/>
    <w:rsid w:val="5FF9860C"/>
    <w:rsid w:val="5FF9A692"/>
    <w:rsid w:val="5FFB8266"/>
    <w:rsid w:val="60023448"/>
    <w:rsid w:val="6006CE70"/>
    <w:rsid w:val="600ECF3B"/>
    <w:rsid w:val="600FE9E5"/>
    <w:rsid w:val="6011D9AD"/>
    <w:rsid w:val="601A8BB3"/>
    <w:rsid w:val="601CB544"/>
    <w:rsid w:val="601D272C"/>
    <w:rsid w:val="60214F67"/>
    <w:rsid w:val="602E3FD2"/>
    <w:rsid w:val="6038F1AE"/>
    <w:rsid w:val="6038F280"/>
    <w:rsid w:val="603B281D"/>
    <w:rsid w:val="604302C3"/>
    <w:rsid w:val="604404CF"/>
    <w:rsid w:val="604590C1"/>
    <w:rsid w:val="60463082"/>
    <w:rsid w:val="6046D61C"/>
    <w:rsid w:val="6046DC3D"/>
    <w:rsid w:val="60484248"/>
    <w:rsid w:val="604BD8D7"/>
    <w:rsid w:val="604D3E12"/>
    <w:rsid w:val="6050533E"/>
    <w:rsid w:val="6053C5C0"/>
    <w:rsid w:val="6053D9D5"/>
    <w:rsid w:val="605C0DA6"/>
    <w:rsid w:val="60604FFB"/>
    <w:rsid w:val="6067B345"/>
    <w:rsid w:val="606B28C3"/>
    <w:rsid w:val="606C6158"/>
    <w:rsid w:val="606D8477"/>
    <w:rsid w:val="607DC908"/>
    <w:rsid w:val="6080F12D"/>
    <w:rsid w:val="60819111"/>
    <w:rsid w:val="60847AF2"/>
    <w:rsid w:val="60857AE5"/>
    <w:rsid w:val="608E962A"/>
    <w:rsid w:val="608FD4FA"/>
    <w:rsid w:val="60918BBF"/>
    <w:rsid w:val="609B635F"/>
    <w:rsid w:val="609CC882"/>
    <w:rsid w:val="609E7402"/>
    <w:rsid w:val="609EF590"/>
    <w:rsid w:val="60A38CBC"/>
    <w:rsid w:val="60AB8627"/>
    <w:rsid w:val="60B1BFB0"/>
    <w:rsid w:val="60B412DE"/>
    <w:rsid w:val="60BBBC62"/>
    <w:rsid w:val="60BC72AA"/>
    <w:rsid w:val="60C51C9D"/>
    <w:rsid w:val="60C663E6"/>
    <w:rsid w:val="60C7E40F"/>
    <w:rsid w:val="60D0DA0A"/>
    <w:rsid w:val="60D45C25"/>
    <w:rsid w:val="60DDDA8E"/>
    <w:rsid w:val="60DF5075"/>
    <w:rsid w:val="60E30515"/>
    <w:rsid w:val="60E30AB1"/>
    <w:rsid w:val="60E7F788"/>
    <w:rsid w:val="60EBDADD"/>
    <w:rsid w:val="60F6368C"/>
    <w:rsid w:val="60F73EAC"/>
    <w:rsid w:val="60FD10DE"/>
    <w:rsid w:val="60FF996D"/>
    <w:rsid w:val="60FFFDBF"/>
    <w:rsid w:val="61037A98"/>
    <w:rsid w:val="61053766"/>
    <w:rsid w:val="6114EE32"/>
    <w:rsid w:val="6115521D"/>
    <w:rsid w:val="611E5316"/>
    <w:rsid w:val="611FA900"/>
    <w:rsid w:val="611FAF75"/>
    <w:rsid w:val="61245DCB"/>
    <w:rsid w:val="612840A2"/>
    <w:rsid w:val="61321035"/>
    <w:rsid w:val="613A6C40"/>
    <w:rsid w:val="61465BA5"/>
    <w:rsid w:val="6149C151"/>
    <w:rsid w:val="614A256D"/>
    <w:rsid w:val="614B7E16"/>
    <w:rsid w:val="61563514"/>
    <w:rsid w:val="61598F9F"/>
    <w:rsid w:val="615FB196"/>
    <w:rsid w:val="616D2D33"/>
    <w:rsid w:val="61717105"/>
    <w:rsid w:val="617BF9C4"/>
    <w:rsid w:val="617CDA62"/>
    <w:rsid w:val="617E1AB1"/>
    <w:rsid w:val="618273FE"/>
    <w:rsid w:val="618CD1BD"/>
    <w:rsid w:val="618D88B3"/>
    <w:rsid w:val="61953E89"/>
    <w:rsid w:val="61996D2D"/>
    <w:rsid w:val="619B681F"/>
    <w:rsid w:val="619DE7A7"/>
    <w:rsid w:val="61A008FE"/>
    <w:rsid w:val="61A10E7D"/>
    <w:rsid w:val="61A1CD3F"/>
    <w:rsid w:val="61A260AD"/>
    <w:rsid w:val="61A26746"/>
    <w:rsid w:val="61A3345C"/>
    <w:rsid w:val="61A38DB5"/>
    <w:rsid w:val="61A963C5"/>
    <w:rsid w:val="61AAF261"/>
    <w:rsid w:val="61AB47A2"/>
    <w:rsid w:val="61AB5E16"/>
    <w:rsid w:val="61ACCCC7"/>
    <w:rsid w:val="61B6B63C"/>
    <w:rsid w:val="61BA0EBE"/>
    <w:rsid w:val="61C26C24"/>
    <w:rsid w:val="61C646CB"/>
    <w:rsid w:val="61CE16F2"/>
    <w:rsid w:val="61D1294B"/>
    <w:rsid w:val="61D4AE54"/>
    <w:rsid w:val="61D4CAB6"/>
    <w:rsid w:val="61DA9EBD"/>
    <w:rsid w:val="61DBD760"/>
    <w:rsid w:val="61E5AAD6"/>
    <w:rsid w:val="61E80D77"/>
    <w:rsid w:val="61EDBADB"/>
    <w:rsid w:val="61F09AD5"/>
    <w:rsid w:val="61F80B70"/>
    <w:rsid w:val="61FA3A7B"/>
    <w:rsid w:val="61FF01C5"/>
    <w:rsid w:val="61FFD0B8"/>
    <w:rsid w:val="620091ED"/>
    <w:rsid w:val="62010AF3"/>
    <w:rsid w:val="62043BF2"/>
    <w:rsid w:val="6204BA40"/>
    <w:rsid w:val="6207C394"/>
    <w:rsid w:val="6223BA4C"/>
    <w:rsid w:val="62265A6C"/>
    <w:rsid w:val="6226971B"/>
    <w:rsid w:val="6238FEC8"/>
    <w:rsid w:val="623C276D"/>
    <w:rsid w:val="623CAE9A"/>
    <w:rsid w:val="623F4018"/>
    <w:rsid w:val="6251B352"/>
    <w:rsid w:val="625340C6"/>
    <w:rsid w:val="6255B739"/>
    <w:rsid w:val="6259681F"/>
    <w:rsid w:val="625A9579"/>
    <w:rsid w:val="625C3FD4"/>
    <w:rsid w:val="625E304D"/>
    <w:rsid w:val="626114CF"/>
    <w:rsid w:val="6264406C"/>
    <w:rsid w:val="62645B72"/>
    <w:rsid w:val="62706098"/>
    <w:rsid w:val="62788E02"/>
    <w:rsid w:val="6278962B"/>
    <w:rsid w:val="62821BBC"/>
    <w:rsid w:val="6284E604"/>
    <w:rsid w:val="62850703"/>
    <w:rsid w:val="62875BEF"/>
    <w:rsid w:val="628788A1"/>
    <w:rsid w:val="628C5150"/>
    <w:rsid w:val="628C6D9B"/>
    <w:rsid w:val="6299C19F"/>
    <w:rsid w:val="629BA9B1"/>
    <w:rsid w:val="629BD822"/>
    <w:rsid w:val="629C256C"/>
    <w:rsid w:val="629C60D3"/>
    <w:rsid w:val="629EC47E"/>
    <w:rsid w:val="62A2CA0A"/>
    <w:rsid w:val="62A46396"/>
    <w:rsid w:val="62A6C735"/>
    <w:rsid w:val="62A88622"/>
    <w:rsid w:val="62AF1BF6"/>
    <w:rsid w:val="62B0D5A0"/>
    <w:rsid w:val="62B170CF"/>
    <w:rsid w:val="62B51E3D"/>
    <w:rsid w:val="62B805D0"/>
    <w:rsid w:val="62BADFA6"/>
    <w:rsid w:val="62BBB1A7"/>
    <w:rsid w:val="62BE363E"/>
    <w:rsid w:val="62C07FDA"/>
    <w:rsid w:val="62C52B84"/>
    <w:rsid w:val="62C8DA04"/>
    <w:rsid w:val="62CB917C"/>
    <w:rsid w:val="62CCBAFD"/>
    <w:rsid w:val="62CDEDF9"/>
    <w:rsid w:val="62CE5F42"/>
    <w:rsid w:val="62D5DAFB"/>
    <w:rsid w:val="62DCA478"/>
    <w:rsid w:val="62DDF05C"/>
    <w:rsid w:val="62DF7012"/>
    <w:rsid w:val="62E35174"/>
    <w:rsid w:val="62E5839B"/>
    <w:rsid w:val="62E66002"/>
    <w:rsid w:val="62E795DB"/>
    <w:rsid w:val="62EBBF9C"/>
    <w:rsid w:val="62F46626"/>
    <w:rsid w:val="62F6F684"/>
    <w:rsid w:val="62F79309"/>
    <w:rsid w:val="62FA227B"/>
    <w:rsid w:val="62FB1437"/>
    <w:rsid w:val="6304AC2D"/>
    <w:rsid w:val="6305D98C"/>
    <w:rsid w:val="63070787"/>
    <w:rsid w:val="63078A70"/>
    <w:rsid w:val="6307A6D3"/>
    <w:rsid w:val="630F2CC2"/>
    <w:rsid w:val="6318D7EA"/>
    <w:rsid w:val="631A89D2"/>
    <w:rsid w:val="6326E0ED"/>
    <w:rsid w:val="63285431"/>
    <w:rsid w:val="63287376"/>
    <w:rsid w:val="6334E3FB"/>
    <w:rsid w:val="6335D37B"/>
    <w:rsid w:val="6338724C"/>
    <w:rsid w:val="6338E4D9"/>
    <w:rsid w:val="6341BF90"/>
    <w:rsid w:val="63456102"/>
    <w:rsid w:val="6348E1D1"/>
    <w:rsid w:val="634B029D"/>
    <w:rsid w:val="634BA798"/>
    <w:rsid w:val="634F9075"/>
    <w:rsid w:val="6351865E"/>
    <w:rsid w:val="635933DB"/>
    <w:rsid w:val="635AECCC"/>
    <w:rsid w:val="6367D926"/>
    <w:rsid w:val="63683C83"/>
    <w:rsid w:val="6371C538"/>
    <w:rsid w:val="63722EBC"/>
    <w:rsid w:val="63784C5D"/>
    <w:rsid w:val="63808DBC"/>
    <w:rsid w:val="638628F4"/>
    <w:rsid w:val="6386DC06"/>
    <w:rsid w:val="6392C80A"/>
    <w:rsid w:val="6394EFD8"/>
    <w:rsid w:val="63950D71"/>
    <w:rsid w:val="63952F2B"/>
    <w:rsid w:val="639CB47C"/>
    <w:rsid w:val="639E2D48"/>
    <w:rsid w:val="63A0A6AE"/>
    <w:rsid w:val="63A0FFA8"/>
    <w:rsid w:val="63A2A3D8"/>
    <w:rsid w:val="63AA6BE4"/>
    <w:rsid w:val="63AE0E99"/>
    <w:rsid w:val="63B09A85"/>
    <w:rsid w:val="63B2A8F2"/>
    <w:rsid w:val="63B2F6B1"/>
    <w:rsid w:val="63BABF0D"/>
    <w:rsid w:val="63BF3FDA"/>
    <w:rsid w:val="63C04F5B"/>
    <w:rsid w:val="63C20291"/>
    <w:rsid w:val="63C2E447"/>
    <w:rsid w:val="63C317CE"/>
    <w:rsid w:val="63C9897E"/>
    <w:rsid w:val="63CC216F"/>
    <w:rsid w:val="63CD3C59"/>
    <w:rsid w:val="63CD9EAD"/>
    <w:rsid w:val="63CFC5E4"/>
    <w:rsid w:val="63D8422F"/>
    <w:rsid w:val="63DA26C9"/>
    <w:rsid w:val="63DDCFF3"/>
    <w:rsid w:val="63DDFF2A"/>
    <w:rsid w:val="63E60B51"/>
    <w:rsid w:val="63E9D41E"/>
    <w:rsid w:val="63EC804F"/>
    <w:rsid w:val="63F1B773"/>
    <w:rsid w:val="63F33D82"/>
    <w:rsid w:val="63F80394"/>
    <w:rsid w:val="63F9E9CC"/>
    <w:rsid w:val="63FA225D"/>
    <w:rsid w:val="63FD6784"/>
    <w:rsid w:val="63FEDC48"/>
    <w:rsid w:val="6409D95E"/>
    <w:rsid w:val="640B4949"/>
    <w:rsid w:val="640BA178"/>
    <w:rsid w:val="640DED0C"/>
    <w:rsid w:val="64101742"/>
    <w:rsid w:val="6411AAC9"/>
    <w:rsid w:val="64135717"/>
    <w:rsid w:val="64262589"/>
    <w:rsid w:val="64293FA4"/>
    <w:rsid w:val="642ABB3D"/>
    <w:rsid w:val="642C9C1A"/>
    <w:rsid w:val="642ECE3E"/>
    <w:rsid w:val="642F468D"/>
    <w:rsid w:val="6432543E"/>
    <w:rsid w:val="64364D40"/>
    <w:rsid w:val="6437B499"/>
    <w:rsid w:val="6438EEAF"/>
    <w:rsid w:val="64392FC5"/>
    <w:rsid w:val="643D6879"/>
    <w:rsid w:val="6442C05E"/>
    <w:rsid w:val="64471023"/>
    <w:rsid w:val="644BB1CE"/>
    <w:rsid w:val="644D426D"/>
    <w:rsid w:val="64590CBA"/>
    <w:rsid w:val="64594A9D"/>
    <w:rsid w:val="6460E663"/>
    <w:rsid w:val="646208BB"/>
    <w:rsid w:val="646237E4"/>
    <w:rsid w:val="6462BF2D"/>
    <w:rsid w:val="646E9278"/>
    <w:rsid w:val="646F82CF"/>
    <w:rsid w:val="6470FBD1"/>
    <w:rsid w:val="64716BA8"/>
    <w:rsid w:val="6471C080"/>
    <w:rsid w:val="6477515C"/>
    <w:rsid w:val="647B7A6B"/>
    <w:rsid w:val="647C34F3"/>
    <w:rsid w:val="647C92C0"/>
    <w:rsid w:val="6485257C"/>
    <w:rsid w:val="648A78C1"/>
    <w:rsid w:val="649130AB"/>
    <w:rsid w:val="64965A3D"/>
    <w:rsid w:val="649D9714"/>
    <w:rsid w:val="649E6808"/>
    <w:rsid w:val="64A9977E"/>
    <w:rsid w:val="64ADBCAB"/>
    <w:rsid w:val="64AF194B"/>
    <w:rsid w:val="64B69347"/>
    <w:rsid w:val="64B777EC"/>
    <w:rsid w:val="64B8D2E9"/>
    <w:rsid w:val="64BAF102"/>
    <w:rsid w:val="64BCB424"/>
    <w:rsid w:val="64C37C7B"/>
    <w:rsid w:val="64C49771"/>
    <w:rsid w:val="64C70C69"/>
    <w:rsid w:val="64C94D73"/>
    <w:rsid w:val="64CAF37C"/>
    <w:rsid w:val="64D7339D"/>
    <w:rsid w:val="64DEF3DD"/>
    <w:rsid w:val="64E4A3E9"/>
    <w:rsid w:val="64EAD80B"/>
    <w:rsid w:val="64EEE4FB"/>
    <w:rsid w:val="64F1A204"/>
    <w:rsid w:val="65037548"/>
    <w:rsid w:val="6503A41F"/>
    <w:rsid w:val="6506AD8A"/>
    <w:rsid w:val="6509E247"/>
    <w:rsid w:val="651D7007"/>
    <w:rsid w:val="651F81AD"/>
    <w:rsid w:val="651F8E67"/>
    <w:rsid w:val="652127F7"/>
    <w:rsid w:val="6522790B"/>
    <w:rsid w:val="6523DCA1"/>
    <w:rsid w:val="65248322"/>
    <w:rsid w:val="652AB0C6"/>
    <w:rsid w:val="652CF252"/>
    <w:rsid w:val="652FC19B"/>
    <w:rsid w:val="65303A3B"/>
    <w:rsid w:val="6534F28C"/>
    <w:rsid w:val="6537E30F"/>
    <w:rsid w:val="65381CC1"/>
    <w:rsid w:val="653DF534"/>
    <w:rsid w:val="65434B71"/>
    <w:rsid w:val="6545FF89"/>
    <w:rsid w:val="6548AD42"/>
    <w:rsid w:val="655493F2"/>
    <w:rsid w:val="6554C859"/>
    <w:rsid w:val="6558545D"/>
    <w:rsid w:val="655CB175"/>
    <w:rsid w:val="656DFFCA"/>
    <w:rsid w:val="65792D14"/>
    <w:rsid w:val="6583C578"/>
    <w:rsid w:val="658D2D6A"/>
    <w:rsid w:val="65909E6F"/>
    <w:rsid w:val="65962C7F"/>
    <w:rsid w:val="6597A12D"/>
    <w:rsid w:val="65986DFC"/>
    <w:rsid w:val="659EEEAD"/>
    <w:rsid w:val="65A0E738"/>
    <w:rsid w:val="65A2C9B0"/>
    <w:rsid w:val="65A2F6BD"/>
    <w:rsid w:val="65A82FF0"/>
    <w:rsid w:val="65A90A04"/>
    <w:rsid w:val="65AE4C1E"/>
    <w:rsid w:val="65B1AB2D"/>
    <w:rsid w:val="65B1F2D4"/>
    <w:rsid w:val="65BEA578"/>
    <w:rsid w:val="65C4483A"/>
    <w:rsid w:val="65C47D65"/>
    <w:rsid w:val="65CE32DB"/>
    <w:rsid w:val="65CF3541"/>
    <w:rsid w:val="65CFCF59"/>
    <w:rsid w:val="65D54B75"/>
    <w:rsid w:val="65D5B11F"/>
    <w:rsid w:val="65D7C54C"/>
    <w:rsid w:val="65EBE2B9"/>
    <w:rsid w:val="65F5B880"/>
    <w:rsid w:val="65F86F51"/>
    <w:rsid w:val="65FA1CFB"/>
    <w:rsid w:val="65FD713B"/>
    <w:rsid w:val="65FD9C68"/>
    <w:rsid w:val="65FDACBE"/>
    <w:rsid w:val="66001E17"/>
    <w:rsid w:val="660EA953"/>
    <w:rsid w:val="6624ACA0"/>
    <w:rsid w:val="66318389"/>
    <w:rsid w:val="663F1D72"/>
    <w:rsid w:val="66443BB4"/>
    <w:rsid w:val="66446A24"/>
    <w:rsid w:val="664946B5"/>
    <w:rsid w:val="664AC0DE"/>
    <w:rsid w:val="664BDEF8"/>
    <w:rsid w:val="664CE013"/>
    <w:rsid w:val="664CFB86"/>
    <w:rsid w:val="66542CA7"/>
    <w:rsid w:val="66548D90"/>
    <w:rsid w:val="66581043"/>
    <w:rsid w:val="6658311A"/>
    <w:rsid w:val="66585C25"/>
    <w:rsid w:val="665C7327"/>
    <w:rsid w:val="665F5662"/>
    <w:rsid w:val="6665C142"/>
    <w:rsid w:val="666E3B89"/>
    <w:rsid w:val="66708702"/>
    <w:rsid w:val="6670FA84"/>
    <w:rsid w:val="6671C898"/>
    <w:rsid w:val="6673F757"/>
    <w:rsid w:val="6679C4D6"/>
    <w:rsid w:val="6680844D"/>
    <w:rsid w:val="66831FEB"/>
    <w:rsid w:val="6686057A"/>
    <w:rsid w:val="6687B8CA"/>
    <w:rsid w:val="6689AAA9"/>
    <w:rsid w:val="66965B76"/>
    <w:rsid w:val="66A03133"/>
    <w:rsid w:val="66A22432"/>
    <w:rsid w:val="66A3314B"/>
    <w:rsid w:val="66A3A7DA"/>
    <w:rsid w:val="66A578CA"/>
    <w:rsid w:val="66A59031"/>
    <w:rsid w:val="66A618B3"/>
    <w:rsid w:val="66AAE0B3"/>
    <w:rsid w:val="66ABC55D"/>
    <w:rsid w:val="66AC6F31"/>
    <w:rsid w:val="66AD6BCA"/>
    <w:rsid w:val="66AF7A01"/>
    <w:rsid w:val="66B1DD1A"/>
    <w:rsid w:val="66B8A888"/>
    <w:rsid w:val="66BBE17E"/>
    <w:rsid w:val="66BD7F9D"/>
    <w:rsid w:val="66C09814"/>
    <w:rsid w:val="66C1F218"/>
    <w:rsid w:val="66C35B4E"/>
    <w:rsid w:val="66C7BDBA"/>
    <w:rsid w:val="66CA0CB7"/>
    <w:rsid w:val="66D06C25"/>
    <w:rsid w:val="66E00173"/>
    <w:rsid w:val="66E11977"/>
    <w:rsid w:val="66E585A8"/>
    <w:rsid w:val="66E6B27C"/>
    <w:rsid w:val="66E984DD"/>
    <w:rsid w:val="66EA3818"/>
    <w:rsid w:val="66EE0E2D"/>
    <w:rsid w:val="66F0E656"/>
    <w:rsid w:val="66F579D8"/>
    <w:rsid w:val="66F6734E"/>
    <w:rsid w:val="66F6916E"/>
    <w:rsid w:val="66F92FD6"/>
    <w:rsid w:val="66F95260"/>
    <w:rsid w:val="66FE1B8B"/>
    <w:rsid w:val="66FE90BC"/>
    <w:rsid w:val="6704ED09"/>
    <w:rsid w:val="67083B1A"/>
    <w:rsid w:val="670A832A"/>
    <w:rsid w:val="670B4615"/>
    <w:rsid w:val="670C2F10"/>
    <w:rsid w:val="670F853C"/>
    <w:rsid w:val="67177F37"/>
    <w:rsid w:val="67196745"/>
    <w:rsid w:val="6719E119"/>
    <w:rsid w:val="671C4624"/>
    <w:rsid w:val="671FA136"/>
    <w:rsid w:val="67250D30"/>
    <w:rsid w:val="6725421D"/>
    <w:rsid w:val="672A05C5"/>
    <w:rsid w:val="672E036D"/>
    <w:rsid w:val="67325C22"/>
    <w:rsid w:val="6735690B"/>
    <w:rsid w:val="673F65FF"/>
    <w:rsid w:val="6743B1D0"/>
    <w:rsid w:val="6747D966"/>
    <w:rsid w:val="6747E4D2"/>
    <w:rsid w:val="674E2492"/>
    <w:rsid w:val="6750E18E"/>
    <w:rsid w:val="675113FE"/>
    <w:rsid w:val="67596033"/>
    <w:rsid w:val="6759B34E"/>
    <w:rsid w:val="675A7C88"/>
    <w:rsid w:val="675D2452"/>
    <w:rsid w:val="675FEBC7"/>
    <w:rsid w:val="6760A2C9"/>
    <w:rsid w:val="6760A686"/>
    <w:rsid w:val="67652F1B"/>
    <w:rsid w:val="676AFD34"/>
    <w:rsid w:val="677817C7"/>
    <w:rsid w:val="6778DB90"/>
    <w:rsid w:val="677DD218"/>
    <w:rsid w:val="677E4C43"/>
    <w:rsid w:val="6780AC82"/>
    <w:rsid w:val="67812E98"/>
    <w:rsid w:val="67885578"/>
    <w:rsid w:val="678BF832"/>
    <w:rsid w:val="678CC4E7"/>
    <w:rsid w:val="6797867E"/>
    <w:rsid w:val="679F3321"/>
    <w:rsid w:val="67A53B82"/>
    <w:rsid w:val="67B33859"/>
    <w:rsid w:val="67B661A6"/>
    <w:rsid w:val="67BB290A"/>
    <w:rsid w:val="67BDF855"/>
    <w:rsid w:val="67C16014"/>
    <w:rsid w:val="67C16A43"/>
    <w:rsid w:val="67C2AF36"/>
    <w:rsid w:val="67C3D9E5"/>
    <w:rsid w:val="67C40243"/>
    <w:rsid w:val="67C50841"/>
    <w:rsid w:val="67C6BC08"/>
    <w:rsid w:val="67C74D40"/>
    <w:rsid w:val="67D20CD3"/>
    <w:rsid w:val="67D366A1"/>
    <w:rsid w:val="67D3C50A"/>
    <w:rsid w:val="67D4143A"/>
    <w:rsid w:val="67D8DE04"/>
    <w:rsid w:val="67DB97A5"/>
    <w:rsid w:val="67E05EAE"/>
    <w:rsid w:val="67E1474D"/>
    <w:rsid w:val="67E3C467"/>
    <w:rsid w:val="67E5FDB6"/>
    <w:rsid w:val="67E634D8"/>
    <w:rsid w:val="67E8A27E"/>
    <w:rsid w:val="67EFA8C0"/>
    <w:rsid w:val="67F7AFBC"/>
    <w:rsid w:val="67FBCE16"/>
    <w:rsid w:val="67FC2CD4"/>
    <w:rsid w:val="67FD4924"/>
    <w:rsid w:val="67FEF646"/>
    <w:rsid w:val="68016921"/>
    <w:rsid w:val="680292CC"/>
    <w:rsid w:val="68153BCE"/>
    <w:rsid w:val="6821B93B"/>
    <w:rsid w:val="682D20C7"/>
    <w:rsid w:val="68311A26"/>
    <w:rsid w:val="683266D9"/>
    <w:rsid w:val="683421B2"/>
    <w:rsid w:val="6834EA12"/>
    <w:rsid w:val="683AE6B5"/>
    <w:rsid w:val="683D8C3F"/>
    <w:rsid w:val="68438B23"/>
    <w:rsid w:val="6847FBD7"/>
    <w:rsid w:val="684B7278"/>
    <w:rsid w:val="6850E6D5"/>
    <w:rsid w:val="685695DD"/>
    <w:rsid w:val="68574C5C"/>
    <w:rsid w:val="6857E9DA"/>
    <w:rsid w:val="685E19E5"/>
    <w:rsid w:val="6861DAB9"/>
    <w:rsid w:val="6863FB5D"/>
    <w:rsid w:val="6865D8E2"/>
    <w:rsid w:val="686824CD"/>
    <w:rsid w:val="686DAA59"/>
    <w:rsid w:val="686DE250"/>
    <w:rsid w:val="6878353D"/>
    <w:rsid w:val="687D7433"/>
    <w:rsid w:val="687E19DC"/>
    <w:rsid w:val="68806610"/>
    <w:rsid w:val="6882D0CC"/>
    <w:rsid w:val="6882F87B"/>
    <w:rsid w:val="68832B5A"/>
    <w:rsid w:val="688A65C6"/>
    <w:rsid w:val="688DAC1C"/>
    <w:rsid w:val="688EF3E3"/>
    <w:rsid w:val="688F948C"/>
    <w:rsid w:val="68955F7F"/>
    <w:rsid w:val="689AD1E0"/>
    <w:rsid w:val="689B2C7C"/>
    <w:rsid w:val="689EC6EB"/>
    <w:rsid w:val="689FEF95"/>
    <w:rsid w:val="68A14143"/>
    <w:rsid w:val="68A5C5B5"/>
    <w:rsid w:val="68A5CD3E"/>
    <w:rsid w:val="68A9A842"/>
    <w:rsid w:val="68A9F850"/>
    <w:rsid w:val="68B424EB"/>
    <w:rsid w:val="68B56DB0"/>
    <w:rsid w:val="68B81251"/>
    <w:rsid w:val="68B8E1F9"/>
    <w:rsid w:val="68C3E566"/>
    <w:rsid w:val="68CA5E40"/>
    <w:rsid w:val="68CAF5F1"/>
    <w:rsid w:val="68CC5AA7"/>
    <w:rsid w:val="68D4EBE9"/>
    <w:rsid w:val="68E6603A"/>
    <w:rsid w:val="68E7A9C9"/>
    <w:rsid w:val="68E8C984"/>
    <w:rsid w:val="68EA273A"/>
    <w:rsid w:val="68EABB67"/>
    <w:rsid w:val="68F293FF"/>
    <w:rsid w:val="68F7DAB5"/>
    <w:rsid w:val="68F92C7A"/>
    <w:rsid w:val="68FF7C66"/>
    <w:rsid w:val="6904AECB"/>
    <w:rsid w:val="690ABBC2"/>
    <w:rsid w:val="690FF3DA"/>
    <w:rsid w:val="6911972F"/>
    <w:rsid w:val="691838C1"/>
    <w:rsid w:val="6918ADB1"/>
    <w:rsid w:val="691BC097"/>
    <w:rsid w:val="6921D5E8"/>
    <w:rsid w:val="69267E44"/>
    <w:rsid w:val="6929E761"/>
    <w:rsid w:val="692D510A"/>
    <w:rsid w:val="6931175E"/>
    <w:rsid w:val="69349AE8"/>
    <w:rsid w:val="69370760"/>
    <w:rsid w:val="69395C0D"/>
    <w:rsid w:val="6943D1EF"/>
    <w:rsid w:val="6949BC63"/>
    <w:rsid w:val="694A1418"/>
    <w:rsid w:val="694CF722"/>
    <w:rsid w:val="6953B76F"/>
    <w:rsid w:val="695C05F9"/>
    <w:rsid w:val="695C2EC5"/>
    <w:rsid w:val="695D4C4E"/>
    <w:rsid w:val="69618A6C"/>
    <w:rsid w:val="696A15F9"/>
    <w:rsid w:val="696DC647"/>
    <w:rsid w:val="6979166F"/>
    <w:rsid w:val="697A3971"/>
    <w:rsid w:val="697B267F"/>
    <w:rsid w:val="697C2AE1"/>
    <w:rsid w:val="698E0FF6"/>
    <w:rsid w:val="6997A1BC"/>
    <w:rsid w:val="6998E3C2"/>
    <w:rsid w:val="699A3D23"/>
    <w:rsid w:val="699D7288"/>
    <w:rsid w:val="699F8551"/>
    <w:rsid w:val="69A0E640"/>
    <w:rsid w:val="69A4AEFE"/>
    <w:rsid w:val="69A5BD37"/>
    <w:rsid w:val="69AF9C12"/>
    <w:rsid w:val="69B00C16"/>
    <w:rsid w:val="69B2296C"/>
    <w:rsid w:val="69BAC152"/>
    <w:rsid w:val="69BC86A8"/>
    <w:rsid w:val="69BDB3E2"/>
    <w:rsid w:val="69C1719A"/>
    <w:rsid w:val="69C65CCC"/>
    <w:rsid w:val="69C6F9D9"/>
    <w:rsid w:val="69C8D74E"/>
    <w:rsid w:val="69CABA95"/>
    <w:rsid w:val="69D34126"/>
    <w:rsid w:val="69E3AA62"/>
    <w:rsid w:val="69E43ED7"/>
    <w:rsid w:val="69E555F3"/>
    <w:rsid w:val="69E605DC"/>
    <w:rsid w:val="69F08E2B"/>
    <w:rsid w:val="69F0F9D8"/>
    <w:rsid w:val="69F183E4"/>
    <w:rsid w:val="6A011B3E"/>
    <w:rsid w:val="6A087082"/>
    <w:rsid w:val="6A0A8934"/>
    <w:rsid w:val="6A13570A"/>
    <w:rsid w:val="6A188700"/>
    <w:rsid w:val="6A1F4B3E"/>
    <w:rsid w:val="6A280DEA"/>
    <w:rsid w:val="6A285D08"/>
    <w:rsid w:val="6A314BE7"/>
    <w:rsid w:val="6A363747"/>
    <w:rsid w:val="6A385044"/>
    <w:rsid w:val="6A3B0567"/>
    <w:rsid w:val="6A3D910A"/>
    <w:rsid w:val="6A51A4EB"/>
    <w:rsid w:val="6A57BEB3"/>
    <w:rsid w:val="6A58ACF1"/>
    <w:rsid w:val="6A5D06DA"/>
    <w:rsid w:val="6A6C0197"/>
    <w:rsid w:val="6A78EC5C"/>
    <w:rsid w:val="6A7BCA4E"/>
    <w:rsid w:val="6A7BF9B7"/>
    <w:rsid w:val="6A7E2D22"/>
    <w:rsid w:val="6A816D58"/>
    <w:rsid w:val="6A82931C"/>
    <w:rsid w:val="6A832726"/>
    <w:rsid w:val="6A84B4F2"/>
    <w:rsid w:val="6A851742"/>
    <w:rsid w:val="6A862FAF"/>
    <w:rsid w:val="6A87CD83"/>
    <w:rsid w:val="6A87D77B"/>
    <w:rsid w:val="6A88C63E"/>
    <w:rsid w:val="6A8DB95B"/>
    <w:rsid w:val="6A8FDA7F"/>
    <w:rsid w:val="6A907A06"/>
    <w:rsid w:val="6A928D08"/>
    <w:rsid w:val="6A94746B"/>
    <w:rsid w:val="6A94CCAA"/>
    <w:rsid w:val="6A9D11BF"/>
    <w:rsid w:val="6A9D945D"/>
    <w:rsid w:val="6A9F7684"/>
    <w:rsid w:val="6AA0C404"/>
    <w:rsid w:val="6AA2B210"/>
    <w:rsid w:val="6AA38BB6"/>
    <w:rsid w:val="6AA5F1DD"/>
    <w:rsid w:val="6AA84A3B"/>
    <w:rsid w:val="6AAD17F3"/>
    <w:rsid w:val="6AAFA72E"/>
    <w:rsid w:val="6AB03873"/>
    <w:rsid w:val="6AB2B79E"/>
    <w:rsid w:val="6AB82667"/>
    <w:rsid w:val="6AB8FF83"/>
    <w:rsid w:val="6ABDEF6D"/>
    <w:rsid w:val="6AC0E7DB"/>
    <w:rsid w:val="6AC0EA80"/>
    <w:rsid w:val="6AC32C41"/>
    <w:rsid w:val="6AC3C14B"/>
    <w:rsid w:val="6AD20E7D"/>
    <w:rsid w:val="6AD2D4A5"/>
    <w:rsid w:val="6AD4944C"/>
    <w:rsid w:val="6AD5AE61"/>
    <w:rsid w:val="6AD6860B"/>
    <w:rsid w:val="6AD7D9A6"/>
    <w:rsid w:val="6AD85BC8"/>
    <w:rsid w:val="6AD89859"/>
    <w:rsid w:val="6ADD1B3C"/>
    <w:rsid w:val="6ADD607E"/>
    <w:rsid w:val="6AE08BAB"/>
    <w:rsid w:val="6AE0E214"/>
    <w:rsid w:val="6AE3A51E"/>
    <w:rsid w:val="6AE77719"/>
    <w:rsid w:val="6AE81C54"/>
    <w:rsid w:val="6AF0A18E"/>
    <w:rsid w:val="6AF0E5EF"/>
    <w:rsid w:val="6AF35686"/>
    <w:rsid w:val="6AFEAC8D"/>
    <w:rsid w:val="6B02524C"/>
    <w:rsid w:val="6B074FC9"/>
    <w:rsid w:val="6B1313EB"/>
    <w:rsid w:val="6B13BE7D"/>
    <w:rsid w:val="6B148B7E"/>
    <w:rsid w:val="6B17F84E"/>
    <w:rsid w:val="6B1903F8"/>
    <w:rsid w:val="6B19546A"/>
    <w:rsid w:val="6B1EC3D7"/>
    <w:rsid w:val="6B278404"/>
    <w:rsid w:val="6B2BD4C9"/>
    <w:rsid w:val="6B361CE0"/>
    <w:rsid w:val="6B439244"/>
    <w:rsid w:val="6B488844"/>
    <w:rsid w:val="6B48D0DD"/>
    <w:rsid w:val="6B4940E3"/>
    <w:rsid w:val="6B4ADACA"/>
    <w:rsid w:val="6B4C192A"/>
    <w:rsid w:val="6B4DD034"/>
    <w:rsid w:val="6B4F1340"/>
    <w:rsid w:val="6B514ED2"/>
    <w:rsid w:val="6B51644E"/>
    <w:rsid w:val="6B593DC8"/>
    <w:rsid w:val="6B595D65"/>
    <w:rsid w:val="6B59E966"/>
    <w:rsid w:val="6B5D32DF"/>
    <w:rsid w:val="6B5D759C"/>
    <w:rsid w:val="6B5FFCA8"/>
    <w:rsid w:val="6B61A6B7"/>
    <w:rsid w:val="6B681953"/>
    <w:rsid w:val="6B73BDC3"/>
    <w:rsid w:val="6B797D11"/>
    <w:rsid w:val="6B79CE6F"/>
    <w:rsid w:val="6B81E906"/>
    <w:rsid w:val="6B826B24"/>
    <w:rsid w:val="6B88D391"/>
    <w:rsid w:val="6B8C8B9F"/>
    <w:rsid w:val="6B908F0C"/>
    <w:rsid w:val="6B90C31F"/>
    <w:rsid w:val="6B98DA06"/>
    <w:rsid w:val="6B9C580F"/>
    <w:rsid w:val="6BA45712"/>
    <w:rsid w:val="6BA77781"/>
    <w:rsid w:val="6BB71002"/>
    <w:rsid w:val="6BB9ADCB"/>
    <w:rsid w:val="6BBD002A"/>
    <w:rsid w:val="6BBE61DC"/>
    <w:rsid w:val="6BC50B5C"/>
    <w:rsid w:val="6BC67859"/>
    <w:rsid w:val="6BC85B39"/>
    <w:rsid w:val="6BCA57F8"/>
    <w:rsid w:val="6BCFC62C"/>
    <w:rsid w:val="6BD203A3"/>
    <w:rsid w:val="6BD2BD93"/>
    <w:rsid w:val="6BD5D8DA"/>
    <w:rsid w:val="6BD699BA"/>
    <w:rsid w:val="6BD69F68"/>
    <w:rsid w:val="6BDF4DD6"/>
    <w:rsid w:val="6BEE3597"/>
    <w:rsid w:val="6BEE6552"/>
    <w:rsid w:val="6BF06DA2"/>
    <w:rsid w:val="6BF63100"/>
    <w:rsid w:val="6BF94556"/>
    <w:rsid w:val="6BF9BC70"/>
    <w:rsid w:val="6BFF8A45"/>
    <w:rsid w:val="6C0279EC"/>
    <w:rsid w:val="6C0887E5"/>
    <w:rsid w:val="6C0C5D55"/>
    <w:rsid w:val="6C12D5B6"/>
    <w:rsid w:val="6C18E1F5"/>
    <w:rsid w:val="6C1E7B1F"/>
    <w:rsid w:val="6C27E77F"/>
    <w:rsid w:val="6C293DC6"/>
    <w:rsid w:val="6C3C4A2B"/>
    <w:rsid w:val="6C419FE9"/>
    <w:rsid w:val="6C44F29D"/>
    <w:rsid w:val="6C4B3F28"/>
    <w:rsid w:val="6C5020D5"/>
    <w:rsid w:val="6C54B55E"/>
    <w:rsid w:val="6C56E83D"/>
    <w:rsid w:val="6C583D1D"/>
    <w:rsid w:val="6C58C1E7"/>
    <w:rsid w:val="6C5CBF25"/>
    <w:rsid w:val="6C6F3000"/>
    <w:rsid w:val="6C7455DF"/>
    <w:rsid w:val="6C776015"/>
    <w:rsid w:val="6C77A4C3"/>
    <w:rsid w:val="6C77C260"/>
    <w:rsid w:val="6C7A0FB1"/>
    <w:rsid w:val="6C7A39A9"/>
    <w:rsid w:val="6C7D2560"/>
    <w:rsid w:val="6C82E442"/>
    <w:rsid w:val="6C830A46"/>
    <w:rsid w:val="6C8DCA7A"/>
    <w:rsid w:val="6C9258B0"/>
    <w:rsid w:val="6C96959B"/>
    <w:rsid w:val="6C9902E2"/>
    <w:rsid w:val="6C9A3BC2"/>
    <w:rsid w:val="6C9B0FA5"/>
    <w:rsid w:val="6C9B57D6"/>
    <w:rsid w:val="6C9EA18D"/>
    <w:rsid w:val="6C9EF6FA"/>
    <w:rsid w:val="6C9FF86A"/>
    <w:rsid w:val="6CA4DE91"/>
    <w:rsid w:val="6CAA941E"/>
    <w:rsid w:val="6CAAEFBC"/>
    <w:rsid w:val="6CABD380"/>
    <w:rsid w:val="6CB4C576"/>
    <w:rsid w:val="6CB6124F"/>
    <w:rsid w:val="6CBA36AC"/>
    <w:rsid w:val="6CBB1B2E"/>
    <w:rsid w:val="6CBC69F1"/>
    <w:rsid w:val="6CC01750"/>
    <w:rsid w:val="6CC44391"/>
    <w:rsid w:val="6CC45C03"/>
    <w:rsid w:val="6CC6D3B1"/>
    <w:rsid w:val="6CC73990"/>
    <w:rsid w:val="6CC75D78"/>
    <w:rsid w:val="6CC90A22"/>
    <w:rsid w:val="6CCBA513"/>
    <w:rsid w:val="6CCDBB06"/>
    <w:rsid w:val="6CCEFCED"/>
    <w:rsid w:val="6CD0BC94"/>
    <w:rsid w:val="6CD678CB"/>
    <w:rsid w:val="6CD8324C"/>
    <w:rsid w:val="6CD96382"/>
    <w:rsid w:val="6CE6E7C0"/>
    <w:rsid w:val="6CEC202D"/>
    <w:rsid w:val="6CEFA986"/>
    <w:rsid w:val="6CF05307"/>
    <w:rsid w:val="6D09E67D"/>
    <w:rsid w:val="6D0C5F86"/>
    <w:rsid w:val="6D0DC14A"/>
    <w:rsid w:val="6D1307A3"/>
    <w:rsid w:val="6D147008"/>
    <w:rsid w:val="6D14E836"/>
    <w:rsid w:val="6D1A3902"/>
    <w:rsid w:val="6D1F5BCE"/>
    <w:rsid w:val="6D228BF7"/>
    <w:rsid w:val="6D2925A0"/>
    <w:rsid w:val="6D2B88C7"/>
    <w:rsid w:val="6D33B84A"/>
    <w:rsid w:val="6D39F227"/>
    <w:rsid w:val="6D416812"/>
    <w:rsid w:val="6D4C79F1"/>
    <w:rsid w:val="6D4EAE68"/>
    <w:rsid w:val="6D5350B0"/>
    <w:rsid w:val="6D58D543"/>
    <w:rsid w:val="6D59393D"/>
    <w:rsid w:val="6D5BAFDC"/>
    <w:rsid w:val="6D6297DB"/>
    <w:rsid w:val="6D65E478"/>
    <w:rsid w:val="6D71FFBD"/>
    <w:rsid w:val="6D79478E"/>
    <w:rsid w:val="6D7F6237"/>
    <w:rsid w:val="6D868488"/>
    <w:rsid w:val="6D88722B"/>
    <w:rsid w:val="6D88ECBA"/>
    <w:rsid w:val="6D8B1797"/>
    <w:rsid w:val="6D9E7D7F"/>
    <w:rsid w:val="6D9EB683"/>
    <w:rsid w:val="6D9F9D13"/>
    <w:rsid w:val="6DAFFFE0"/>
    <w:rsid w:val="6DB01282"/>
    <w:rsid w:val="6DB28353"/>
    <w:rsid w:val="6DB6A6E2"/>
    <w:rsid w:val="6DB6D89D"/>
    <w:rsid w:val="6DB940E0"/>
    <w:rsid w:val="6DBCFC55"/>
    <w:rsid w:val="6DBE0C54"/>
    <w:rsid w:val="6DC19C1A"/>
    <w:rsid w:val="6DCC29BC"/>
    <w:rsid w:val="6DCDC74C"/>
    <w:rsid w:val="6DCE06C4"/>
    <w:rsid w:val="6DD9862D"/>
    <w:rsid w:val="6DDF4DA3"/>
    <w:rsid w:val="6DE92B78"/>
    <w:rsid w:val="6DF090E2"/>
    <w:rsid w:val="6DF24D46"/>
    <w:rsid w:val="6DF994E6"/>
    <w:rsid w:val="6E01378F"/>
    <w:rsid w:val="6E035ADF"/>
    <w:rsid w:val="6E06CC15"/>
    <w:rsid w:val="6E0C2A0A"/>
    <w:rsid w:val="6E0EBCBE"/>
    <w:rsid w:val="6E107373"/>
    <w:rsid w:val="6E163B62"/>
    <w:rsid w:val="6E1BB685"/>
    <w:rsid w:val="6E23B109"/>
    <w:rsid w:val="6E24A74F"/>
    <w:rsid w:val="6E2A0680"/>
    <w:rsid w:val="6E336613"/>
    <w:rsid w:val="6E35B8C3"/>
    <w:rsid w:val="6E373DBC"/>
    <w:rsid w:val="6E398484"/>
    <w:rsid w:val="6E3D07C7"/>
    <w:rsid w:val="6E3D11DB"/>
    <w:rsid w:val="6E415F20"/>
    <w:rsid w:val="6E4276F6"/>
    <w:rsid w:val="6E4620F4"/>
    <w:rsid w:val="6E471677"/>
    <w:rsid w:val="6E4830A5"/>
    <w:rsid w:val="6E5019E9"/>
    <w:rsid w:val="6E5346FC"/>
    <w:rsid w:val="6E57F757"/>
    <w:rsid w:val="6E5942AA"/>
    <w:rsid w:val="6E6096C5"/>
    <w:rsid w:val="6E61B3E0"/>
    <w:rsid w:val="6E624259"/>
    <w:rsid w:val="6E63290D"/>
    <w:rsid w:val="6E6341C0"/>
    <w:rsid w:val="6E66ACBF"/>
    <w:rsid w:val="6E685DAB"/>
    <w:rsid w:val="6E6A0170"/>
    <w:rsid w:val="6E79FF61"/>
    <w:rsid w:val="6E7FE8D0"/>
    <w:rsid w:val="6E86398B"/>
    <w:rsid w:val="6E86A6AC"/>
    <w:rsid w:val="6E8774F1"/>
    <w:rsid w:val="6E87B216"/>
    <w:rsid w:val="6E90E5B1"/>
    <w:rsid w:val="6E966A52"/>
    <w:rsid w:val="6E96A55E"/>
    <w:rsid w:val="6E9964BA"/>
    <w:rsid w:val="6E9D24F0"/>
    <w:rsid w:val="6E9F9F23"/>
    <w:rsid w:val="6EA09F86"/>
    <w:rsid w:val="6EA57A7D"/>
    <w:rsid w:val="6EB495E4"/>
    <w:rsid w:val="6EC03B41"/>
    <w:rsid w:val="6EC6011F"/>
    <w:rsid w:val="6EC8D1DF"/>
    <w:rsid w:val="6EC98C52"/>
    <w:rsid w:val="6ED08E04"/>
    <w:rsid w:val="6ED47037"/>
    <w:rsid w:val="6ED8574D"/>
    <w:rsid w:val="6EE6EA7F"/>
    <w:rsid w:val="6EEB7307"/>
    <w:rsid w:val="6EEEE07C"/>
    <w:rsid w:val="6EF3CD4D"/>
    <w:rsid w:val="6EF6C188"/>
    <w:rsid w:val="6F005C08"/>
    <w:rsid w:val="6F02F71F"/>
    <w:rsid w:val="6F035D7C"/>
    <w:rsid w:val="6F037A61"/>
    <w:rsid w:val="6F07D70D"/>
    <w:rsid w:val="6F0A1F11"/>
    <w:rsid w:val="6F18B9B5"/>
    <w:rsid w:val="6F1A16E5"/>
    <w:rsid w:val="6F1F2938"/>
    <w:rsid w:val="6F24EC60"/>
    <w:rsid w:val="6F289F3E"/>
    <w:rsid w:val="6F2DB02D"/>
    <w:rsid w:val="6F3420F5"/>
    <w:rsid w:val="6F41A508"/>
    <w:rsid w:val="6F426617"/>
    <w:rsid w:val="6F43CDAD"/>
    <w:rsid w:val="6F4B58A3"/>
    <w:rsid w:val="6F569260"/>
    <w:rsid w:val="6F5DDAB0"/>
    <w:rsid w:val="6F5EC0F9"/>
    <w:rsid w:val="6F61F5A2"/>
    <w:rsid w:val="6F64D574"/>
    <w:rsid w:val="6F65E7B0"/>
    <w:rsid w:val="6F6792C9"/>
    <w:rsid w:val="6F718B80"/>
    <w:rsid w:val="6F72C798"/>
    <w:rsid w:val="6F73C7E7"/>
    <w:rsid w:val="6F74D036"/>
    <w:rsid w:val="6F7BD79C"/>
    <w:rsid w:val="6F7F6B6A"/>
    <w:rsid w:val="6F8491A4"/>
    <w:rsid w:val="6F877BCA"/>
    <w:rsid w:val="6F8D5BFC"/>
    <w:rsid w:val="6F91EBB8"/>
    <w:rsid w:val="6F96D88C"/>
    <w:rsid w:val="6FA1FB21"/>
    <w:rsid w:val="6FA2D496"/>
    <w:rsid w:val="6FA5196E"/>
    <w:rsid w:val="6FA7C92B"/>
    <w:rsid w:val="6FACCD14"/>
    <w:rsid w:val="6FAEF8E1"/>
    <w:rsid w:val="6FAF74D5"/>
    <w:rsid w:val="6FB02899"/>
    <w:rsid w:val="6FB1ED5E"/>
    <w:rsid w:val="6FB9CAE5"/>
    <w:rsid w:val="6FBCF801"/>
    <w:rsid w:val="6FBDACF2"/>
    <w:rsid w:val="6FC476B5"/>
    <w:rsid w:val="6FC7A674"/>
    <w:rsid w:val="6FCEDCDA"/>
    <w:rsid w:val="6FDCBA30"/>
    <w:rsid w:val="6FE0073B"/>
    <w:rsid w:val="6FE25BC3"/>
    <w:rsid w:val="6FE38098"/>
    <w:rsid w:val="6FE7FE62"/>
    <w:rsid w:val="6FE895C2"/>
    <w:rsid w:val="6FEA5783"/>
    <w:rsid w:val="6FED6FD5"/>
    <w:rsid w:val="6FEED276"/>
    <w:rsid w:val="6FF11622"/>
    <w:rsid w:val="6FF13811"/>
    <w:rsid w:val="6FFB3E16"/>
    <w:rsid w:val="6FFB3ECF"/>
    <w:rsid w:val="6FFD2295"/>
    <w:rsid w:val="6FFD833C"/>
    <w:rsid w:val="6FFE630F"/>
    <w:rsid w:val="70031D61"/>
    <w:rsid w:val="700A3A2F"/>
    <w:rsid w:val="700AC486"/>
    <w:rsid w:val="70109EDD"/>
    <w:rsid w:val="70190800"/>
    <w:rsid w:val="701A0FB7"/>
    <w:rsid w:val="701BF751"/>
    <w:rsid w:val="70216953"/>
    <w:rsid w:val="70234C9A"/>
    <w:rsid w:val="7023808C"/>
    <w:rsid w:val="7023D403"/>
    <w:rsid w:val="70270237"/>
    <w:rsid w:val="702AF624"/>
    <w:rsid w:val="702C0EF4"/>
    <w:rsid w:val="702E571A"/>
    <w:rsid w:val="702F7F89"/>
    <w:rsid w:val="702FB12E"/>
    <w:rsid w:val="70300BA6"/>
    <w:rsid w:val="70373E37"/>
    <w:rsid w:val="70473ED6"/>
    <w:rsid w:val="704D8D83"/>
    <w:rsid w:val="70506B3E"/>
    <w:rsid w:val="7053937A"/>
    <w:rsid w:val="70569135"/>
    <w:rsid w:val="70587938"/>
    <w:rsid w:val="705ACE97"/>
    <w:rsid w:val="705C8813"/>
    <w:rsid w:val="706DFC27"/>
    <w:rsid w:val="70740DDC"/>
    <w:rsid w:val="707C4816"/>
    <w:rsid w:val="707CE445"/>
    <w:rsid w:val="708535F7"/>
    <w:rsid w:val="7085D818"/>
    <w:rsid w:val="70917406"/>
    <w:rsid w:val="70919272"/>
    <w:rsid w:val="7095371F"/>
    <w:rsid w:val="70960CD0"/>
    <w:rsid w:val="70A3E646"/>
    <w:rsid w:val="70AA99E2"/>
    <w:rsid w:val="70AE0E79"/>
    <w:rsid w:val="70AE5D01"/>
    <w:rsid w:val="70B03272"/>
    <w:rsid w:val="70B0D2E9"/>
    <w:rsid w:val="70B4741E"/>
    <w:rsid w:val="70B64813"/>
    <w:rsid w:val="70B6F825"/>
    <w:rsid w:val="70C1458F"/>
    <w:rsid w:val="70C76D54"/>
    <w:rsid w:val="70CB2711"/>
    <w:rsid w:val="70CDD526"/>
    <w:rsid w:val="70D5AF07"/>
    <w:rsid w:val="70E8B87B"/>
    <w:rsid w:val="70EAECA7"/>
    <w:rsid w:val="70EBCF53"/>
    <w:rsid w:val="70EF9B27"/>
    <w:rsid w:val="70F1BD40"/>
    <w:rsid w:val="70F30671"/>
    <w:rsid w:val="70F34CB0"/>
    <w:rsid w:val="70F50711"/>
    <w:rsid w:val="70FCEAF3"/>
    <w:rsid w:val="7101CCC9"/>
    <w:rsid w:val="71054EF8"/>
    <w:rsid w:val="7107094E"/>
    <w:rsid w:val="7108370E"/>
    <w:rsid w:val="71102494"/>
    <w:rsid w:val="7116FCCA"/>
    <w:rsid w:val="71188EDA"/>
    <w:rsid w:val="7120017A"/>
    <w:rsid w:val="712269E2"/>
    <w:rsid w:val="712726BA"/>
    <w:rsid w:val="71319C27"/>
    <w:rsid w:val="71387B34"/>
    <w:rsid w:val="713BBD19"/>
    <w:rsid w:val="713C7E5D"/>
    <w:rsid w:val="713D3C64"/>
    <w:rsid w:val="713D5F26"/>
    <w:rsid w:val="713DDAB6"/>
    <w:rsid w:val="713EB059"/>
    <w:rsid w:val="713F4CC5"/>
    <w:rsid w:val="714036AE"/>
    <w:rsid w:val="7149AAC9"/>
    <w:rsid w:val="71505B16"/>
    <w:rsid w:val="7157BF13"/>
    <w:rsid w:val="715FB43A"/>
    <w:rsid w:val="71645BCC"/>
    <w:rsid w:val="7164BEB2"/>
    <w:rsid w:val="71660000"/>
    <w:rsid w:val="716E938A"/>
    <w:rsid w:val="71733EB4"/>
    <w:rsid w:val="7173BA6E"/>
    <w:rsid w:val="717F78AF"/>
    <w:rsid w:val="718A34DE"/>
    <w:rsid w:val="718E5566"/>
    <w:rsid w:val="719148F9"/>
    <w:rsid w:val="7192061C"/>
    <w:rsid w:val="7192B7FA"/>
    <w:rsid w:val="7196F75F"/>
    <w:rsid w:val="719AE6F9"/>
    <w:rsid w:val="719B68AC"/>
    <w:rsid w:val="719EE32E"/>
    <w:rsid w:val="71A02557"/>
    <w:rsid w:val="71A08D4D"/>
    <w:rsid w:val="71A0AE98"/>
    <w:rsid w:val="71A25851"/>
    <w:rsid w:val="71A772FD"/>
    <w:rsid w:val="71A9F98B"/>
    <w:rsid w:val="71AC4832"/>
    <w:rsid w:val="71B51CE0"/>
    <w:rsid w:val="71B69544"/>
    <w:rsid w:val="71BCAF41"/>
    <w:rsid w:val="71BE63B8"/>
    <w:rsid w:val="71BE789B"/>
    <w:rsid w:val="71C77906"/>
    <w:rsid w:val="71CAB55C"/>
    <w:rsid w:val="71CBA538"/>
    <w:rsid w:val="71D184B0"/>
    <w:rsid w:val="71D9A4FC"/>
    <w:rsid w:val="71DC0E5B"/>
    <w:rsid w:val="71DCB6E2"/>
    <w:rsid w:val="71E13051"/>
    <w:rsid w:val="71E9036D"/>
    <w:rsid w:val="71EC4FD3"/>
    <w:rsid w:val="71EF35CB"/>
    <w:rsid w:val="71F2F2F2"/>
    <w:rsid w:val="71F7B323"/>
    <w:rsid w:val="71F84725"/>
    <w:rsid w:val="71F959F1"/>
    <w:rsid w:val="71FA09A0"/>
    <w:rsid w:val="71FFB049"/>
    <w:rsid w:val="72019A75"/>
    <w:rsid w:val="72052917"/>
    <w:rsid w:val="7208D0F4"/>
    <w:rsid w:val="720F5DF8"/>
    <w:rsid w:val="7213D4A3"/>
    <w:rsid w:val="721A9D77"/>
    <w:rsid w:val="722125FF"/>
    <w:rsid w:val="722266C6"/>
    <w:rsid w:val="72233F23"/>
    <w:rsid w:val="7224EC92"/>
    <w:rsid w:val="72250958"/>
    <w:rsid w:val="7225C4AA"/>
    <w:rsid w:val="722843D1"/>
    <w:rsid w:val="722B490C"/>
    <w:rsid w:val="722E5492"/>
    <w:rsid w:val="723007EA"/>
    <w:rsid w:val="7230C92E"/>
    <w:rsid w:val="723770F7"/>
    <w:rsid w:val="723922E9"/>
    <w:rsid w:val="723EA924"/>
    <w:rsid w:val="72431F90"/>
    <w:rsid w:val="72493E82"/>
    <w:rsid w:val="724E6DE3"/>
    <w:rsid w:val="725387DB"/>
    <w:rsid w:val="7253DB87"/>
    <w:rsid w:val="725474E9"/>
    <w:rsid w:val="7258FBB1"/>
    <w:rsid w:val="72621815"/>
    <w:rsid w:val="72637819"/>
    <w:rsid w:val="72648CD2"/>
    <w:rsid w:val="7274DF0F"/>
    <w:rsid w:val="7275A743"/>
    <w:rsid w:val="7277E3AE"/>
    <w:rsid w:val="727A3F7C"/>
    <w:rsid w:val="727D049A"/>
    <w:rsid w:val="727DBBF3"/>
    <w:rsid w:val="727E876D"/>
    <w:rsid w:val="728150A6"/>
    <w:rsid w:val="728238F6"/>
    <w:rsid w:val="72840DFC"/>
    <w:rsid w:val="728DF8F5"/>
    <w:rsid w:val="72942F9F"/>
    <w:rsid w:val="729BB582"/>
    <w:rsid w:val="729C1659"/>
    <w:rsid w:val="729D1539"/>
    <w:rsid w:val="72AEB014"/>
    <w:rsid w:val="72B628B9"/>
    <w:rsid w:val="72BCEA99"/>
    <w:rsid w:val="72BD7095"/>
    <w:rsid w:val="72BE9601"/>
    <w:rsid w:val="72BF46B2"/>
    <w:rsid w:val="72BF7B2D"/>
    <w:rsid w:val="72C05703"/>
    <w:rsid w:val="72C05D2C"/>
    <w:rsid w:val="72C082DD"/>
    <w:rsid w:val="72C9C6EA"/>
    <w:rsid w:val="72CB3B3B"/>
    <w:rsid w:val="72CD04E9"/>
    <w:rsid w:val="72D51244"/>
    <w:rsid w:val="72D7086F"/>
    <w:rsid w:val="72DBA154"/>
    <w:rsid w:val="72DC0106"/>
    <w:rsid w:val="72E0A11A"/>
    <w:rsid w:val="72E3017C"/>
    <w:rsid w:val="72E491F4"/>
    <w:rsid w:val="72E567DD"/>
    <w:rsid w:val="72E83C4B"/>
    <w:rsid w:val="72F648CA"/>
    <w:rsid w:val="72F794C6"/>
    <w:rsid w:val="72FAE2DB"/>
    <w:rsid w:val="72FB1EF3"/>
    <w:rsid w:val="7300953D"/>
    <w:rsid w:val="73026FCF"/>
    <w:rsid w:val="730AB00E"/>
    <w:rsid w:val="730F1F48"/>
    <w:rsid w:val="730F8A4C"/>
    <w:rsid w:val="7310CA92"/>
    <w:rsid w:val="731718EA"/>
    <w:rsid w:val="73193E28"/>
    <w:rsid w:val="731A28E6"/>
    <w:rsid w:val="731E076E"/>
    <w:rsid w:val="73215CC3"/>
    <w:rsid w:val="73230A6E"/>
    <w:rsid w:val="7323FF62"/>
    <w:rsid w:val="732461DB"/>
    <w:rsid w:val="7325016D"/>
    <w:rsid w:val="7331479B"/>
    <w:rsid w:val="7339E2D9"/>
    <w:rsid w:val="733F4007"/>
    <w:rsid w:val="73420CC6"/>
    <w:rsid w:val="734E53C9"/>
    <w:rsid w:val="7352D352"/>
    <w:rsid w:val="735628EF"/>
    <w:rsid w:val="736139AC"/>
    <w:rsid w:val="737735EC"/>
    <w:rsid w:val="7378D545"/>
    <w:rsid w:val="737A1FB7"/>
    <w:rsid w:val="737B5155"/>
    <w:rsid w:val="737C79C8"/>
    <w:rsid w:val="738033F8"/>
    <w:rsid w:val="7386A91E"/>
    <w:rsid w:val="73882E4D"/>
    <w:rsid w:val="73885213"/>
    <w:rsid w:val="738A2BBA"/>
    <w:rsid w:val="738BC447"/>
    <w:rsid w:val="738BF592"/>
    <w:rsid w:val="738D98A8"/>
    <w:rsid w:val="73930714"/>
    <w:rsid w:val="7399D076"/>
    <w:rsid w:val="739BB926"/>
    <w:rsid w:val="73A7E09D"/>
    <w:rsid w:val="73B07E83"/>
    <w:rsid w:val="73B98961"/>
    <w:rsid w:val="73BBDC40"/>
    <w:rsid w:val="73BEBB55"/>
    <w:rsid w:val="73C01C09"/>
    <w:rsid w:val="73C2C048"/>
    <w:rsid w:val="73CFC71D"/>
    <w:rsid w:val="73D02BCE"/>
    <w:rsid w:val="73D403BF"/>
    <w:rsid w:val="73D79ACA"/>
    <w:rsid w:val="73D809EE"/>
    <w:rsid w:val="73D86BA2"/>
    <w:rsid w:val="73D9CE6D"/>
    <w:rsid w:val="73DA7614"/>
    <w:rsid w:val="73DAB8E9"/>
    <w:rsid w:val="73DCD0B6"/>
    <w:rsid w:val="73E117FD"/>
    <w:rsid w:val="73E61ADE"/>
    <w:rsid w:val="73EBA5F7"/>
    <w:rsid w:val="73EF8641"/>
    <w:rsid w:val="73EFD80C"/>
    <w:rsid w:val="73FA9564"/>
    <w:rsid w:val="74069C7E"/>
    <w:rsid w:val="740A5A2F"/>
    <w:rsid w:val="740AF2B8"/>
    <w:rsid w:val="740EB53B"/>
    <w:rsid w:val="7410A1E4"/>
    <w:rsid w:val="741AB5CB"/>
    <w:rsid w:val="741DD016"/>
    <w:rsid w:val="741F2DD4"/>
    <w:rsid w:val="7423C08B"/>
    <w:rsid w:val="7424ED96"/>
    <w:rsid w:val="742C2170"/>
    <w:rsid w:val="742F92B0"/>
    <w:rsid w:val="742FF913"/>
    <w:rsid w:val="74315B82"/>
    <w:rsid w:val="743169AC"/>
    <w:rsid w:val="7434C18E"/>
    <w:rsid w:val="7436D6F3"/>
    <w:rsid w:val="74390156"/>
    <w:rsid w:val="743980A7"/>
    <w:rsid w:val="743B04E9"/>
    <w:rsid w:val="74438F46"/>
    <w:rsid w:val="74439957"/>
    <w:rsid w:val="7444C0B9"/>
    <w:rsid w:val="7445864A"/>
    <w:rsid w:val="744724AE"/>
    <w:rsid w:val="745830E9"/>
    <w:rsid w:val="745909D2"/>
    <w:rsid w:val="745D44EA"/>
    <w:rsid w:val="74624647"/>
    <w:rsid w:val="746497BA"/>
    <w:rsid w:val="747C7620"/>
    <w:rsid w:val="74850FA2"/>
    <w:rsid w:val="7485E5ED"/>
    <w:rsid w:val="748D1316"/>
    <w:rsid w:val="74930E3E"/>
    <w:rsid w:val="7493CFE6"/>
    <w:rsid w:val="7494302B"/>
    <w:rsid w:val="749599F8"/>
    <w:rsid w:val="749855F3"/>
    <w:rsid w:val="749A4466"/>
    <w:rsid w:val="749DD3C9"/>
    <w:rsid w:val="74A16C47"/>
    <w:rsid w:val="74A23880"/>
    <w:rsid w:val="74A416C1"/>
    <w:rsid w:val="74A72869"/>
    <w:rsid w:val="74A99C29"/>
    <w:rsid w:val="74ACBAAC"/>
    <w:rsid w:val="74B34D59"/>
    <w:rsid w:val="74B8B2BE"/>
    <w:rsid w:val="74B917E2"/>
    <w:rsid w:val="74C7113B"/>
    <w:rsid w:val="74CCA7D7"/>
    <w:rsid w:val="74CDFBFA"/>
    <w:rsid w:val="74D013CB"/>
    <w:rsid w:val="74D489D5"/>
    <w:rsid w:val="74D8282D"/>
    <w:rsid w:val="74DC92BF"/>
    <w:rsid w:val="74EBC532"/>
    <w:rsid w:val="74EBC851"/>
    <w:rsid w:val="74ECB627"/>
    <w:rsid w:val="74EF9D5F"/>
    <w:rsid w:val="74F30036"/>
    <w:rsid w:val="74F4B776"/>
    <w:rsid w:val="74F5B694"/>
    <w:rsid w:val="750AC443"/>
    <w:rsid w:val="750D7F6A"/>
    <w:rsid w:val="7510ED01"/>
    <w:rsid w:val="7512F81B"/>
    <w:rsid w:val="7515EF8F"/>
    <w:rsid w:val="751CA106"/>
    <w:rsid w:val="751D686D"/>
    <w:rsid w:val="75242304"/>
    <w:rsid w:val="7525D649"/>
    <w:rsid w:val="752C6977"/>
    <w:rsid w:val="752FE9E7"/>
    <w:rsid w:val="753208D2"/>
    <w:rsid w:val="75348ACF"/>
    <w:rsid w:val="753AE808"/>
    <w:rsid w:val="753D2D3D"/>
    <w:rsid w:val="753E775A"/>
    <w:rsid w:val="7547C0A0"/>
    <w:rsid w:val="754D6A94"/>
    <w:rsid w:val="754E813C"/>
    <w:rsid w:val="7555FFBB"/>
    <w:rsid w:val="7558E1E3"/>
    <w:rsid w:val="755C3D25"/>
    <w:rsid w:val="755CD332"/>
    <w:rsid w:val="755D834E"/>
    <w:rsid w:val="755F0467"/>
    <w:rsid w:val="75604B6B"/>
    <w:rsid w:val="756416E5"/>
    <w:rsid w:val="75646818"/>
    <w:rsid w:val="756B088A"/>
    <w:rsid w:val="7577752A"/>
    <w:rsid w:val="7578547E"/>
    <w:rsid w:val="75796E5B"/>
    <w:rsid w:val="757CA5A5"/>
    <w:rsid w:val="75847AB3"/>
    <w:rsid w:val="7585B3A5"/>
    <w:rsid w:val="758BFB72"/>
    <w:rsid w:val="7591AA85"/>
    <w:rsid w:val="75927864"/>
    <w:rsid w:val="7599FA64"/>
    <w:rsid w:val="75A6100C"/>
    <w:rsid w:val="75A77E79"/>
    <w:rsid w:val="75A9E2F2"/>
    <w:rsid w:val="75B019D2"/>
    <w:rsid w:val="75B97847"/>
    <w:rsid w:val="75BA437B"/>
    <w:rsid w:val="75BAD767"/>
    <w:rsid w:val="75BC3C23"/>
    <w:rsid w:val="75BC7A3C"/>
    <w:rsid w:val="75BCAE72"/>
    <w:rsid w:val="75C44257"/>
    <w:rsid w:val="75C89E24"/>
    <w:rsid w:val="75CEC376"/>
    <w:rsid w:val="75CF11F4"/>
    <w:rsid w:val="75D6141D"/>
    <w:rsid w:val="75D846E7"/>
    <w:rsid w:val="75D9C5D2"/>
    <w:rsid w:val="75E01E19"/>
    <w:rsid w:val="75E95119"/>
    <w:rsid w:val="75EC4AA5"/>
    <w:rsid w:val="75F0102D"/>
    <w:rsid w:val="75F35286"/>
    <w:rsid w:val="75F7531B"/>
    <w:rsid w:val="75F7DFFB"/>
    <w:rsid w:val="75F95B99"/>
    <w:rsid w:val="75FA289B"/>
    <w:rsid w:val="75FA548E"/>
    <w:rsid w:val="7607B3A8"/>
    <w:rsid w:val="760D8A98"/>
    <w:rsid w:val="7611229B"/>
    <w:rsid w:val="761AA016"/>
    <w:rsid w:val="76200DEE"/>
    <w:rsid w:val="7622146B"/>
    <w:rsid w:val="76259AF7"/>
    <w:rsid w:val="7626742C"/>
    <w:rsid w:val="7626BE51"/>
    <w:rsid w:val="762DD1D6"/>
    <w:rsid w:val="7634CFF1"/>
    <w:rsid w:val="76385D6C"/>
    <w:rsid w:val="763C1E90"/>
    <w:rsid w:val="76448540"/>
    <w:rsid w:val="7649B6E8"/>
    <w:rsid w:val="7657A451"/>
    <w:rsid w:val="765B4B10"/>
    <w:rsid w:val="765B72C9"/>
    <w:rsid w:val="765C49B3"/>
    <w:rsid w:val="765D7DF0"/>
    <w:rsid w:val="765EBBDB"/>
    <w:rsid w:val="765FB31A"/>
    <w:rsid w:val="76662EAD"/>
    <w:rsid w:val="76667961"/>
    <w:rsid w:val="766805F8"/>
    <w:rsid w:val="7669CA75"/>
    <w:rsid w:val="766BA86E"/>
    <w:rsid w:val="766DA66D"/>
    <w:rsid w:val="76733CF2"/>
    <w:rsid w:val="767762C8"/>
    <w:rsid w:val="76778C92"/>
    <w:rsid w:val="767992B7"/>
    <w:rsid w:val="767A7E5A"/>
    <w:rsid w:val="7686EDBE"/>
    <w:rsid w:val="768797C4"/>
    <w:rsid w:val="768BE48D"/>
    <w:rsid w:val="768CCD1C"/>
    <w:rsid w:val="768D67DE"/>
    <w:rsid w:val="76918E3E"/>
    <w:rsid w:val="769206F1"/>
    <w:rsid w:val="7695EF67"/>
    <w:rsid w:val="7698B4BB"/>
    <w:rsid w:val="769C0B80"/>
    <w:rsid w:val="769CF708"/>
    <w:rsid w:val="769E6368"/>
    <w:rsid w:val="76B2C361"/>
    <w:rsid w:val="76B6E7FA"/>
    <w:rsid w:val="76B7DDE1"/>
    <w:rsid w:val="76C2135E"/>
    <w:rsid w:val="76C25A76"/>
    <w:rsid w:val="76C2AAC5"/>
    <w:rsid w:val="76C2FFFD"/>
    <w:rsid w:val="76C31238"/>
    <w:rsid w:val="76C4C15E"/>
    <w:rsid w:val="76CAC5A7"/>
    <w:rsid w:val="76CB8955"/>
    <w:rsid w:val="76CBEFDD"/>
    <w:rsid w:val="76D49709"/>
    <w:rsid w:val="76D64FCF"/>
    <w:rsid w:val="76D6E6CA"/>
    <w:rsid w:val="76DDAF8B"/>
    <w:rsid w:val="76DE727E"/>
    <w:rsid w:val="76E4EBF9"/>
    <w:rsid w:val="76E646D7"/>
    <w:rsid w:val="76EC734C"/>
    <w:rsid w:val="7700096F"/>
    <w:rsid w:val="7703CB8E"/>
    <w:rsid w:val="7705E076"/>
    <w:rsid w:val="77102E00"/>
    <w:rsid w:val="77150A2D"/>
    <w:rsid w:val="771AD1FF"/>
    <w:rsid w:val="771BB485"/>
    <w:rsid w:val="771BC161"/>
    <w:rsid w:val="772037AC"/>
    <w:rsid w:val="7728DD18"/>
    <w:rsid w:val="772A57FF"/>
    <w:rsid w:val="772B8037"/>
    <w:rsid w:val="772D0E3B"/>
    <w:rsid w:val="773C80B6"/>
    <w:rsid w:val="773DCE2B"/>
    <w:rsid w:val="773DE040"/>
    <w:rsid w:val="773F61EF"/>
    <w:rsid w:val="774137C6"/>
    <w:rsid w:val="7743EF8E"/>
    <w:rsid w:val="774571EF"/>
    <w:rsid w:val="77570022"/>
    <w:rsid w:val="77589B4F"/>
    <w:rsid w:val="775FFAEE"/>
    <w:rsid w:val="7766619A"/>
    <w:rsid w:val="77679A42"/>
    <w:rsid w:val="7768467A"/>
    <w:rsid w:val="7769593A"/>
    <w:rsid w:val="77696746"/>
    <w:rsid w:val="776BEB45"/>
    <w:rsid w:val="776E194C"/>
    <w:rsid w:val="7770A33F"/>
    <w:rsid w:val="7771A750"/>
    <w:rsid w:val="777A7D03"/>
    <w:rsid w:val="777B3FB4"/>
    <w:rsid w:val="777FE979"/>
    <w:rsid w:val="77811710"/>
    <w:rsid w:val="778D6A35"/>
    <w:rsid w:val="77924977"/>
    <w:rsid w:val="77985625"/>
    <w:rsid w:val="779C8B04"/>
    <w:rsid w:val="779D85F0"/>
    <w:rsid w:val="77A02F7E"/>
    <w:rsid w:val="77A167AC"/>
    <w:rsid w:val="77A39F71"/>
    <w:rsid w:val="77A5A674"/>
    <w:rsid w:val="77A5C18D"/>
    <w:rsid w:val="77AA04A0"/>
    <w:rsid w:val="77AAE042"/>
    <w:rsid w:val="77B226CF"/>
    <w:rsid w:val="77B52BC3"/>
    <w:rsid w:val="77B6259C"/>
    <w:rsid w:val="77CC4A0A"/>
    <w:rsid w:val="77D184F7"/>
    <w:rsid w:val="77D608AC"/>
    <w:rsid w:val="77D93F35"/>
    <w:rsid w:val="77DCEC05"/>
    <w:rsid w:val="77ECE310"/>
    <w:rsid w:val="77F8E170"/>
    <w:rsid w:val="77FF11AB"/>
    <w:rsid w:val="78003AA7"/>
    <w:rsid w:val="78017E92"/>
    <w:rsid w:val="7809A613"/>
    <w:rsid w:val="780A618B"/>
    <w:rsid w:val="780BE18B"/>
    <w:rsid w:val="7811F42E"/>
    <w:rsid w:val="78183DAA"/>
    <w:rsid w:val="7818FE2A"/>
    <w:rsid w:val="781ABBCF"/>
    <w:rsid w:val="781F9646"/>
    <w:rsid w:val="782213ED"/>
    <w:rsid w:val="7826D17C"/>
    <w:rsid w:val="7827D3E0"/>
    <w:rsid w:val="782820E0"/>
    <w:rsid w:val="782A7F71"/>
    <w:rsid w:val="78324217"/>
    <w:rsid w:val="78368817"/>
    <w:rsid w:val="7836BA47"/>
    <w:rsid w:val="78391A3F"/>
    <w:rsid w:val="783F3245"/>
    <w:rsid w:val="78403151"/>
    <w:rsid w:val="7842506D"/>
    <w:rsid w:val="78491243"/>
    <w:rsid w:val="784A4040"/>
    <w:rsid w:val="784B3EED"/>
    <w:rsid w:val="785777E7"/>
    <w:rsid w:val="7858988B"/>
    <w:rsid w:val="786E5804"/>
    <w:rsid w:val="7874D365"/>
    <w:rsid w:val="7876D148"/>
    <w:rsid w:val="7877187D"/>
    <w:rsid w:val="7877D8B9"/>
    <w:rsid w:val="787BE229"/>
    <w:rsid w:val="78818D11"/>
    <w:rsid w:val="788EA7B6"/>
    <w:rsid w:val="7890F170"/>
    <w:rsid w:val="7897C021"/>
    <w:rsid w:val="789EB3C4"/>
    <w:rsid w:val="78A0218D"/>
    <w:rsid w:val="78A08587"/>
    <w:rsid w:val="78A0A508"/>
    <w:rsid w:val="78A252C6"/>
    <w:rsid w:val="78AC268F"/>
    <w:rsid w:val="78AE6104"/>
    <w:rsid w:val="78B4D973"/>
    <w:rsid w:val="78B78C10"/>
    <w:rsid w:val="78BCFEDB"/>
    <w:rsid w:val="78BF36BA"/>
    <w:rsid w:val="78C03820"/>
    <w:rsid w:val="78C1CDF8"/>
    <w:rsid w:val="78C1E973"/>
    <w:rsid w:val="78C372D8"/>
    <w:rsid w:val="78C4943E"/>
    <w:rsid w:val="78C500BE"/>
    <w:rsid w:val="78C62FC8"/>
    <w:rsid w:val="78C8BD31"/>
    <w:rsid w:val="78D57218"/>
    <w:rsid w:val="78D66413"/>
    <w:rsid w:val="78DB86DD"/>
    <w:rsid w:val="78DDA77F"/>
    <w:rsid w:val="78DDFE9B"/>
    <w:rsid w:val="78DF16FD"/>
    <w:rsid w:val="78E7976F"/>
    <w:rsid w:val="78E95E57"/>
    <w:rsid w:val="78EC5A93"/>
    <w:rsid w:val="78EFCE07"/>
    <w:rsid w:val="78F942B5"/>
    <w:rsid w:val="79022AB2"/>
    <w:rsid w:val="7904320E"/>
    <w:rsid w:val="7904A641"/>
    <w:rsid w:val="7905BCE6"/>
    <w:rsid w:val="790DD881"/>
    <w:rsid w:val="790E4A38"/>
    <w:rsid w:val="790F924D"/>
    <w:rsid w:val="79127094"/>
    <w:rsid w:val="7913B96D"/>
    <w:rsid w:val="7915907D"/>
    <w:rsid w:val="79198E3B"/>
    <w:rsid w:val="7919C4F0"/>
    <w:rsid w:val="791BCE15"/>
    <w:rsid w:val="79268E41"/>
    <w:rsid w:val="79293464"/>
    <w:rsid w:val="792ED7A8"/>
    <w:rsid w:val="79374F7F"/>
    <w:rsid w:val="7947021D"/>
    <w:rsid w:val="794AA2EA"/>
    <w:rsid w:val="794E4130"/>
    <w:rsid w:val="795D5C2C"/>
    <w:rsid w:val="795D86FF"/>
    <w:rsid w:val="7961B88C"/>
    <w:rsid w:val="796B24BF"/>
    <w:rsid w:val="796C622F"/>
    <w:rsid w:val="796D9E2C"/>
    <w:rsid w:val="7974E892"/>
    <w:rsid w:val="79816AAF"/>
    <w:rsid w:val="79827DEB"/>
    <w:rsid w:val="798B8289"/>
    <w:rsid w:val="798D0F73"/>
    <w:rsid w:val="798F3A43"/>
    <w:rsid w:val="799354BD"/>
    <w:rsid w:val="79939A13"/>
    <w:rsid w:val="79A00A97"/>
    <w:rsid w:val="79A27C0C"/>
    <w:rsid w:val="79A8C37F"/>
    <w:rsid w:val="79AF11BF"/>
    <w:rsid w:val="79B44F8E"/>
    <w:rsid w:val="79B99D45"/>
    <w:rsid w:val="79C48EEB"/>
    <w:rsid w:val="79CC1F97"/>
    <w:rsid w:val="79D3B907"/>
    <w:rsid w:val="79D59E9E"/>
    <w:rsid w:val="79E57260"/>
    <w:rsid w:val="79E9712D"/>
    <w:rsid w:val="79EE5DFD"/>
    <w:rsid w:val="79F1AD65"/>
    <w:rsid w:val="79F5F462"/>
    <w:rsid w:val="7A01BDF5"/>
    <w:rsid w:val="7A0268DA"/>
    <w:rsid w:val="7A042B3C"/>
    <w:rsid w:val="7A0523E6"/>
    <w:rsid w:val="7A0A4F52"/>
    <w:rsid w:val="7A0AB6DC"/>
    <w:rsid w:val="7A0B62A4"/>
    <w:rsid w:val="7A1436F4"/>
    <w:rsid w:val="7A16618A"/>
    <w:rsid w:val="7A182AC3"/>
    <w:rsid w:val="7A1BE976"/>
    <w:rsid w:val="7A23AC18"/>
    <w:rsid w:val="7A2F4DCA"/>
    <w:rsid w:val="7A3A1089"/>
    <w:rsid w:val="7A3B3B97"/>
    <w:rsid w:val="7A3C2E62"/>
    <w:rsid w:val="7A3CD717"/>
    <w:rsid w:val="7A3FFF1A"/>
    <w:rsid w:val="7A4373E6"/>
    <w:rsid w:val="7A48D24F"/>
    <w:rsid w:val="7A4946B9"/>
    <w:rsid w:val="7A4EC835"/>
    <w:rsid w:val="7A51701A"/>
    <w:rsid w:val="7A51870A"/>
    <w:rsid w:val="7A529587"/>
    <w:rsid w:val="7A5E40E4"/>
    <w:rsid w:val="7A6B11DB"/>
    <w:rsid w:val="7A6D0E60"/>
    <w:rsid w:val="7A704818"/>
    <w:rsid w:val="7A74B8A8"/>
    <w:rsid w:val="7A755D7C"/>
    <w:rsid w:val="7A78DEB9"/>
    <w:rsid w:val="7A7ADF50"/>
    <w:rsid w:val="7A7DC257"/>
    <w:rsid w:val="7A80B114"/>
    <w:rsid w:val="7A848C59"/>
    <w:rsid w:val="7A86037A"/>
    <w:rsid w:val="7A8BDB54"/>
    <w:rsid w:val="7A8F79C4"/>
    <w:rsid w:val="7A922E75"/>
    <w:rsid w:val="7A92E36C"/>
    <w:rsid w:val="7A961F72"/>
    <w:rsid w:val="7A968353"/>
    <w:rsid w:val="7AA3F699"/>
    <w:rsid w:val="7AA6B53D"/>
    <w:rsid w:val="7AA84461"/>
    <w:rsid w:val="7AAB7F0B"/>
    <w:rsid w:val="7AAD4C13"/>
    <w:rsid w:val="7AAE7275"/>
    <w:rsid w:val="7AAE7FF6"/>
    <w:rsid w:val="7ACD04CC"/>
    <w:rsid w:val="7ACE38B5"/>
    <w:rsid w:val="7AD07C8B"/>
    <w:rsid w:val="7AD4BE47"/>
    <w:rsid w:val="7ADBD5F4"/>
    <w:rsid w:val="7ADC3EC6"/>
    <w:rsid w:val="7ADD43F7"/>
    <w:rsid w:val="7AE65DE9"/>
    <w:rsid w:val="7AEB6903"/>
    <w:rsid w:val="7AFAFCEA"/>
    <w:rsid w:val="7AFBD88A"/>
    <w:rsid w:val="7AFF68F6"/>
    <w:rsid w:val="7B00A117"/>
    <w:rsid w:val="7B017EBA"/>
    <w:rsid w:val="7B021463"/>
    <w:rsid w:val="7B0AD08A"/>
    <w:rsid w:val="7B0B7529"/>
    <w:rsid w:val="7B0DC368"/>
    <w:rsid w:val="7B0F3F8E"/>
    <w:rsid w:val="7B19596C"/>
    <w:rsid w:val="7B1AA16A"/>
    <w:rsid w:val="7B1CDF41"/>
    <w:rsid w:val="7B1FDBBA"/>
    <w:rsid w:val="7B21EE9E"/>
    <w:rsid w:val="7B227A3B"/>
    <w:rsid w:val="7B22B3D8"/>
    <w:rsid w:val="7B25DB60"/>
    <w:rsid w:val="7B2B7F25"/>
    <w:rsid w:val="7B30E370"/>
    <w:rsid w:val="7B3C8F59"/>
    <w:rsid w:val="7B40FBEA"/>
    <w:rsid w:val="7B525FCC"/>
    <w:rsid w:val="7B5316E2"/>
    <w:rsid w:val="7B604E44"/>
    <w:rsid w:val="7B61351F"/>
    <w:rsid w:val="7B624BF2"/>
    <w:rsid w:val="7B68596B"/>
    <w:rsid w:val="7B69A500"/>
    <w:rsid w:val="7B6D66E3"/>
    <w:rsid w:val="7B83B0F0"/>
    <w:rsid w:val="7B85F59C"/>
    <w:rsid w:val="7B8649E4"/>
    <w:rsid w:val="7B8F1781"/>
    <w:rsid w:val="7B912E03"/>
    <w:rsid w:val="7B92A372"/>
    <w:rsid w:val="7B93FCA7"/>
    <w:rsid w:val="7B9B4144"/>
    <w:rsid w:val="7B9BA08A"/>
    <w:rsid w:val="7BA28C85"/>
    <w:rsid w:val="7BA5AF26"/>
    <w:rsid w:val="7BAC1233"/>
    <w:rsid w:val="7BB13617"/>
    <w:rsid w:val="7BB1BDEE"/>
    <w:rsid w:val="7BB3A4F4"/>
    <w:rsid w:val="7BBA30C8"/>
    <w:rsid w:val="7BBD3C03"/>
    <w:rsid w:val="7BBD87BA"/>
    <w:rsid w:val="7BC114FE"/>
    <w:rsid w:val="7BC557E4"/>
    <w:rsid w:val="7BC91867"/>
    <w:rsid w:val="7BCA7205"/>
    <w:rsid w:val="7BCB1382"/>
    <w:rsid w:val="7BCF5EC8"/>
    <w:rsid w:val="7BD47C87"/>
    <w:rsid w:val="7BE42051"/>
    <w:rsid w:val="7BE50902"/>
    <w:rsid w:val="7BE8F010"/>
    <w:rsid w:val="7BEF32AD"/>
    <w:rsid w:val="7BF2594B"/>
    <w:rsid w:val="7BF4A439"/>
    <w:rsid w:val="7BF9772D"/>
    <w:rsid w:val="7BFA7DCC"/>
    <w:rsid w:val="7C0023B2"/>
    <w:rsid w:val="7C01D108"/>
    <w:rsid w:val="7C051E8D"/>
    <w:rsid w:val="7C088396"/>
    <w:rsid w:val="7C0CD932"/>
    <w:rsid w:val="7C103E82"/>
    <w:rsid w:val="7C162640"/>
    <w:rsid w:val="7C1665FC"/>
    <w:rsid w:val="7C1CFF2A"/>
    <w:rsid w:val="7C1DA697"/>
    <w:rsid w:val="7C226874"/>
    <w:rsid w:val="7C2811E5"/>
    <w:rsid w:val="7C3882E1"/>
    <w:rsid w:val="7C3CF75A"/>
    <w:rsid w:val="7C3DEA5D"/>
    <w:rsid w:val="7C4B36A4"/>
    <w:rsid w:val="7C4D1E2E"/>
    <w:rsid w:val="7C4FB161"/>
    <w:rsid w:val="7C503866"/>
    <w:rsid w:val="7C510964"/>
    <w:rsid w:val="7C5192A4"/>
    <w:rsid w:val="7C534BFA"/>
    <w:rsid w:val="7C5817F8"/>
    <w:rsid w:val="7C58EB86"/>
    <w:rsid w:val="7C5C9BFC"/>
    <w:rsid w:val="7C5E009A"/>
    <w:rsid w:val="7C60A7CA"/>
    <w:rsid w:val="7C68307A"/>
    <w:rsid w:val="7C6AB428"/>
    <w:rsid w:val="7C6D52A0"/>
    <w:rsid w:val="7C6EA04F"/>
    <w:rsid w:val="7C7612AE"/>
    <w:rsid w:val="7C763ED8"/>
    <w:rsid w:val="7C776350"/>
    <w:rsid w:val="7C7D35D0"/>
    <w:rsid w:val="7C84507F"/>
    <w:rsid w:val="7C8DEC1C"/>
    <w:rsid w:val="7C8E4AEA"/>
    <w:rsid w:val="7C8F17FA"/>
    <w:rsid w:val="7C906F9D"/>
    <w:rsid w:val="7C93D39C"/>
    <w:rsid w:val="7C9B4E18"/>
    <w:rsid w:val="7CA16DC8"/>
    <w:rsid w:val="7CA4E27E"/>
    <w:rsid w:val="7CA81A1F"/>
    <w:rsid w:val="7CA9DF13"/>
    <w:rsid w:val="7CB03903"/>
    <w:rsid w:val="7CB33828"/>
    <w:rsid w:val="7CB38189"/>
    <w:rsid w:val="7CBD86F6"/>
    <w:rsid w:val="7CBFDC53"/>
    <w:rsid w:val="7CC17732"/>
    <w:rsid w:val="7CC1CBED"/>
    <w:rsid w:val="7CC3178E"/>
    <w:rsid w:val="7CCC58E7"/>
    <w:rsid w:val="7CD130CC"/>
    <w:rsid w:val="7CD423A9"/>
    <w:rsid w:val="7CD4CDBA"/>
    <w:rsid w:val="7CD6DDD7"/>
    <w:rsid w:val="7CD7FCA0"/>
    <w:rsid w:val="7CDBA470"/>
    <w:rsid w:val="7CDD1471"/>
    <w:rsid w:val="7CDDEA59"/>
    <w:rsid w:val="7CE0F90F"/>
    <w:rsid w:val="7CE370C5"/>
    <w:rsid w:val="7CE74F44"/>
    <w:rsid w:val="7CE9EFB2"/>
    <w:rsid w:val="7CF208E9"/>
    <w:rsid w:val="7CF4B0E7"/>
    <w:rsid w:val="7CFC3574"/>
    <w:rsid w:val="7CFCA71B"/>
    <w:rsid w:val="7CFD1111"/>
    <w:rsid w:val="7D0245F9"/>
    <w:rsid w:val="7D099DE7"/>
    <w:rsid w:val="7D0DF3DB"/>
    <w:rsid w:val="7D0E45FC"/>
    <w:rsid w:val="7D17886E"/>
    <w:rsid w:val="7D294429"/>
    <w:rsid w:val="7D29C5A8"/>
    <w:rsid w:val="7D30DB6F"/>
    <w:rsid w:val="7D42E8D8"/>
    <w:rsid w:val="7D458B9C"/>
    <w:rsid w:val="7D481808"/>
    <w:rsid w:val="7D4AF990"/>
    <w:rsid w:val="7D4D4465"/>
    <w:rsid w:val="7D54499D"/>
    <w:rsid w:val="7D54EBDD"/>
    <w:rsid w:val="7D5686A1"/>
    <w:rsid w:val="7D6D176A"/>
    <w:rsid w:val="7D703514"/>
    <w:rsid w:val="7D75A82D"/>
    <w:rsid w:val="7D766BE4"/>
    <w:rsid w:val="7D7845BE"/>
    <w:rsid w:val="7D7DF2A4"/>
    <w:rsid w:val="7D8362B0"/>
    <w:rsid w:val="7D8384D8"/>
    <w:rsid w:val="7D8656CC"/>
    <w:rsid w:val="7D86D07A"/>
    <w:rsid w:val="7D8B9210"/>
    <w:rsid w:val="7D8CBE73"/>
    <w:rsid w:val="7D943A52"/>
    <w:rsid w:val="7D96F09B"/>
    <w:rsid w:val="7D9B2C60"/>
    <w:rsid w:val="7DACF4C2"/>
    <w:rsid w:val="7DAE15D8"/>
    <w:rsid w:val="7DAED088"/>
    <w:rsid w:val="7DAF807B"/>
    <w:rsid w:val="7DB33BB1"/>
    <w:rsid w:val="7DB50526"/>
    <w:rsid w:val="7DB73C28"/>
    <w:rsid w:val="7DBD3F13"/>
    <w:rsid w:val="7DBE781C"/>
    <w:rsid w:val="7DC17623"/>
    <w:rsid w:val="7DC53E99"/>
    <w:rsid w:val="7DC58C2D"/>
    <w:rsid w:val="7DC90ECB"/>
    <w:rsid w:val="7DCBBC26"/>
    <w:rsid w:val="7DCEA2E3"/>
    <w:rsid w:val="7DD198FC"/>
    <w:rsid w:val="7DD2826D"/>
    <w:rsid w:val="7DE0B54F"/>
    <w:rsid w:val="7DE1ECBD"/>
    <w:rsid w:val="7DE45E7F"/>
    <w:rsid w:val="7DE5E5E9"/>
    <w:rsid w:val="7DE8C11D"/>
    <w:rsid w:val="7DEB0372"/>
    <w:rsid w:val="7DEE8266"/>
    <w:rsid w:val="7DEE8EBC"/>
    <w:rsid w:val="7DF337D1"/>
    <w:rsid w:val="7DF44E07"/>
    <w:rsid w:val="7DF468FB"/>
    <w:rsid w:val="7DF55F89"/>
    <w:rsid w:val="7DFE09BE"/>
    <w:rsid w:val="7DFE96E4"/>
    <w:rsid w:val="7E00CB8D"/>
    <w:rsid w:val="7E0B3361"/>
    <w:rsid w:val="7E0D7435"/>
    <w:rsid w:val="7E0FBA12"/>
    <w:rsid w:val="7E134FCF"/>
    <w:rsid w:val="7E157186"/>
    <w:rsid w:val="7E1C3949"/>
    <w:rsid w:val="7E1EEBA0"/>
    <w:rsid w:val="7E1F953F"/>
    <w:rsid w:val="7E21B0C5"/>
    <w:rsid w:val="7E22D4FC"/>
    <w:rsid w:val="7E2F3778"/>
    <w:rsid w:val="7E2F7343"/>
    <w:rsid w:val="7E305EF4"/>
    <w:rsid w:val="7E392FA2"/>
    <w:rsid w:val="7E428948"/>
    <w:rsid w:val="7E4825ED"/>
    <w:rsid w:val="7E482CD9"/>
    <w:rsid w:val="7E4B8B69"/>
    <w:rsid w:val="7E504AAC"/>
    <w:rsid w:val="7E50EF08"/>
    <w:rsid w:val="7E52EE03"/>
    <w:rsid w:val="7E559F0A"/>
    <w:rsid w:val="7E56631F"/>
    <w:rsid w:val="7E57AD93"/>
    <w:rsid w:val="7E592D17"/>
    <w:rsid w:val="7E5972FD"/>
    <w:rsid w:val="7E5A9A1F"/>
    <w:rsid w:val="7E5BEADB"/>
    <w:rsid w:val="7E606D3E"/>
    <w:rsid w:val="7E69B5C0"/>
    <w:rsid w:val="7E700FA3"/>
    <w:rsid w:val="7E71D701"/>
    <w:rsid w:val="7E7228CA"/>
    <w:rsid w:val="7E7D2CEA"/>
    <w:rsid w:val="7E7EA49D"/>
    <w:rsid w:val="7E8CF93B"/>
    <w:rsid w:val="7E91856D"/>
    <w:rsid w:val="7EA22F80"/>
    <w:rsid w:val="7EA32328"/>
    <w:rsid w:val="7EA93685"/>
    <w:rsid w:val="7EAB3E37"/>
    <w:rsid w:val="7EAC23BF"/>
    <w:rsid w:val="7EAEBB1E"/>
    <w:rsid w:val="7EB406FA"/>
    <w:rsid w:val="7EBCFDB7"/>
    <w:rsid w:val="7EBE17E1"/>
    <w:rsid w:val="7EBE24C0"/>
    <w:rsid w:val="7EC46935"/>
    <w:rsid w:val="7ECD069B"/>
    <w:rsid w:val="7ECE20C9"/>
    <w:rsid w:val="7ED69200"/>
    <w:rsid w:val="7EE061EA"/>
    <w:rsid w:val="7EE300DA"/>
    <w:rsid w:val="7EE317D3"/>
    <w:rsid w:val="7EE81F60"/>
    <w:rsid w:val="7EEAEB71"/>
    <w:rsid w:val="7EF15DE7"/>
    <w:rsid w:val="7EF9E2D7"/>
    <w:rsid w:val="7F01D06C"/>
    <w:rsid w:val="7F06488D"/>
    <w:rsid w:val="7F072FA9"/>
    <w:rsid w:val="7F12101F"/>
    <w:rsid w:val="7F1EA8EF"/>
    <w:rsid w:val="7F324897"/>
    <w:rsid w:val="7F32FFE4"/>
    <w:rsid w:val="7F33A0C6"/>
    <w:rsid w:val="7F340764"/>
    <w:rsid w:val="7F37C6A6"/>
    <w:rsid w:val="7F39B9A9"/>
    <w:rsid w:val="7F3ECE31"/>
    <w:rsid w:val="7F430009"/>
    <w:rsid w:val="7F471CEC"/>
    <w:rsid w:val="7F47CAF4"/>
    <w:rsid w:val="7F49703F"/>
    <w:rsid w:val="7F53DE0B"/>
    <w:rsid w:val="7F544ACD"/>
    <w:rsid w:val="7F572C40"/>
    <w:rsid w:val="7F5D47D6"/>
    <w:rsid w:val="7F5DE6CA"/>
    <w:rsid w:val="7F6040E5"/>
    <w:rsid w:val="7F60789F"/>
    <w:rsid w:val="7F607EAB"/>
    <w:rsid w:val="7F6110C9"/>
    <w:rsid w:val="7F627454"/>
    <w:rsid w:val="7F6EE619"/>
    <w:rsid w:val="7F7116CF"/>
    <w:rsid w:val="7F73EC39"/>
    <w:rsid w:val="7F764132"/>
    <w:rsid w:val="7F7CC43A"/>
    <w:rsid w:val="7F7ED8FF"/>
    <w:rsid w:val="7F8B181B"/>
    <w:rsid w:val="7F8F8272"/>
    <w:rsid w:val="7F9258ED"/>
    <w:rsid w:val="7F9491C7"/>
    <w:rsid w:val="7F94A70A"/>
    <w:rsid w:val="7F9CAB61"/>
    <w:rsid w:val="7FA1E568"/>
    <w:rsid w:val="7FA5863F"/>
    <w:rsid w:val="7FB3D576"/>
    <w:rsid w:val="7FB53E0D"/>
    <w:rsid w:val="7FB7051E"/>
    <w:rsid w:val="7FBEAD1B"/>
    <w:rsid w:val="7FC9FAB1"/>
    <w:rsid w:val="7FCEC8D5"/>
    <w:rsid w:val="7FD1BC92"/>
    <w:rsid w:val="7FD72482"/>
    <w:rsid w:val="7FD7B882"/>
    <w:rsid w:val="7FDC032E"/>
    <w:rsid w:val="7FDCDA64"/>
    <w:rsid w:val="7FDFCA44"/>
    <w:rsid w:val="7FE0F6DB"/>
    <w:rsid w:val="7FE47F55"/>
    <w:rsid w:val="7FEEACDF"/>
    <w:rsid w:val="7FF0144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424A"/>
  <w15:chartTrackingRefBased/>
  <w15:docId w15:val="{6956AE32-6767-40AB-97E9-CD783C1D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26031"/>
    <w:pPr>
      <w:tabs>
        <w:tab w:val="center" w:pos="4680"/>
        <w:tab w:val="right" w:pos="9360"/>
      </w:tabs>
      <w:spacing w:after="0" w:line="240" w:lineRule="auto"/>
    </w:pPr>
  </w:style>
  <w:style w:type="character" w:styleId="HeaderChar" w:customStyle="1">
    <w:name w:val="Header Char"/>
    <w:basedOn w:val="DefaultParagraphFont"/>
    <w:link w:val="Header"/>
    <w:uiPriority w:val="99"/>
    <w:rsid w:val="00B26031"/>
  </w:style>
  <w:style w:type="paragraph" w:styleId="Footer">
    <w:name w:val="footer"/>
    <w:basedOn w:val="Normal"/>
    <w:link w:val="FooterChar"/>
    <w:uiPriority w:val="99"/>
    <w:unhideWhenUsed/>
    <w:rsid w:val="00B26031"/>
    <w:pPr>
      <w:tabs>
        <w:tab w:val="center" w:pos="4680"/>
        <w:tab w:val="right" w:pos="9360"/>
      </w:tabs>
      <w:spacing w:after="0" w:line="240" w:lineRule="auto"/>
    </w:pPr>
  </w:style>
  <w:style w:type="character" w:styleId="FooterChar" w:customStyle="1">
    <w:name w:val="Footer Char"/>
    <w:basedOn w:val="DefaultParagraphFont"/>
    <w:link w:val="Footer"/>
    <w:uiPriority w:val="99"/>
    <w:rsid w:val="00B26031"/>
  </w:style>
  <w:style w:type="paragraph" w:styleId="ListParagraph">
    <w:name w:val="List Paragraph"/>
    <w:basedOn w:val="Normal"/>
    <w:uiPriority w:val="34"/>
    <w:qFormat/>
    <w:rsid w:val="7C4FB161"/>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507F4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yperlink" Target="https://online.imsimbi.co.za/courses" TargetMode="External" Id="rId7" /><Relationship Type="http://schemas.openxmlformats.org/officeDocument/2006/relationships/header" Target="header3.xml" Id="rId12" /><Relationship Type="http://schemas.openxmlformats.org/officeDocument/2006/relationships/styles" Target="styles.xml" Id="rId2" /><Relationship Type="http://schemas.microsoft.com/office/2020/10/relationships/intelligence" Target="intelligence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SFPL Internet</dc:creator>
  <keywords/>
  <dc:description/>
  <lastModifiedBy>Marcell D. Williams</lastModifiedBy>
  <revision>4</revision>
  <dcterms:created xsi:type="dcterms:W3CDTF">2025-05-03T23:55:00.0000000Z</dcterms:created>
  <dcterms:modified xsi:type="dcterms:W3CDTF">2025-05-05T23:11:43.1056705Z</dcterms:modified>
</coreProperties>
</file>